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7086" w14:textId="2CCF60FA" w:rsidR="00C506D4" w:rsidRDefault="00C506D4"/>
    <w:sdt>
      <w:sdtPr>
        <w:id w:val="-1972442802"/>
        <w:docPartObj>
          <w:docPartGallery w:val="Cover Pages"/>
          <w:docPartUnique/>
        </w:docPartObj>
      </w:sdtPr>
      <w:sdtEndPr>
        <w:rPr>
          <w:rFonts w:ascii="Arial" w:hAnsi="Arial" w:cs="Arial"/>
          <w:b/>
          <w:color w:val="auto"/>
        </w:rPr>
      </w:sdtEndPr>
      <w:sdtContent>
        <w:p w14:paraId="55879B36" w14:textId="10936939" w:rsidR="00C910B7" w:rsidRDefault="00C910B7"/>
        <w:p w14:paraId="4E5A59EE" w14:textId="14BB7965" w:rsidR="00C910B7" w:rsidRDefault="00D73327">
          <w:pPr>
            <w:spacing w:after="160" w:line="259" w:lineRule="auto"/>
            <w:rPr>
              <w:rFonts w:ascii="Arial" w:hAnsi="Arial" w:cs="Arial"/>
              <w:b/>
              <w:color w:val="auto"/>
            </w:rPr>
          </w:pPr>
          <w:r>
            <w:rPr>
              <w:noProof/>
            </w:rPr>
            <w:drawing>
              <wp:anchor distT="0" distB="0" distL="114300" distR="114300" simplePos="0" relativeHeight="251662336" behindDoc="0" locked="0" layoutInCell="1" allowOverlap="1" wp14:anchorId="1069D4C1" wp14:editId="0B4C6256">
                <wp:simplePos x="0" y="0"/>
                <wp:positionH relativeFrom="margin">
                  <wp:align>right</wp:align>
                </wp:positionH>
                <wp:positionV relativeFrom="paragraph">
                  <wp:posOffset>7345269</wp:posOffset>
                </wp:positionV>
                <wp:extent cx="1101544" cy="484632"/>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Emerson_Electric_Company.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1544" cy="484632"/>
                        </a:xfrm>
                        <a:prstGeom prst="rect">
                          <a:avLst/>
                        </a:prstGeom>
                      </pic:spPr>
                    </pic:pic>
                  </a:graphicData>
                </a:graphic>
                <wp14:sizeRelV relativeFrom="margin">
                  <wp14:pctHeight>0</wp14:pctHeight>
                </wp14:sizeRelV>
              </wp:anchor>
            </w:drawing>
          </w:r>
          <w:r w:rsidR="00C910B7">
            <w:rPr>
              <w:noProof/>
            </w:rPr>
            <mc:AlternateContent>
              <mc:Choice Requires="wps">
                <w:drawing>
                  <wp:anchor distT="0" distB="0" distL="182880" distR="182880" simplePos="0" relativeHeight="251660288" behindDoc="0" locked="0" layoutInCell="1" allowOverlap="1" wp14:anchorId="253B51B8" wp14:editId="03DDB1B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FE480" w14:textId="599C1D20" w:rsidR="00172D69" w:rsidRDefault="00381BE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40BC">
                                      <w:rPr>
                                        <w:color w:val="4472C4" w:themeColor="accent1"/>
                                        <w:sz w:val="72"/>
                                        <w:szCs w:val="72"/>
                                      </w:rPr>
                                      <w:t xml:space="preserve">SureService </w:t>
                                    </w:r>
                                    <w:r w:rsidR="00172D69">
                                      <w:rPr>
                                        <w:color w:val="4472C4" w:themeColor="accent1"/>
                                        <w:sz w:val="72"/>
                                        <w:szCs w:val="72"/>
                                      </w:rPr>
                                      <w:t>Best Practices for Manual Patching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8DA5B7" w14:textId="77777777" w:rsidR="00172D69" w:rsidRDefault="00172D69">
                                    <w:pPr>
                                      <w:pStyle w:val="NoSpacing"/>
                                      <w:spacing w:before="40" w:after="40"/>
                                      <w:rPr>
                                        <w:caps/>
                                        <w:color w:val="1F4E79" w:themeColor="accent5" w:themeShade="80"/>
                                        <w:sz w:val="28"/>
                                        <w:szCs w:val="28"/>
                                      </w:rPr>
                                    </w:pPr>
                                    <w:r>
                                      <w:rPr>
                                        <w:caps/>
                                        <w:color w:val="1F4E79" w:themeColor="accent5" w:themeShade="80"/>
                                        <w:sz w:val="28"/>
                                        <w:szCs w:val="28"/>
                                      </w:rPr>
                                      <w:t>For internal use only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1B458E" w14:textId="622D6169" w:rsidR="00172D69" w:rsidRDefault="003E3DA8">
                                    <w:pPr>
                                      <w:pStyle w:val="NoSpacing"/>
                                      <w:spacing w:before="80" w:after="40"/>
                                      <w:rPr>
                                        <w:caps/>
                                        <w:color w:val="5B9BD5" w:themeColor="accent5"/>
                                        <w:sz w:val="24"/>
                                        <w:szCs w:val="24"/>
                                      </w:rPr>
                                    </w:pPr>
                                    <w:r>
                                      <w:rPr>
                                        <w:caps/>
                                        <w:color w:val="5B9BD5" w:themeColor="accent5"/>
                                        <w:sz w:val="24"/>
                                        <w:szCs w:val="24"/>
                                      </w:rPr>
                                      <w:t>Salas, Jorge [AUTOSOL/PWS/CR]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3B51B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71FE480" w14:textId="599C1D20" w:rsidR="00172D69" w:rsidRDefault="007959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040BC">
                                <w:rPr>
                                  <w:color w:val="4472C4" w:themeColor="accent1"/>
                                  <w:sz w:val="72"/>
                                  <w:szCs w:val="72"/>
                                </w:rPr>
                                <w:t xml:space="preserve">SureService </w:t>
                              </w:r>
                              <w:r w:rsidR="00172D69">
                                <w:rPr>
                                  <w:color w:val="4472C4" w:themeColor="accent1"/>
                                  <w:sz w:val="72"/>
                                  <w:szCs w:val="72"/>
                                </w:rPr>
                                <w:t>Best Practices for Manual Patching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8DA5B7" w14:textId="77777777" w:rsidR="00172D69" w:rsidRDefault="00172D69">
                              <w:pPr>
                                <w:pStyle w:val="NoSpacing"/>
                                <w:spacing w:before="40" w:after="40"/>
                                <w:rPr>
                                  <w:caps/>
                                  <w:color w:val="1F4E79" w:themeColor="accent5" w:themeShade="80"/>
                                  <w:sz w:val="28"/>
                                  <w:szCs w:val="28"/>
                                </w:rPr>
                              </w:pPr>
                              <w:r>
                                <w:rPr>
                                  <w:caps/>
                                  <w:color w:val="1F4E79" w:themeColor="accent5" w:themeShade="80"/>
                                  <w:sz w:val="28"/>
                                  <w:szCs w:val="28"/>
                                </w:rPr>
                                <w:t>For internal use only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E1B458E" w14:textId="622D6169" w:rsidR="00172D69" w:rsidRDefault="003E3DA8">
                              <w:pPr>
                                <w:pStyle w:val="NoSpacing"/>
                                <w:spacing w:before="80" w:after="40"/>
                                <w:rPr>
                                  <w:caps/>
                                  <w:color w:val="5B9BD5" w:themeColor="accent5"/>
                                  <w:sz w:val="24"/>
                                  <w:szCs w:val="24"/>
                                </w:rPr>
                              </w:pPr>
                              <w:r>
                                <w:rPr>
                                  <w:caps/>
                                  <w:color w:val="5B9BD5" w:themeColor="accent5"/>
                                  <w:sz w:val="24"/>
                                  <w:szCs w:val="24"/>
                                </w:rPr>
                                <w:t>Salas, Jorge [AUTOSOL/PWS/CR]</w:t>
                              </w:r>
                            </w:p>
                          </w:sdtContent>
                        </w:sdt>
                      </w:txbxContent>
                    </v:textbox>
                    <w10:wrap type="square" anchorx="margin" anchory="page"/>
                  </v:shape>
                </w:pict>
              </mc:Fallback>
            </mc:AlternateContent>
          </w:r>
          <w:r w:rsidR="00C910B7">
            <w:rPr>
              <w:noProof/>
            </w:rPr>
            <mc:AlternateContent>
              <mc:Choice Requires="wps">
                <w:drawing>
                  <wp:anchor distT="0" distB="0" distL="114300" distR="114300" simplePos="0" relativeHeight="251659264" behindDoc="0" locked="0" layoutInCell="1" allowOverlap="1" wp14:anchorId="694199AA" wp14:editId="14B102F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6-05T00:00:00Z">
                                    <w:dateFormat w:val="yyyy"/>
                                    <w:lid w:val="en-US"/>
                                    <w:storeMappedDataAs w:val="dateTime"/>
                                    <w:calendar w:val="gregorian"/>
                                  </w:date>
                                </w:sdtPr>
                                <w:sdtEndPr/>
                                <w:sdtContent>
                                  <w:p w14:paraId="197DFD6E" w14:textId="0219ACD0" w:rsidR="00172D69" w:rsidRDefault="00274099">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4199A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6-05T00:00:00Z">
                              <w:dateFormat w:val="yyyy"/>
                              <w:lid w:val="en-US"/>
                              <w:storeMappedDataAs w:val="dateTime"/>
                              <w:calendar w:val="gregorian"/>
                            </w:date>
                          </w:sdtPr>
                          <w:sdtEndPr/>
                          <w:sdtContent>
                            <w:p w14:paraId="197DFD6E" w14:textId="0219ACD0" w:rsidR="00172D69" w:rsidRDefault="0027409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C910B7">
            <w:rPr>
              <w:rFonts w:ascii="Arial" w:hAnsi="Arial" w:cs="Arial"/>
              <w:b/>
              <w:color w:val="auto"/>
            </w:rPr>
            <w:br w:type="page"/>
          </w:r>
        </w:p>
      </w:sdtContent>
    </w:sdt>
    <w:p w14:paraId="135F635C" w14:textId="35D431BC" w:rsidR="00352985" w:rsidRDefault="00352985" w:rsidP="0019300E">
      <w:pPr>
        <w:spacing w:after="0" w:line="240" w:lineRule="auto"/>
        <w:rPr>
          <w:rFonts w:asciiTheme="majorHAnsi" w:hAnsiTheme="majorHAnsi" w:cstheme="majorHAnsi"/>
          <w:b/>
          <w:bCs/>
          <w:sz w:val="32"/>
          <w:szCs w:val="32"/>
        </w:rPr>
      </w:pPr>
      <w:r w:rsidRPr="00352985">
        <w:rPr>
          <w:rFonts w:asciiTheme="majorHAnsi" w:hAnsiTheme="majorHAnsi" w:cstheme="majorHAnsi"/>
          <w:b/>
          <w:bCs/>
          <w:sz w:val="32"/>
          <w:szCs w:val="32"/>
        </w:rPr>
        <w:lastRenderedPageBreak/>
        <w:t>CONTENTS</w:t>
      </w:r>
    </w:p>
    <w:p w14:paraId="2884BEAF" w14:textId="77777777" w:rsidR="0019300E" w:rsidRPr="00352985" w:rsidRDefault="0019300E" w:rsidP="0019300E">
      <w:pPr>
        <w:spacing w:after="0" w:line="240" w:lineRule="auto"/>
        <w:rPr>
          <w:rFonts w:asciiTheme="majorHAnsi" w:hAnsiTheme="majorHAnsi" w:cstheme="majorHAnsi"/>
          <w:b/>
          <w:bCs/>
          <w:sz w:val="32"/>
          <w:szCs w:val="32"/>
        </w:rPr>
      </w:pPr>
    </w:p>
    <w:p w14:paraId="49A17808" w14:textId="605E3AB9" w:rsidR="00E84DB2" w:rsidRDefault="00274099">
      <w:pPr>
        <w:pStyle w:val="TOC1"/>
        <w:rPr>
          <w:rFonts w:asciiTheme="minorHAnsi" w:hAnsiTheme="minorHAnsi" w:cstheme="minorBidi"/>
          <w:noProof/>
          <w:color w:val="auto"/>
          <w:sz w:val="22"/>
          <w:szCs w:val="22"/>
          <w:lang w:eastAsia="en-US"/>
        </w:rPr>
      </w:pPr>
      <w:r w:rsidRPr="00AE4EBC">
        <w:rPr>
          <w:sz w:val="24"/>
          <w:szCs w:val="24"/>
        </w:rPr>
        <w:fldChar w:fldCharType="begin"/>
      </w:r>
      <w:r w:rsidRPr="00AE4EBC">
        <w:rPr>
          <w:sz w:val="24"/>
          <w:szCs w:val="24"/>
        </w:rPr>
        <w:instrText xml:space="preserve"> TOC \o \h \z \u </w:instrText>
      </w:r>
      <w:r w:rsidRPr="00AE4EBC">
        <w:rPr>
          <w:sz w:val="24"/>
          <w:szCs w:val="24"/>
        </w:rPr>
        <w:fldChar w:fldCharType="separate"/>
      </w:r>
      <w:hyperlink w:anchor="_Toc110423445" w:history="1">
        <w:r w:rsidR="00E84DB2" w:rsidRPr="00A62964">
          <w:rPr>
            <w:rStyle w:val="Hyperlink"/>
            <w:noProof/>
          </w:rPr>
          <w:t>Introduction</w:t>
        </w:r>
        <w:r w:rsidR="00E84DB2">
          <w:rPr>
            <w:noProof/>
            <w:webHidden/>
          </w:rPr>
          <w:tab/>
        </w:r>
        <w:r w:rsidR="00E84DB2">
          <w:rPr>
            <w:noProof/>
            <w:webHidden/>
          </w:rPr>
          <w:fldChar w:fldCharType="begin"/>
        </w:r>
        <w:r w:rsidR="00E84DB2">
          <w:rPr>
            <w:noProof/>
            <w:webHidden/>
          </w:rPr>
          <w:instrText xml:space="preserve"> PAGEREF _Toc110423445 \h </w:instrText>
        </w:r>
        <w:r w:rsidR="00E84DB2">
          <w:rPr>
            <w:noProof/>
            <w:webHidden/>
          </w:rPr>
        </w:r>
        <w:r w:rsidR="00E84DB2">
          <w:rPr>
            <w:noProof/>
            <w:webHidden/>
          </w:rPr>
          <w:fldChar w:fldCharType="separate"/>
        </w:r>
        <w:r w:rsidR="00E84DB2">
          <w:rPr>
            <w:noProof/>
            <w:webHidden/>
          </w:rPr>
          <w:t>4</w:t>
        </w:r>
        <w:r w:rsidR="00E84DB2">
          <w:rPr>
            <w:noProof/>
            <w:webHidden/>
          </w:rPr>
          <w:fldChar w:fldCharType="end"/>
        </w:r>
      </w:hyperlink>
    </w:p>
    <w:p w14:paraId="52869742" w14:textId="2DFC897D" w:rsidR="00E84DB2" w:rsidRDefault="00381BEF">
      <w:pPr>
        <w:pStyle w:val="TOC2"/>
        <w:tabs>
          <w:tab w:val="right" w:leader="dot" w:pos="9350"/>
        </w:tabs>
        <w:rPr>
          <w:noProof/>
          <w:color w:val="auto"/>
          <w:sz w:val="22"/>
          <w:szCs w:val="22"/>
          <w:lang w:eastAsia="en-US"/>
        </w:rPr>
      </w:pPr>
      <w:hyperlink w:anchor="_Toc110423446" w:history="1">
        <w:r w:rsidR="00E84DB2" w:rsidRPr="00A62964">
          <w:rPr>
            <w:rStyle w:val="Hyperlink"/>
            <w:noProof/>
          </w:rPr>
          <w:t>Purpose</w:t>
        </w:r>
        <w:r w:rsidR="00E84DB2">
          <w:rPr>
            <w:noProof/>
            <w:webHidden/>
          </w:rPr>
          <w:tab/>
        </w:r>
        <w:r w:rsidR="00E84DB2">
          <w:rPr>
            <w:noProof/>
            <w:webHidden/>
          </w:rPr>
          <w:fldChar w:fldCharType="begin"/>
        </w:r>
        <w:r w:rsidR="00E84DB2">
          <w:rPr>
            <w:noProof/>
            <w:webHidden/>
          </w:rPr>
          <w:instrText xml:space="preserve"> PAGEREF _Toc110423446 \h </w:instrText>
        </w:r>
        <w:r w:rsidR="00E84DB2">
          <w:rPr>
            <w:noProof/>
            <w:webHidden/>
          </w:rPr>
        </w:r>
        <w:r w:rsidR="00E84DB2">
          <w:rPr>
            <w:noProof/>
            <w:webHidden/>
          </w:rPr>
          <w:fldChar w:fldCharType="separate"/>
        </w:r>
        <w:r w:rsidR="00E84DB2">
          <w:rPr>
            <w:noProof/>
            <w:webHidden/>
          </w:rPr>
          <w:t>4</w:t>
        </w:r>
        <w:r w:rsidR="00E84DB2">
          <w:rPr>
            <w:noProof/>
            <w:webHidden/>
          </w:rPr>
          <w:fldChar w:fldCharType="end"/>
        </w:r>
      </w:hyperlink>
    </w:p>
    <w:p w14:paraId="10659C57" w14:textId="7041984E" w:rsidR="00E84DB2" w:rsidRDefault="00381BEF">
      <w:pPr>
        <w:pStyle w:val="TOC2"/>
        <w:tabs>
          <w:tab w:val="right" w:leader="dot" w:pos="9350"/>
        </w:tabs>
        <w:rPr>
          <w:noProof/>
          <w:color w:val="auto"/>
          <w:sz w:val="22"/>
          <w:szCs w:val="22"/>
          <w:lang w:eastAsia="en-US"/>
        </w:rPr>
      </w:pPr>
      <w:hyperlink w:anchor="_Toc110423447" w:history="1">
        <w:r w:rsidR="00E84DB2" w:rsidRPr="00A62964">
          <w:rPr>
            <w:rStyle w:val="Hyperlink"/>
            <w:noProof/>
          </w:rPr>
          <w:t>Why is patching important?</w:t>
        </w:r>
        <w:r w:rsidR="00E84DB2">
          <w:rPr>
            <w:noProof/>
            <w:webHidden/>
          </w:rPr>
          <w:tab/>
        </w:r>
        <w:r w:rsidR="00E84DB2">
          <w:rPr>
            <w:noProof/>
            <w:webHidden/>
          </w:rPr>
          <w:fldChar w:fldCharType="begin"/>
        </w:r>
        <w:r w:rsidR="00E84DB2">
          <w:rPr>
            <w:noProof/>
            <w:webHidden/>
          </w:rPr>
          <w:instrText xml:space="preserve"> PAGEREF _Toc110423447 \h </w:instrText>
        </w:r>
        <w:r w:rsidR="00E84DB2">
          <w:rPr>
            <w:noProof/>
            <w:webHidden/>
          </w:rPr>
        </w:r>
        <w:r w:rsidR="00E84DB2">
          <w:rPr>
            <w:noProof/>
            <w:webHidden/>
          </w:rPr>
          <w:fldChar w:fldCharType="separate"/>
        </w:r>
        <w:r w:rsidR="00E84DB2">
          <w:rPr>
            <w:noProof/>
            <w:webHidden/>
          </w:rPr>
          <w:t>4</w:t>
        </w:r>
        <w:r w:rsidR="00E84DB2">
          <w:rPr>
            <w:noProof/>
            <w:webHidden/>
          </w:rPr>
          <w:fldChar w:fldCharType="end"/>
        </w:r>
      </w:hyperlink>
    </w:p>
    <w:p w14:paraId="252B7585" w14:textId="2C13055F" w:rsidR="00E84DB2" w:rsidRDefault="00381BEF">
      <w:pPr>
        <w:pStyle w:val="TOC2"/>
        <w:tabs>
          <w:tab w:val="right" w:leader="dot" w:pos="9350"/>
        </w:tabs>
        <w:rPr>
          <w:noProof/>
          <w:color w:val="auto"/>
          <w:sz w:val="22"/>
          <w:szCs w:val="22"/>
          <w:lang w:eastAsia="en-US"/>
        </w:rPr>
      </w:pPr>
      <w:hyperlink w:anchor="_Toc110423448" w:history="1">
        <w:r w:rsidR="00E84DB2" w:rsidRPr="00A62964">
          <w:rPr>
            <w:rStyle w:val="Hyperlink"/>
            <w:noProof/>
          </w:rPr>
          <w:t>Testing and Distribution</w:t>
        </w:r>
        <w:r w:rsidR="00E84DB2">
          <w:rPr>
            <w:noProof/>
            <w:webHidden/>
          </w:rPr>
          <w:tab/>
        </w:r>
        <w:r w:rsidR="00E84DB2">
          <w:rPr>
            <w:noProof/>
            <w:webHidden/>
          </w:rPr>
          <w:fldChar w:fldCharType="begin"/>
        </w:r>
        <w:r w:rsidR="00E84DB2">
          <w:rPr>
            <w:noProof/>
            <w:webHidden/>
          </w:rPr>
          <w:instrText xml:space="preserve"> PAGEREF _Toc110423448 \h </w:instrText>
        </w:r>
        <w:r w:rsidR="00E84DB2">
          <w:rPr>
            <w:noProof/>
            <w:webHidden/>
          </w:rPr>
        </w:r>
        <w:r w:rsidR="00E84DB2">
          <w:rPr>
            <w:noProof/>
            <w:webHidden/>
          </w:rPr>
          <w:fldChar w:fldCharType="separate"/>
        </w:r>
        <w:r w:rsidR="00E84DB2">
          <w:rPr>
            <w:noProof/>
            <w:webHidden/>
          </w:rPr>
          <w:t>4</w:t>
        </w:r>
        <w:r w:rsidR="00E84DB2">
          <w:rPr>
            <w:noProof/>
            <w:webHidden/>
          </w:rPr>
          <w:fldChar w:fldCharType="end"/>
        </w:r>
      </w:hyperlink>
    </w:p>
    <w:p w14:paraId="0F4846D6" w14:textId="7A5C1711" w:rsidR="00E84DB2" w:rsidRDefault="00381BEF">
      <w:pPr>
        <w:pStyle w:val="TOC1"/>
        <w:rPr>
          <w:rFonts w:asciiTheme="minorHAnsi" w:hAnsiTheme="minorHAnsi" w:cstheme="minorBidi"/>
          <w:noProof/>
          <w:color w:val="auto"/>
          <w:sz w:val="22"/>
          <w:szCs w:val="22"/>
          <w:lang w:eastAsia="en-US"/>
        </w:rPr>
      </w:pPr>
      <w:hyperlink w:anchor="_Toc110423449" w:history="1">
        <w:r w:rsidR="00E84DB2" w:rsidRPr="00A62964">
          <w:rPr>
            <w:rStyle w:val="Hyperlink"/>
            <w:noProof/>
          </w:rPr>
          <w:t>Guide To Download Patches from Guardian</w:t>
        </w:r>
        <w:r w:rsidR="00E84DB2">
          <w:rPr>
            <w:noProof/>
            <w:webHidden/>
          </w:rPr>
          <w:tab/>
        </w:r>
        <w:r w:rsidR="00E84DB2">
          <w:rPr>
            <w:noProof/>
            <w:webHidden/>
          </w:rPr>
          <w:fldChar w:fldCharType="begin"/>
        </w:r>
        <w:r w:rsidR="00E84DB2">
          <w:rPr>
            <w:noProof/>
            <w:webHidden/>
          </w:rPr>
          <w:instrText xml:space="preserve"> PAGEREF _Toc110423449 \h </w:instrText>
        </w:r>
        <w:r w:rsidR="00E84DB2">
          <w:rPr>
            <w:noProof/>
            <w:webHidden/>
          </w:rPr>
        </w:r>
        <w:r w:rsidR="00E84DB2">
          <w:rPr>
            <w:noProof/>
            <w:webHidden/>
          </w:rPr>
          <w:fldChar w:fldCharType="separate"/>
        </w:r>
        <w:r w:rsidR="00E84DB2">
          <w:rPr>
            <w:noProof/>
            <w:webHidden/>
          </w:rPr>
          <w:t>7</w:t>
        </w:r>
        <w:r w:rsidR="00E84DB2">
          <w:rPr>
            <w:noProof/>
            <w:webHidden/>
          </w:rPr>
          <w:fldChar w:fldCharType="end"/>
        </w:r>
      </w:hyperlink>
    </w:p>
    <w:p w14:paraId="62D23936" w14:textId="2473ADDE" w:rsidR="00E84DB2" w:rsidRDefault="00381BEF">
      <w:pPr>
        <w:pStyle w:val="TOC2"/>
        <w:tabs>
          <w:tab w:val="right" w:leader="dot" w:pos="9350"/>
        </w:tabs>
        <w:rPr>
          <w:noProof/>
          <w:color w:val="auto"/>
          <w:sz w:val="22"/>
          <w:szCs w:val="22"/>
          <w:lang w:eastAsia="en-US"/>
        </w:rPr>
      </w:pPr>
      <w:hyperlink w:anchor="_Toc110423450" w:history="1">
        <w:r w:rsidR="00E84DB2" w:rsidRPr="00A62964">
          <w:rPr>
            <w:rStyle w:val="Hyperlink"/>
            <w:noProof/>
          </w:rPr>
          <w:t>Ovation Guardian Portal</w:t>
        </w:r>
        <w:r w:rsidR="00E84DB2">
          <w:rPr>
            <w:noProof/>
            <w:webHidden/>
          </w:rPr>
          <w:tab/>
        </w:r>
        <w:r w:rsidR="00E84DB2">
          <w:rPr>
            <w:noProof/>
            <w:webHidden/>
          </w:rPr>
          <w:fldChar w:fldCharType="begin"/>
        </w:r>
        <w:r w:rsidR="00E84DB2">
          <w:rPr>
            <w:noProof/>
            <w:webHidden/>
          </w:rPr>
          <w:instrText xml:space="preserve"> PAGEREF _Toc110423450 \h </w:instrText>
        </w:r>
        <w:r w:rsidR="00E84DB2">
          <w:rPr>
            <w:noProof/>
            <w:webHidden/>
          </w:rPr>
        </w:r>
        <w:r w:rsidR="00E84DB2">
          <w:rPr>
            <w:noProof/>
            <w:webHidden/>
          </w:rPr>
          <w:fldChar w:fldCharType="separate"/>
        </w:r>
        <w:r w:rsidR="00E84DB2">
          <w:rPr>
            <w:noProof/>
            <w:webHidden/>
          </w:rPr>
          <w:t>7</w:t>
        </w:r>
        <w:r w:rsidR="00E84DB2">
          <w:rPr>
            <w:noProof/>
            <w:webHidden/>
          </w:rPr>
          <w:fldChar w:fldCharType="end"/>
        </w:r>
      </w:hyperlink>
    </w:p>
    <w:p w14:paraId="35E9B2AC" w14:textId="39F72F5D" w:rsidR="00E84DB2" w:rsidRDefault="00381BEF">
      <w:pPr>
        <w:pStyle w:val="TOC2"/>
        <w:tabs>
          <w:tab w:val="right" w:leader="dot" w:pos="9350"/>
        </w:tabs>
        <w:rPr>
          <w:noProof/>
          <w:color w:val="auto"/>
          <w:sz w:val="22"/>
          <w:szCs w:val="22"/>
          <w:lang w:eastAsia="en-US"/>
        </w:rPr>
      </w:pPr>
      <w:hyperlink w:anchor="_Toc110423451" w:history="1">
        <w:r w:rsidR="00E84DB2" w:rsidRPr="00A62964">
          <w:rPr>
            <w:rStyle w:val="Hyperlink"/>
            <w:noProof/>
          </w:rPr>
          <w:t>Before downloading patches from the Guardian website</w:t>
        </w:r>
        <w:r w:rsidR="00E84DB2">
          <w:rPr>
            <w:noProof/>
            <w:webHidden/>
          </w:rPr>
          <w:tab/>
        </w:r>
        <w:r w:rsidR="00E84DB2">
          <w:rPr>
            <w:noProof/>
            <w:webHidden/>
          </w:rPr>
          <w:fldChar w:fldCharType="begin"/>
        </w:r>
        <w:r w:rsidR="00E84DB2">
          <w:rPr>
            <w:noProof/>
            <w:webHidden/>
          </w:rPr>
          <w:instrText xml:space="preserve"> PAGEREF _Toc110423451 \h </w:instrText>
        </w:r>
        <w:r w:rsidR="00E84DB2">
          <w:rPr>
            <w:noProof/>
            <w:webHidden/>
          </w:rPr>
        </w:r>
        <w:r w:rsidR="00E84DB2">
          <w:rPr>
            <w:noProof/>
            <w:webHidden/>
          </w:rPr>
          <w:fldChar w:fldCharType="separate"/>
        </w:r>
        <w:r w:rsidR="00E84DB2">
          <w:rPr>
            <w:noProof/>
            <w:webHidden/>
          </w:rPr>
          <w:t>7</w:t>
        </w:r>
        <w:r w:rsidR="00E84DB2">
          <w:rPr>
            <w:noProof/>
            <w:webHidden/>
          </w:rPr>
          <w:fldChar w:fldCharType="end"/>
        </w:r>
      </w:hyperlink>
    </w:p>
    <w:p w14:paraId="61783318" w14:textId="203CBCDE" w:rsidR="00E84DB2" w:rsidRDefault="00381BEF">
      <w:pPr>
        <w:pStyle w:val="TOC3"/>
        <w:tabs>
          <w:tab w:val="right" w:leader="dot" w:pos="9350"/>
        </w:tabs>
        <w:rPr>
          <w:noProof/>
          <w:color w:val="auto"/>
          <w:sz w:val="22"/>
          <w:szCs w:val="22"/>
          <w:lang w:eastAsia="en-US"/>
        </w:rPr>
      </w:pPr>
      <w:hyperlink w:anchor="_Toc110423452" w:history="1">
        <w:r w:rsidR="00E84DB2" w:rsidRPr="00A62964">
          <w:rPr>
            <w:rStyle w:val="Hyperlink"/>
            <w:noProof/>
          </w:rPr>
          <w:t>To find out which version of Windows is being used</w:t>
        </w:r>
        <w:r w:rsidR="00E84DB2">
          <w:rPr>
            <w:noProof/>
            <w:webHidden/>
          </w:rPr>
          <w:tab/>
        </w:r>
        <w:r w:rsidR="00E84DB2">
          <w:rPr>
            <w:noProof/>
            <w:webHidden/>
          </w:rPr>
          <w:fldChar w:fldCharType="begin"/>
        </w:r>
        <w:r w:rsidR="00E84DB2">
          <w:rPr>
            <w:noProof/>
            <w:webHidden/>
          </w:rPr>
          <w:instrText xml:space="preserve"> PAGEREF _Toc110423452 \h </w:instrText>
        </w:r>
        <w:r w:rsidR="00E84DB2">
          <w:rPr>
            <w:noProof/>
            <w:webHidden/>
          </w:rPr>
        </w:r>
        <w:r w:rsidR="00E84DB2">
          <w:rPr>
            <w:noProof/>
            <w:webHidden/>
          </w:rPr>
          <w:fldChar w:fldCharType="separate"/>
        </w:r>
        <w:r w:rsidR="00E84DB2">
          <w:rPr>
            <w:noProof/>
            <w:webHidden/>
          </w:rPr>
          <w:t>7</w:t>
        </w:r>
        <w:r w:rsidR="00E84DB2">
          <w:rPr>
            <w:noProof/>
            <w:webHidden/>
          </w:rPr>
          <w:fldChar w:fldCharType="end"/>
        </w:r>
      </w:hyperlink>
    </w:p>
    <w:p w14:paraId="5B4D0BEA" w14:textId="0A1846B8" w:rsidR="00E84DB2" w:rsidRDefault="00381BEF">
      <w:pPr>
        <w:pStyle w:val="TOC3"/>
        <w:tabs>
          <w:tab w:val="right" w:leader="dot" w:pos="9350"/>
        </w:tabs>
        <w:rPr>
          <w:noProof/>
          <w:color w:val="auto"/>
          <w:sz w:val="22"/>
          <w:szCs w:val="22"/>
          <w:lang w:eastAsia="en-US"/>
        </w:rPr>
      </w:pPr>
      <w:hyperlink w:anchor="_Toc110423453" w:history="1">
        <w:r w:rsidR="00E84DB2" w:rsidRPr="00A62964">
          <w:rPr>
            <w:rStyle w:val="Hyperlink"/>
            <w:noProof/>
          </w:rPr>
          <w:t>To find out which version of Ovation and Third-party software version is being used</w:t>
        </w:r>
        <w:r w:rsidR="00E84DB2">
          <w:rPr>
            <w:noProof/>
            <w:webHidden/>
          </w:rPr>
          <w:tab/>
        </w:r>
        <w:r w:rsidR="00E84DB2">
          <w:rPr>
            <w:noProof/>
            <w:webHidden/>
          </w:rPr>
          <w:fldChar w:fldCharType="begin"/>
        </w:r>
        <w:r w:rsidR="00E84DB2">
          <w:rPr>
            <w:noProof/>
            <w:webHidden/>
          </w:rPr>
          <w:instrText xml:space="preserve"> PAGEREF _Toc110423453 \h </w:instrText>
        </w:r>
        <w:r w:rsidR="00E84DB2">
          <w:rPr>
            <w:noProof/>
            <w:webHidden/>
          </w:rPr>
        </w:r>
        <w:r w:rsidR="00E84DB2">
          <w:rPr>
            <w:noProof/>
            <w:webHidden/>
          </w:rPr>
          <w:fldChar w:fldCharType="separate"/>
        </w:r>
        <w:r w:rsidR="00E84DB2">
          <w:rPr>
            <w:noProof/>
            <w:webHidden/>
          </w:rPr>
          <w:t>7</w:t>
        </w:r>
        <w:r w:rsidR="00E84DB2">
          <w:rPr>
            <w:noProof/>
            <w:webHidden/>
          </w:rPr>
          <w:fldChar w:fldCharType="end"/>
        </w:r>
      </w:hyperlink>
    </w:p>
    <w:p w14:paraId="35CEF4F0" w14:textId="372C1521" w:rsidR="00E84DB2" w:rsidRDefault="00381BEF">
      <w:pPr>
        <w:pStyle w:val="TOC2"/>
        <w:tabs>
          <w:tab w:val="right" w:leader="dot" w:pos="9350"/>
        </w:tabs>
        <w:rPr>
          <w:noProof/>
          <w:color w:val="auto"/>
          <w:sz w:val="22"/>
          <w:szCs w:val="22"/>
          <w:lang w:eastAsia="en-US"/>
        </w:rPr>
      </w:pPr>
      <w:hyperlink w:anchor="_Toc110423454" w:history="1">
        <w:r w:rsidR="00E84DB2" w:rsidRPr="00A62964">
          <w:rPr>
            <w:rStyle w:val="Hyperlink"/>
            <w:noProof/>
          </w:rPr>
          <w:t>Guide To Download Patches</w:t>
        </w:r>
        <w:r w:rsidR="00E84DB2">
          <w:rPr>
            <w:noProof/>
            <w:webHidden/>
          </w:rPr>
          <w:tab/>
        </w:r>
        <w:r w:rsidR="00E84DB2">
          <w:rPr>
            <w:noProof/>
            <w:webHidden/>
          </w:rPr>
          <w:fldChar w:fldCharType="begin"/>
        </w:r>
        <w:r w:rsidR="00E84DB2">
          <w:rPr>
            <w:noProof/>
            <w:webHidden/>
          </w:rPr>
          <w:instrText xml:space="preserve"> PAGEREF _Toc110423454 \h </w:instrText>
        </w:r>
        <w:r w:rsidR="00E84DB2">
          <w:rPr>
            <w:noProof/>
            <w:webHidden/>
          </w:rPr>
        </w:r>
        <w:r w:rsidR="00E84DB2">
          <w:rPr>
            <w:noProof/>
            <w:webHidden/>
          </w:rPr>
          <w:fldChar w:fldCharType="separate"/>
        </w:r>
        <w:r w:rsidR="00E84DB2">
          <w:rPr>
            <w:noProof/>
            <w:webHidden/>
          </w:rPr>
          <w:t>8</w:t>
        </w:r>
        <w:r w:rsidR="00E84DB2">
          <w:rPr>
            <w:noProof/>
            <w:webHidden/>
          </w:rPr>
          <w:fldChar w:fldCharType="end"/>
        </w:r>
      </w:hyperlink>
    </w:p>
    <w:p w14:paraId="5F97685D" w14:textId="0A6E83FC" w:rsidR="00E84DB2" w:rsidRDefault="00381BEF">
      <w:pPr>
        <w:pStyle w:val="TOC3"/>
        <w:tabs>
          <w:tab w:val="right" w:leader="dot" w:pos="9350"/>
        </w:tabs>
        <w:rPr>
          <w:noProof/>
          <w:color w:val="auto"/>
          <w:sz w:val="22"/>
          <w:szCs w:val="22"/>
          <w:lang w:eastAsia="en-US"/>
        </w:rPr>
      </w:pPr>
      <w:hyperlink w:anchor="_Toc110423455" w:history="1">
        <w:r w:rsidR="00E84DB2" w:rsidRPr="00A62964">
          <w:rPr>
            <w:rStyle w:val="Hyperlink"/>
            <w:noProof/>
          </w:rPr>
          <w:t>Download Microsoft updates</w:t>
        </w:r>
        <w:r w:rsidR="00E84DB2">
          <w:rPr>
            <w:noProof/>
            <w:webHidden/>
          </w:rPr>
          <w:tab/>
        </w:r>
        <w:r w:rsidR="00E84DB2">
          <w:rPr>
            <w:noProof/>
            <w:webHidden/>
          </w:rPr>
          <w:fldChar w:fldCharType="begin"/>
        </w:r>
        <w:r w:rsidR="00E84DB2">
          <w:rPr>
            <w:noProof/>
            <w:webHidden/>
          </w:rPr>
          <w:instrText xml:space="preserve"> PAGEREF _Toc110423455 \h </w:instrText>
        </w:r>
        <w:r w:rsidR="00E84DB2">
          <w:rPr>
            <w:noProof/>
            <w:webHidden/>
          </w:rPr>
        </w:r>
        <w:r w:rsidR="00E84DB2">
          <w:rPr>
            <w:noProof/>
            <w:webHidden/>
          </w:rPr>
          <w:fldChar w:fldCharType="separate"/>
        </w:r>
        <w:r w:rsidR="00E84DB2">
          <w:rPr>
            <w:noProof/>
            <w:webHidden/>
          </w:rPr>
          <w:t>8</w:t>
        </w:r>
        <w:r w:rsidR="00E84DB2">
          <w:rPr>
            <w:noProof/>
            <w:webHidden/>
          </w:rPr>
          <w:fldChar w:fldCharType="end"/>
        </w:r>
      </w:hyperlink>
    </w:p>
    <w:p w14:paraId="4E8B9512" w14:textId="780F849E" w:rsidR="00E84DB2" w:rsidRDefault="00381BEF">
      <w:pPr>
        <w:pStyle w:val="TOC3"/>
        <w:tabs>
          <w:tab w:val="right" w:leader="dot" w:pos="9350"/>
        </w:tabs>
        <w:rPr>
          <w:noProof/>
          <w:color w:val="auto"/>
          <w:sz w:val="22"/>
          <w:szCs w:val="22"/>
          <w:lang w:eastAsia="en-US"/>
        </w:rPr>
      </w:pPr>
      <w:hyperlink w:anchor="_Toc110423456" w:history="1">
        <w:r w:rsidR="00E84DB2" w:rsidRPr="00A62964">
          <w:rPr>
            <w:rStyle w:val="Hyperlink"/>
            <w:noProof/>
          </w:rPr>
          <w:t>Download Antivirus updates</w:t>
        </w:r>
        <w:r w:rsidR="00E84DB2">
          <w:rPr>
            <w:noProof/>
            <w:webHidden/>
          </w:rPr>
          <w:tab/>
        </w:r>
        <w:r w:rsidR="00E84DB2">
          <w:rPr>
            <w:noProof/>
            <w:webHidden/>
          </w:rPr>
          <w:fldChar w:fldCharType="begin"/>
        </w:r>
        <w:r w:rsidR="00E84DB2">
          <w:rPr>
            <w:noProof/>
            <w:webHidden/>
          </w:rPr>
          <w:instrText xml:space="preserve"> PAGEREF _Toc110423456 \h </w:instrText>
        </w:r>
        <w:r w:rsidR="00E84DB2">
          <w:rPr>
            <w:noProof/>
            <w:webHidden/>
          </w:rPr>
        </w:r>
        <w:r w:rsidR="00E84DB2">
          <w:rPr>
            <w:noProof/>
            <w:webHidden/>
          </w:rPr>
          <w:fldChar w:fldCharType="separate"/>
        </w:r>
        <w:r w:rsidR="00E84DB2">
          <w:rPr>
            <w:noProof/>
            <w:webHidden/>
          </w:rPr>
          <w:t>8</w:t>
        </w:r>
        <w:r w:rsidR="00E84DB2">
          <w:rPr>
            <w:noProof/>
            <w:webHidden/>
          </w:rPr>
          <w:fldChar w:fldCharType="end"/>
        </w:r>
      </w:hyperlink>
    </w:p>
    <w:p w14:paraId="5BE2B2D9" w14:textId="336472AF" w:rsidR="00E84DB2" w:rsidRDefault="00381BEF">
      <w:pPr>
        <w:pStyle w:val="TOC3"/>
        <w:tabs>
          <w:tab w:val="right" w:leader="dot" w:pos="9350"/>
        </w:tabs>
        <w:rPr>
          <w:noProof/>
          <w:color w:val="auto"/>
          <w:sz w:val="22"/>
          <w:szCs w:val="22"/>
          <w:lang w:eastAsia="en-US"/>
        </w:rPr>
      </w:pPr>
      <w:hyperlink w:anchor="_Toc110423457" w:history="1">
        <w:r w:rsidR="00E84DB2" w:rsidRPr="00A62964">
          <w:rPr>
            <w:rStyle w:val="Hyperlink"/>
            <w:noProof/>
          </w:rPr>
          <w:t>Download Third-party updates</w:t>
        </w:r>
        <w:r w:rsidR="00E84DB2">
          <w:rPr>
            <w:noProof/>
            <w:webHidden/>
          </w:rPr>
          <w:tab/>
        </w:r>
        <w:r w:rsidR="00E84DB2">
          <w:rPr>
            <w:noProof/>
            <w:webHidden/>
          </w:rPr>
          <w:fldChar w:fldCharType="begin"/>
        </w:r>
        <w:r w:rsidR="00E84DB2">
          <w:rPr>
            <w:noProof/>
            <w:webHidden/>
          </w:rPr>
          <w:instrText xml:space="preserve"> PAGEREF _Toc110423457 \h </w:instrText>
        </w:r>
        <w:r w:rsidR="00E84DB2">
          <w:rPr>
            <w:noProof/>
            <w:webHidden/>
          </w:rPr>
        </w:r>
        <w:r w:rsidR="00E84DB2">
          <w:rPr>
            <w:noProof/>
            <w:webHidden/>
          </w:rPr>
          <w:fldChar w:fldCharType="separate"/>
        </w:r>
        <w:r w:rsidR="00E84DB2">
          <w:rPr>
            <w:noProof/>
            <w:webHidden/>
          </w:rPr>
          <w:t>9</w:t>
        </w:r>
        <w:r w:rsidR="00E84DB2">
          <w:rPr>
            <w:noProof/>
            <w:webHidden/>
          </w:rPr>
          <w:fldChar w:fldCharType="end"/>
        </w:r>
      </w:hyperlink>
    </w:p>
    <w:p w14:paraId="22F40A79" w14:textId="7321FEFE" w:rsidR="00E84DB2" w:rsidRDefault="00381BEF">
      <w:pPr>
        <w:pStyle w:val="TOC3"/>
        <w:tabs>
          <w:tab w:val="right" w:leader="dot" w:pos="9350"/>
        </w:tabs>
        <w:rPr>
          <w:noProof/>
          <w:color w:val="auto"/>
          <w:sz w:val="22"/>
          <w:szCs w:val="22"/>
          <w:lang w:eastAsia="en-US"/>
        </w:rPr>
      </w:pPr>
      <w:hyperlink w:anchor="_Toc110423458" w:history="1">
        <w:r w:rsidR="00E84DB2" w:rsidRPr="00A62964">
          <w:rPr>
            <w:rStyle w:val="Hyperlink"/>
            <w:noProof/>
          </w:rPr>
          <w:t>Download Ovation updates</w:t>
        </w:r>
        <w:r w:rsidR="00E84DB2">
          <w:rPr>
            <w:noProof/>
            <w:webHidden/>
          </w:rPr>
          <w:tab/>
        </w:r>
        <w:r w:rsidR="00E84DB2">
          <w:rPr>
            <w:noProof/>
            <w:webHidden/>
          </w:rPr>
          <w:fldChar w:fldCharType="begin"/>
        </w:r>
        <w:r w:rsidR="00E84DB2">
          <w:rPr>
            <w:noProof/>
            <w:webHidden/>
          </w:rPr>
          <w:instrText xml:space="preserve"> PAGEREF _Toc110423458 \h </w:instrText>
        </w:r>
        <w:r w:rsidR="00E84DB2">
          <w:rPr>
            <w:noProof/>
            <w:webHidden/>
          </w:rPr>
        </w:r>
        <w:r w:rsidR="00E84DB2">
          <w:rPr>
            <w:noProof/>
            <w:webHidden/>
          </w:rPr>
          <w:fldChar w:fldCharType="separate"/>
        </w:r>
        <w:r w:rsidR="00E84DB2">
          <w:rPr>
            <w:noProof/>
            <w:webHidden/>
          </w:rPr>
          <w:t>9</w:t>
        </w:r>
        <w:r w:rsidR="00E84DB2">
          <w:rPr>
            <w:noProof/>
            <w:webHidden/>
          </w:rPr>
          <w:fldChar w:fldCharType="end"/>
        </w:r>
      </w:hyperlink>
    </w:p>
    <w:p w14:paraId="07427D0E" w14:textId="410B0546" w:rsidR="00E84DB2" w:rsidRDefault="00381BEF">
      <w:pPr>
        <w:pStyle w:val="TOC2"/>
        <w:tabs>
          <w:tab w:val="right" w:leader="dot" w:pos="9350"/>
        </w:tabs>
        <w:rPr>
          <w:noProof/>
          <w:color w:val="auto"/>
          <w:sz w:val="22"/>
          <w:szCs w:val="22"/>
          <w:lang w:eastAsia="en-US"/>
        </w:rPr>
      </w:pPr>
      <w:hyperlink w:anchor="_Toc110423459" w:history="1">
        <w:r w:rsidR="00E84DB2" w:rsidRPr="00A62964">
          <w:rPr>
            <w:rStyle w:val="Hyperlink"/>
            <w:noProof/>
          </w:rPr>
          <w:t>Patch types</w:t>
        </w:r>
        <w:r w:rsidR="00E84DB2">
          <w:rPr>
            <w:noProof/>
            <w:webHidden/>
          </w:rPr>
          <w:tab/>
        </w:r>
        <w:r w:rsidR="00E84DB2">
          <w:rPr>
            <w:noProof/>
            <w:webHidden/>
          </w:rPr>
          <w:fldChar w:fldCharType="begin"/>
        </w:r>
        <w:r w:rsidR="00E84DB2">
          <w:rPr>
            <w:noProof/>
            <w:webHidden/>
          </w:rPr>
          <w:instrText xml:space="preserve"> PAGEREF _Toc110423459 \h </w:instrText>
        </w:r>
        <w:r w:rsidR="00E84DB2">
          <w:rPr>
            <w:noProof/>
            <w:webHidden/>
          </w:rPr>
        </w:r>
        <w:r w:rsidR="00E84DB2">
          <w:rPr>
            <w:noProof/>
            <w:webHidden/>
          </w:rPr>
          <w:fldChar w:fldCharType="separate"/>
        </w:r>
        <w:r w:rsidR="00E84DB2">
          <w:rPr>
            <w:noProof/>
            <w:webHidden/>
          </w:rPr>
          <w:t>10</w:t>
        </w:r>
        <w:r w:rsidR="00E84DB2">
          <w:rPr>
            <w:noProof/>
            <w:webHidden/>
          </w:rPr>
          <w:fldChar w:fldCharType="end"/>
        </w:r>
      </w:hyperlink>
    </w:p>
    <w:p w14:paraId="1CC4454D" w14:textId="712F1DE8" w:rsidR="00E84DB2" w:rsidRDefault="00381BEF">
      <w:pPr>
        <w:pStyle w:val="TOC1"/>
        <w:rPr>
          <w:rFonts w:asciiTheme="minorHAnsi" w:hAnsiTheme="minorHAnsi" w:cstheme="minorBidi"/>
          <w:noProof/>
          <w:color w:val="auto"/>
          <w:sz w:val="22"/>
          <w:szCs w:val="22"/>
          <w:lang w:eastAsia="en-US"/>
        </w:rPr>
      </w:pPr>
      <w:hyperlink w:anchor="_Toc110423460" w:history="1">
        <w:r w:rsidR="00E84DB2" w:rsidRPr="00A62964">
          <w:rPr>
            <w:rStyle w:val="Hyperlink"/>
            <w:noProof/>
          </w:rPr>
          <w:t>Installation</w:t>
        </w:r>
        <w:r w:rsidR="00E84DB2">
          <w:rPr>
            <w:noProof/>
            <w:webHidden/>
          </w:rPr>
          <w:tab/>
        </w:r>
        <w:r w:rsidR="00E84DB2">
          <w:rPr>
            <w:noProof/>
            <w:webHidden/>
          </w:rPr>
          <w:fldChar w:fldCharType="begin"/>
        </w:r>
        <w:r w:rsidR="00E84DB2">
          <w:rPr>
            <w:noProof/>
            <w:webHidden/>
          </w:rPr>
          <w:instrText xml:space="preserve"> PAGEREF _Toc110423460 \h </w:instrText>
        </w:r>
        <w:r w:rsidR="00E84DB2">
          <w:rPr>
            <w:noProof/>
            <w:webHidden/>
          </w:rPr>
        </w:r>
        <w:r w:rsidR="00E84DB2">
          <w:rPr>
            <w:noProof/>
            <w:webHidden/>
          </w:rPr>
          <w:fldChar w:fldCharType="separate"/>
        </w:r>
        <w:r w:rsidR="00E84DB2">
          <w:rPr>
            <w:noProof/>
            <w:webHidden/>
          </w:rPr>
          <w:t>10</w:t>
        </w:r>
        <w:r w:rsidR="00E84DB2">
          <w:rPr>
            <w:noProof/>
            <w:webHidden/>
          </w:rPr>
          <w:fldChar w:fldCharType="end"/>
        </w:r>
      </w:hyperlink>
    </w:p>
    <w:p w14:paraId="30A34BD4" w14:textId="2D2A5736" w:rsidR="00E84DB2" w:rsidRDefault="00381BEF">
      <w:pPr>
        <w:pStyle w:val="TOC2"/>
        <w:tabs>
          <w:tab w:val="right" w:leader="dot" w:pos="9350"/>
        </w:tabs>
        <w:rPr>
          <w:noProof/>
          <w:color w:val="auto"/>
          <w:sz w:val="22"/>
          <w:szCs w:val="22"/>
          <w:lang w:eastAsia="en-US"/>
        </w:rPr>
      </w:pPr>
      <w:hyperlink w:anchor="_Toc110423461" w:history="1">
        <w:r w:rsidR="00E84DB2" w:rsidRPr="00A62964">
          <w:rPr>
            <w:rStyle w:val="Hyperlink"/>
            <w:noProof/>
          </w:rPr>
          <w:t>Accessing patches</w:t>
        </w:r>
        <w:r w:rsidR="00E84DB2">
          <w:rPr>
            <w:noProof/>
            <w:webHidden/>
          </w:rPr>
          <w:tab/>
        </w:r>
        <w:r w:rsidR="00E84DB2">
          <w:rPr>
            <w:noProof/>
            <w:webHidden/>
          </w:rPr>
          <w:fldChar w:fldCharType="begin"/>
        </w:r>
        <w:r w:rsidR="00E84DB2">
          <w:rPr>
            <w:noProof/>
            <w:webHidden/>
          </w:rPr>
          <w:instrText xml:space="preserve"> PAGEREF _Toc110423461 \h </w:instrText>
        </w:r>
        <w:r w:rsidR="00E84DB2">
          <w:rPr>
            <w:noProof/>
            <w:webHidden/>
          </w:rPr>
        </w:r>
        <w:r w:rsidR="00E84DB2">
          <w:rPr>
            <w:noProof/>
            <w:webHidden/>
          </w:rPr>
          <w:fldChar w:fldCharType="separate"/>
        </w:r>
        <w:r w:rsidR="00E84DB2">
          <w:rPr>
            <w:noProof/>
            <w:webHidden/>
          </w:rPr>
          <w:t>10</w:t>
        </w:r>
        <w:r w:rsidR="00E84DB2">
          <w:rPr>
            <w:noProof/>
            <w:webHidden/>
          </w:rPr>
          <w:fldChar w:fldCharType="end"/>
        </w:r>
      </w:hyperlink>
    </w:p>
    <w:p w14:paraId="03A0C7FB" w14:textId="20488E5A" w:rsidR="00E84DB2" w:rsidRDefault="00381BEF">
      <w:pPr>
        <w:pStyle w:val="TOC2"/>
        <w:tabs>
          <w:tab w:val="right" w:leader="dot" w:pos="9350"/>
        </w:tabs>
        <w:rPr>
          <w:noProof/>
          <w:color w:val="auto"/>
          <w:sz w:val="22"/>
          <w:szCs w:val="22"/>
          <w:lang w:eastAsia="en-US"/>
        </w:rPr>
      </w:pPr>
      <w:hyperlink w:anchor="_Toc110423462" w:history="1">
        <w:r w:rsidR="00E84DB2" w:rsidRPr="00A62964">
          <w:rPr>
            <w:rStyle w:val="Hyperlink"/>
            <w:noProof/>
          </w:rPr>
          <w:t>Before Manual Installation</w:t>
        </w:r>
        <w:r w:rsidR="00E84DB2">
          <w:rPr>
            <w:noProof/>
            <w:webHidden/>
          </w:rPr>
          <w:tab/>
        </w:r>
        <w:r w:rsidR="00E84DB2">
          <w:rPr>
            <w:noProof/>
            <w:webHidden/>
          </w:rPr>
          <w:fldChar w:fldCharType="begin"/>
        </w:r>
        <w:r w:rsidR="00E84DB2">
          <w:rPr>
            <w:noProof/>
            <w:webHidden/>
          </w:rPr>
          <w:instrText xml:space="preserve"> PAGEREF _Toc110423462 \h </w:instrText>
        </w:r>
        <w:r w:rsidR="00E84DB2">
          <w:rPr>
            <w:noProof/>
            <w:webHidden/>
          </w:rPr>
        </w:r>
        <w:r w:rsidR="00E84DB2">
          <w:rPr>
            <w:noProof/>
            <w:webHidden/>
          </w:rPr>
          <w:fldChar w:fldCharType="separate"/>
        </w:r>
        <w:r w:rsidR="00E84DB2">
          <w:rPr>
            <w:noProof/>
            <w:webHidden/>
          </w:rPr>
          <w:t>11</w:t>
        </w:r>
        <w:r w:rsidR="00E84DB2">
          <w:rPr>
            <w:noProof/>
            <w:webHidden/>
          </w:rPr>
          <w:fldChar w:fldCharType="end"/>
        </w:r>
      </w:hyperlink>
    </w:p>
    <w:p w14:paraId="4A2491FE" w14:textId="02F5AC8A" w:rsidR="00E84DB2" w:rsidRDefault="00381BEF">
      <w:pPr>
        <w:pStyle w:val="TOC3"/>
        <w:tabs>
          <w:tab w:val="right" w:leader="dot" w:pos="9350"/>
        </w:tabs>
        <w:rPr>
          <w:noProof/>
          <w:color w:val="auto"/>
          <w:sz w:val="22"/>
          <w:szCs w:val="22"/>
          <w:lang w:eastAsia="en-US"/>
        </w:rPr>
      </w:pPr>
      <w:hyperlink w:anchor="_Toc110423463" w:history="1">
        <w:r w:rsidR="00E84DB2" w:rsidRPr="00A62964">
          <w:rPr>
            <w:rStyle w:val="Hyperlink"/>
            <w:noProof/>
          </w:rPr>
          <w:t>1. Create a database back up, and consideration for Oracle updates</w:t>
        </w:r>
        <w:r w:rsidR="00E84DB2">
          <w:rPr>
            <w:noProof/>
            <w:webHidden/>
          </w:rPr>
          <w:tab/>
        </w:r>
        <w:r w:rsidR="00E84DB2">
          <w:rPr>
            <w:noProof/>
            <w:webHidden/>
          </w:rPr>
          <w:fldChar w:fldCharType="begin"/>
        </w:r>
        <w:r w:rsidR="00E84DB2">
          <w:rPr>
            <w:noProof/>
            <w:webHidden/>
          </w:rPr>
          <w:instrText xml:space="preserve"> PAGEREF _Toc110423463 \h </w:instrText>
        </w:r>
        <w:r w:rsidR="00E84DB2">
          <w:rPr>
            <w:noProof/>
            <w:webHidden/>
          </w:rPr>
        </w:r>
        <w:r w:rsidR="00E84DB2">
          <w:rPr>
            <w:noProof/>
            <w:webHidden/>
          </w:rPr>
          <w:fldChar w:fldCharType="separate"/>
        </w:r>
        <w:r w:rsidR="00E84DB2">
          <w:rPr>
            <w:noProof/>
            <w:webHidden/>
          </w:rPr>
          <w:t>11</w:t>
        </w:r>
        <w:r w:rsidR="00E84DB2">
          <w:rPr>
            <w:noProof/>
            <w:webHidden/>
          </w:rPr>
          <w:fldChar w:fldCharType="end"/>
        </w:r>
      </w:hyperlink>
    </w:p>
    <w:p w14:paraId="7801A4BF" w14:textId="60366DAE" w:rsidR="00E84DB2" w:rsidRDefault="00381BEF">
      <w:pPr>
        <w:pStyle w:val="TOC3"/>
        <w:tabs>
          <w:tab w:val="right" w:leader="dot" w:pos="9350"/>
        </w:tabs>
        <w:rPr>
          <w:noProof/>
          <w:color w:val="auto"/>
          <w:sz w:val="22"/>
          <w:szCs w:val="22"/>
          <w:lang w:eastAsia="en-US"/>
        </w:rPr>
      </w:pPr>
      <w:hyperlink w:anchor="_Toc110423464" w:history="1">
        <w:r w:rsidR="00E84DB2" w:rsidRPr="00A62964">
          <w:rPr>
            <w:rStyle w:val="Hyperlink"/>
            <w:noProof/>
          </w:rPr>
          <w:t>2. Run a System Registration Utility report</w:t>
        </w:r>
        <w:r w:rsidR="00E84DB2">
          <w:rPr>
            <w:noProof/>
            <w:webHidden/>
          </w:rPr>
          <w:tab/>
        </w:r>
        <w:r w:rsidR="00E84DB2">
          <w:rPr>
            <w:noProof/>
            <w:webHidden/>
          </w:rPr>
          <w:fldChar w:fldCharType="begin"/>
        </w:r>
        <w:r w:rsidR="00E84DB2">
          <w:rPr>
            <w:noProof/>
            <w:webHidden/>
          </w:rPr>
          <w:instrText xml:space="preserve"> PAGEREF _Toc110423464 \h </w:instrText>
        </w:r>
        <w:r w:rsidR="00E84DB2">
          <w:rPr>
            <w:noProof/>
            <w:webHidden/>
          </w:rPr>
        </w:r>
        <w:r w:rsidR="00E84DB2">
          <w:rPr>
            <w:noProof/>
            <w:webHidden/>
          </w:rPr>
          <w:fldChar w:fldCharType="separate"/>
        </w:r>
        <w:r w:rsidR="00E84DB2">
          <w:rPr>
            <w:noProof/>
            <w:webHidden/>
          </w:rPr>
          <w:t>11</w:t>
        </w:r>
        <w:r w:rsidR="00E84DB2">
          <w:rPr>
            <w:noProof/>
            <w:webHidden/>
          </w:rPr>
          <w:fldChar w:fldCharType="end"/>
        </w:r>
      </w:hyperlink>
    </w:p>
    <w:p w14:paraId="721A2DAB" w14:textId="2CB679AD" w:rsidR="00E84DB2" w:rsidRDefault="00381BEF">
      <w:pPr>
        <w:pStyle w:val="TOC3"/>
        <w:tabs>
          <w:tab w:val="right" w:leader="dot" w:pos="9350"/>
        </w:tabs>
        <w:rPr>
          <w:noProof/>
          <w:color w:val="auto"/>
          <w:sz w:val="22"/>
          <w:szCs w:val="22"/>
          <w:lang w:eastAsia="en-US"/>
        </w:rPr>
      </w:pPr>
      <w:hyperlink w:anchor="_Toc110423465" w:history="1">
        <w:r w:rsidR="00E84DB2" w:rsidRPr="00A62964">
          <w:rPr>
            <w:rStyle w:val="Hyperlink"/>
            <w:noProof/>
          </w:rPr>
          <w:t>3. Run NIC Deletion Test, if applicable (for MS patching only)</w:t>
        </w:r>
        <w:r w:rsidR="00E84DB2">
          <w:rPr>
            <w:noProof/>
            <w:webHidden/>
          </w:rPr>
          <w:tab/>
        </w:r>
        <w:r w:rsidR="00E84DB2">
          <w:rPr>
            <w:noProof/>
            <w:webHidden/>
          </w:rPr>
          <w:fldChar w:fldCharType="begin"/>
        </w:r>
        <w:r w:rsidR="00E84DB2">
          <w:rPr>
            <w:noProof/>
            <w:webHidden/>
          </w:rPr>
          <w:instrText xml:space="preserve"> PAGEREF _Toc110423465 \h </w:instrText>
        </w:r>
        <w:r w:rsidR="00E84DB2">
          <w:rPr>
            <w:noProof/>
            <w:webHidden/>
          </w:rPr>
        </w:r>
        <w:r w:rsidR="00E84DB2">
          <w:rPr>
            <w:noProof/>
            <w:webHidden/>
          </w:rPr>
          <w:fldChar w:fldCharType="separate"/>
        </w:r>
        <w:r w:rsidR="00E84DB2">
          <w:rPr>
            <w:noProof/>
            <w:webHidden/>
          </w:rPr>
          <w:t>11</w:t>
        </w:r>
        <w:r w:rsidR="00E84DB2">
          <w:rPr>
            <w:noProof/>
            <w:webHidden/>
          </w:rPr>
          <w:fldChar w:fldCharType="end"/>
        </w:r>
      </w:hyperlink>
    </w:p>
    <w:p w14:paraId="7156E3BE" w14:textId="03CE856D" w:rsidR="00E84DB2" w:rsidRDefault="00381BEF">
      <w:pPr>
        <w:pStyle w:val="TOC3"/>
        <w:tabs>
          <w:tab w:val="right" w:leader="dot" w:pos="9350"/>
        </w:tabs>
        <w:rPr>
          <w:noProof/>
          <w:color w:val="auto"/>
          <w:sz w:val="22"/>
          <w:szCs w:val="22"/>
          <w:lang w:eastAsia="en-US"/>
        </w:rPr>
      </w:pPr>
      <w:hyperlink w:anchor="_Toc110423466" w:history="1">
        <w:r w:rsidR="00E84DB2" w:rsidRPr="00A62964">
          <w:rPr>
            <w:rStyle w:val="Hyperlink"/>
            <w:noProof/>
          </w:rPr>
          <w:t>4. Make note of previous issues with Ovation or specific computers and servers</w:t>
        </w:r>
        <w:r w:rsidR="00E84DB2">
          <w:rPr>
            <w:noProof/>
            <w:webHidden/>
          </w:rPr>
          <w:tab/>
        </w:r>
        <w:r w:rsidR="00E84DB2">
          <w:rPr>
            <w:noProof/>
            <w:webHidden/>
          </w:rPr>
          <w:fldChar w:fldCharType="begin"/>
        </w:r>
        <w:r w:rsidR="00E84DB2">
          <w:rPr>
            <w:noProof/>
            <w:webHidden/>
          </w:rPr>
          <w:instrText xml:space="preserve"> PAGEREF _Toc110423466 \h </w:instrText>
        </w:r>
        <w:r w:rsidR="00E84DB2">
          <w:rPr>
            <w:noProof/>
            <w:webHidden/>
          </w:rPr>
        </w:r>
        <w:r w:rsidR="00E84DB2">
          <w:rPr>
            <w:noProof/>
            <w:webHidden/>
          </w:rPr>
          <w:fldChar w:fldCharType="separate"/>
        </w:r>
        <w:r w:rsidR="00E84DB2">
          <w:rPr>
            <w:noProof/>
            <w:webHidden/>
          </w:rPr>
          <w:t>12</w:t>
        </w:r>
        <w:r w:rsidR="00E84DB2">
          <w:rPr>
            <w:noProof/>
            <w:webHidden/>
          </w:rPr>
          <w:fldChar w:fldCharType="end"/>
        </w:r>
      </w:hyperlink>
    </w:p>
    <w:p w14:paraId="2D6BDC25" w14:textId="4D564FE1" w:rsidR="00E84DB2" w:rsidRDefault="00381BEF">
      <w:pPr>
        <w:pStyle w:val="TOC3"/>
        <w:tabs>
          <w:tab w:val="right" w:leader="dot" w:pos="9350"/>
        </w:tabs>
        <w:rPr>
          <w:noProof/>
          <w:color w:val="auto"/>
          <w:sz w:val="22"/>
          <w:szCs w:val="22"/>
          <w:lang w:eastAsia="en-US"/>
        </w:rPr>
      </w:pPr>
      <w:hyperlink w:anchor="_Toc110423467" w:history="1">
        <w:r w:rsidR="00E84DB2" w:rsidRPr="00A62964">
          <w:rPr>
            <w:rStyle w:val="Hyperlink"/>
            <w:noProof/>
          </w:rPr>
          <w:t>5. Review the last patch cycle applied to the system</w:t>
        </w:r>
        <w:r w:rsidR="00E84DB2">
          <w:rPr>
            <w:noProof/>
            <w:webHidden/>
          </w:rPr>
          <w:tab/>
        </w:r>
        <w:r w:rsidR="00E84DB2">
          <w:rPr>
            <w:noProof/>
            <w:webHidden/>
          </w:rPr>
          <w:fldChar w:fldCharType="begin"/>
        </w:r>
        <w:r w:rsidR="00E84DB2">
          <w:rPr>
            <w:noProof/>
            <w:webHidden/>
          </w:rPr>
          <w:instrText xml:space="preserve"> PAGEREF _Toc110423467 \h </w:instrText>
        </w:r>
        <w:r w:rsidR="00E84DB2">
          <w:rPr>
            <w:noProof/>
            <w:webHidden/>
          </w:rPr>
        </w:r>
        <w:r w:rsidR="00E84DB2">
          <w:rPr>
            <w:noProof/>
            <w:webHidden/>
          </w:rPr>
          <w:fldChar w:fldCharType="separate"/>
        </w:r>
        <w:r w:rsidR="00E84DB2">
          <w:rPr>
            <w:noProof/>
            <w:webHidden/>
          </w:rPr>
          <w:t>13</w:t>
        </w:r>
        <w:r w:rsidR="00E84DB2">
          <w:rPr>
            <w:noProof/>
            <w:webHidden/>
          </w:rPr>
          <w:fldChar w:fldCharType="end"/>
        </w:r>
      </w:hyperlink>
    </w:p>
    <w:p w14:paraId="1DE9557B" w14:textId="0DF86C7D" w:rsidR="00E84DB2" w:rsidRDefault="00381BEF">
      <w:pPr>
        <w:pStyle w:val="TOC4"/>
        <w:tabs>
          <w:tab w:val="left" w:pos="1100"/>
          <w:tab w:val="right" w:leader="dot" w:pos="9350"/>
        </w:tabs>
        <w:rPr>
          <w:noProof/>
          <w:color w:val="auto"/>
          <w:sz w:val="22"/>
          <w:szCs w:val="22"/>
          <w:lang w:eastAsia="en-US"/>
        </w:rPr>
      </w:pPr>
      <w:hyperlink w:anchor="_Toc110423468" w:history="1">
        <w:r w:rsidR="00E84DB2" w:rsidRPr="00A62964">
          <w:rPr>
            <w:rStyle w:val="Hyperlink"/>
            <w:noProof/>
          </w:rPr>
          <w:t>A)</w:t>
        </w:r>
        <w:r w:rsidR="00E84DB2">
          <w:rPr>
            <w:noProof/>
            <w:color w:val="auto"/>
            <w:sz w:val="22"/>
            <w:szCs w:val="22"/>
            <w:lang w:eastAsia="en-US"/>
          </w:rPr>
          <w:tab/>
        </w:r>
        <w:r w:rsidR="00E84DB2" w:rsidRPr="00A62964">
          <w:rPr>
            <w:rStyle w:val="Hyperlink"/>
            <w:noProof/>
          </w:rPr>
          <w:t>For Microsoft patches</w:t>
        </w:r>
        <w:r w:rsidR="00E84DB2">
          <w:rPr>
            <w:noProof/>
            <w:webHidden/>
          </w:rPr>
          <w:tab/>
        </w:r>
        <w:r w:rsidR="00E84DB2">
          <w:rPr>
            <w:noProof/>
            <w:webHidden/>
          </w:rPr>
          <w:fldChar w:fldCharType="begin"/>
        </w:r>
        <w:r w:rsidR="00E84DB2">
          <w:rPr>
            <w:noProof/>
            <w:webHidden/>
          </w:rPr>
          <w:instrText xml:space="preserve"> PAGEREF _Toc110423468 \h </w:instrText>
        </w:r>
        <w:r w:rsidR="00E84DB2">
          <w:rPr>
            <w:noProof/>
            <w:webHidden/>
          </w:rPr>
        </w:r>
        <w:r w:rsidR="00E84DB2">
          <w:rPr>
            <w:noProof/>
            <w:webHidden/>
          </w:rPr>
          <w:fldChar w:fldCharType="separate"/>
        </w:r>
        <w:r w:rsidR="00E84DB2">
          <w:rPr>
            <w:noProof/>
            <w:webHidden/>
          </w:rPr>
          <w:t>13</w:t>
        </w:r>
        <w:r w:rsidR="00E84DB2">
          <w:rPr>
            <w:noProof/>
            <w:webHidden/>
          </w:rPr>
          <w:fldChar w:fldCharType="end"/>
        </w:r>
      </w:hyperlink>
    </w:p>
    <w:p w14:paraId="1B810197" w14:textId="7E01DAFB" w:rsidR="00E84DB2" w:rsidRDefault="00381BEF">
      <w:pPr>
        <w:pStyle w:val="TOC4"/>
        <w:tabs>
          <w:tab w:val="left" w:pos="1100"/>
          <w:tab w:val="right" w:leader="dot" w:pos="9350"/>
        </w:tabs>
        <w:rPr>
          <w:noProof/>
          <w:color w:val="auto"/>
          <w:sz w:val="22"/>
          <w:szCs w:val="22"/>
          <w:lang w:eastAsia="en-US"/>
        </w:rPr>
      </w:pPr>
      <w:hyperlink w:anchor="_Toc110423469" w:history="1">
        <w:r w:rsidR="00E84DB2" w:rsidRPr="00A62964">
          <w:rPr>
            <w:rStyle w:val="Hyperlink"/>
            <w:noProof/>
          </w:rPr>
          <w:t>B)</w:t>
        </w:r>
        <w:r w:rsidR="00E84DB2">
          <w:rPr>
            <w:noProof/>
            <w:color w:val="auto"/>
            <w:sz w:val="22"/>
            <w:szCs w:val="22"/>
            <w:lang w:eastAsia="en-US"/>
          </w:rPr>
          <w:tab/>
        </w:r>
        <w:r w:rsidR="00E84DB2" w:rsidRPr="00A62964">
          <w:rPr>
            <w:rStyle w:val="Hyperlink"/>
            <w:noProof/>
          </w:rPr>
          <w:t>For Ovation patches (including OPH)</w:t>
        </w:r>
        <w:r w:rsidR="00E84DB2">
          <w:rPr>
            <w:noProof/>
            <w:webHidden/>
          </w:rPr>
          <w:tab/>
        </w:r>
        <w:r w:rsidR="00E84DB2">
          <w:rPr>
            <w:noProof/>
            <w:webHidden/>
          </w:rPr>
          <w:fldChar w:fldCharType="begin"/>
        </w:r>
        <w:r w:rsidR="00E84DB2">
          <w:rPr>
            <w:noProof/>
            <w:webHidden/>
          </w:rPr>
          <w:instrText xml:space="preserve"> PAGEREF _Toc110423469 \h </w:instrText>
        </w:r>
        <w:r w:rsidR="00E84DB2">
          <w:rPr>
            <w:noProof/>
            <w:webHidden/>
          </w:rPr>
        </w:r>
        <w:r w:rsidR="00E84DB2">
          <w:rPr>
            <w:noProof/>
            <w:webHidden/>
          </w:rPr>
          <w:fldChar w:fldCharType="separate"/>
        </w:r>
        <w:r w:rsidR="00E84DB2">
          <w:rPr>
            <w:noProof/>
            <w:webHidden/>
          </w:rPr>
          <w:t>14</w:t>
        </w:r>
        <w:r w:rsidR="00E84DB2">
          <w:rPr>
            <w:noProof/>
            <w:webHidden/>
          </w:rPr>
          <w:fldChar w:fldCharType="end"/>
        </w:r>
      </w:hyperlink>
    </w:p>
    <w:p w14:paraId="3F26B048" w14:textId="769952ED" w:rsidR="00E84DB2" w:rsidRDefault="00381BEF">
      <w:pPr>
        <w:pStyle w:val="TOC4"/>
        <w:tabs>
          <w:tab w:val="left" w:pos="1100"/>
          <w:tab w:val="right" w:leader="dot" w:pos="9350"/>
        </w:tabs>
        <w:rPr>
          <w:noProof/>
          <w:color w:val="auto"/>
          <w:sz w:val="22"/>
          <w:szCs w:val="22"/>
          <w:lang w:eastAsia="en-US"/>
        </w:rPr>
      </w:pPr>
      <w:hyperlink w:anchor="_Toc110423470" w:history="1">
        <w:r w:rsidR="00E84DB2" w:rsidRPr="00A62964">
          <w:rPr>
            <w:rStyle w:val="Hyperlink"/>
            <w:noProof/>
          </w:rPr>
          <w:t>C)</w:t>
        </w:r>
        <w:r w:rsidR="00E84DB2">
          <w:rPr>
            <w:noProof/>
            <w:color w:val="auto"/>
            <w:sz w:val="22"/>
            <w:szCs w:val="22"/>
            <w:lang w:eastAsia="en-US"/>
          </w:rPr>
          <w:tab/>
        </w:r>
        <w:r w:rsidR="00E84DB2" w:rsidRPr="00A62964">
          <w:rPr>
            <w:rStyle w:val="Hyperlink"/>
            <w:noProof/>
          </w:rPr>
          <w:t>For Oracle patches</w:t>
        </w:r>
        <w:r w:rsidR="00E84DB2">
          <w:rPr>
            <w:noProof/>
            <w:webHidden/>
          </w:rPr>
          <w:tab/>
        </w:r>
        <w:r w:rsidR="00E84DB2">
          <w:rPr>
            <w:noProof/>
            <w:webHidden/>
          </w:rPr>
          <w:fldChar w:fldCharType="begin"/>
        </w:r>
        <w:r w:rsidR="00E84DB2">
          <w:rPr>
            <w:noProof/>
            <w:webHidden/>
          </w:rPr>
          <w:instrText xml:space="preserve"> PAGEREF _Toc110423470 \h </w:instrText>
        </w:r>
        <w:r w:rsidR="00E84DB2">
          <w:rPr>
            <w:noProof/>
            <w:webHidden/>
          </w:rPr>
        </w:r>
        <w:r w:rsidR="00E84DB2">
          <w:rPr>
            <w:noProof/>
            <w:webHidden/>
          </w:rPr>
          <w:fldChar w:fldCharType="separate"/>
        </w:r>
        <w:r w:rsidR="00E84DB2">
          <w:rPr>
            <w:noProof/>
            <w:webHidden/>
          </w:rPr>
          <w:t>15</w:t>
        </w:r>
        <w:r w:rsidR="00E84DB2">
          <w:rPr>
            <w:noProof/>
            <w:webHidden/>
          </w:rPr>
          <w:fldChar w:fldCharType="end"/>
        </w:r>
      </w:hyperlink>
    </w:p>
    <w:p w14:paraId="4A459D5C" w14:textId="069CE035" w:rsidR="00E84DB2" w:rsidRDefault="00381BEF">
      <w:pPr>
        <w:pStyle w:val="TOC3"/>
        <w:tabs>
          <w:tab w:val="right" w:leader="dot" w:pos="9350"/>
        </w:tabs>
        <w:rPr>
          <w:noProof/>
          <w:color w:val="auto"/>
          <w:sz w:val="22"/>
          <w:szCs w:val="22"/>
          <w:lang w:eastAsia="en-US"/>
        </w:rPr>
      </w:pPr>
      <w:hyperlink w:anchor="_Toc110423471" w:history="1">
        <w:r w:rsidR="00E84DB2" w:rsidRPr="00A62964">
          <w:rPr>
            <w:rStyle w:val="Hyperlink"/>
            <w:noProof/>
          </w:rPr>
          <w:t>6. Check for critical errors in Event Viewer</w:t>
        </w:r>
        <w:r w:rsidR="00E84DB2">
          <w:rPr>
            <w:noProof/>
            <w:webHidden/>
          </w:rPr>
          <w:tab/>
        </w:r>
        <w:r w:rsidR="00E84DB2">
          <w:rPr>
            <w:noProof/>
            <w:webHidden/>
          </w:rPr>
          <w:fldChar w:fldCharType="begin"/>
        </w:r>
        <w:r w:rsidR="00E84DB2">
          <w:rPr>
            <w:noProof/>
            <w:webHidden/>
          </w:rPr>
          <w:instrText xml:space="preserve"> PAGEREF _Toc110423471 \h </w:instrText>
        </w:r>
        <w:r w:rsidR="00E84DB2">
          <w:rPr>
            <w:noProof/>
            <w:webHidden/>
          </w:rPr>
        </w:r>
        <w:r w:rsidR="00E84DB2">
          <w:rPr>
            <w:noProof/>
            <w:webHidden/>
          </w:rPr>
          <w:fldChar w:fldCharType="separate"/>
        </w:r>
        <w:r w:rsidR="00E84DB2">
          <w:rPr>
            <w:noProof/>
            <w:webHidden/>
          </w:rPr>
          <w:t>15</w:t>
        </w:r>
        <w:r w:rsidR="00E84DB2">
          <w:rPr>
            <w:noProof/>
            <w:webHidden/>
          </w:rPr>
          <w:fldChar w:fldCharType="end"/>
        </w:r>
      </w:hyperlink>
    </w:p>
    <w:p w14:paraId="6BB2BF24" w14:textId="1843C298" w:rsidR="00E84DB2" w:rsidRDefault="00381BEF">
      <w:pPr>
        <w:pStyle w:val="TOC3"/>
        <w:tabs>
          <w:tab w:val="right" w:leader="dot" w:pos="9350"/>
        </w:tabs>
        <w:rPr>
          <w:noProof/>
          <w:color w:val="auto"/>
          <w:sz w:val="22"/>
          <w:szCs w:val="22"/>
          <w:lang w:eastAsia="en-US"/>
        </w:rPr>
      </w:pPr>
      <w:hyperlink w:anchor="_Toc110423472" w:history="1">
        <w:r w:rsidR="00E84DB2" w:rsidRPr="00A62964">
          <w:rPr>
            <w:rStyle w:val="Hyperlink"/>
            <w:noProof/>
          </w:rPr>
          <w:t>7. Patching timeliness</w:t>
        </w:r>
        <w:r w:rsidR="00E84DB2">
          <w:rPr>
            <w:noProof/>
            <w:webHidden/>
          </w:rPr>
          <w:tab/>
        </w:r>
        <w:r w:rsidR="00E84DB2">
          <w:rPr>
            <w:noProof/>
            <w:webHidden/>
          </w:rPr>
          <w:fldChar w:fldCharType="begin"/>
        </w:r>
        <w:r w:rsidR="00E84DB2">
          <w:rPr>
            <w:noProof/>
            <w:webHidden/>
          </w:rPr>
          <w:instrText xml:space="preserve"> PAGEREF _Toc110423472 \h </w:instrText>
        </w:r>
        <w:r w:rsidR="00E84DB2">
          <w:rPr>
            <w:noProof/>
            <w:webHidden/>
          </w:rPr>
        </w:r>
        <w:r w:rsidR="00E84DB2">
          <w:rPr>
            <w:noProof/>
            <w:webHidden/>
          </w:rPr>
          <w:fldChar w:fldCharType="separate"/>
        </w:r>
        <w:r w:rsidR="00E84DB2">
          <w:rPr>
            <w:noProof/>
            <w:webHidden/>
          </w:rPr>
          <w:t>16</w:t>
        </w:r>
        <w:r w:rsidR="00E84DB2">
          <w:rPr>
            <w:noProof/>
            <w:webHidden/>
          </w:rPr>
          <w:fldChar w:fldCharType="end"/>
        </w:r>
      </w:hyperlink>
    </w:p>
    <w:p w14:paraId="435BB76C" w14:textId="2B8E6AAA" w:rsidR="00E84DB2" w:rsidRDefault="00381BEF">
      <w:pPr>
        <w:pStyle w:val="TOC3"/>
        <w:tabs>
          <w:tab w:val="right" w:leader="dot" w:pos="9350"/>
        </w:tabs>
        <w:rPr>
          <w:noProof/>
          <w:color w:val="auto"/>
          <w:sz w:val="22"/>
          <w:szCs w:val="22"/>
          <w:lang w:eastAsia="en-US"/>
        </w:rPr>
      </w:pPr>
      <w:hyperlink w:anchor="_Toc110423473" w:history="1">
        <w:r w:rsidR="00E84DB2" w:rsidRPr="00A62964">
          <w:rPr>
            <w:rStyle w:val="Hyperlink"/>
            <w:noProof/>
          </w:rPr>
          <w:t>8. Prerequisites for patching</w:t>
        </w:r>
        <w:r w:rsidR="00E84DB2">
          <w:rPr>
            <w:noProof/>
            <w:webHidden/>
          </w:rPr>
          <w:tab/>
        </w:r>
        <w:r w:rsidR="00E84DB2">
          <w:rPr>
            <w:noProof/>
            <w:webHidden/>
          </w:rPr>
          <w:fldChar w:fldCharType="begin"/>
        </w:r>
        <w:r w:rsidR="00E84DB2">
          <w:rPr>
            <w:noProof/>
            <w:webHidden/>
          </w:rPr>
          <w:instrText xml:space="preserve"> PAGEREF _Toc110423473 \h </w:instrText>
        </w:r>
        <w:r w:rsidR="00E84DB2">
          <w:rPr>
            <w:noProof/>
            <w:webHidden/>
          </w:rPr>
        </w:r>
        <w:r w:rsidR="00E84DB2">
          <w:rPr>
            <w:noProof/>
            <w:webHidden/>
          </w:rPr>
          <w:fldChar w:fldCharType="separate"/>
        </w:r>
        <w:r w:rsidR="00E84DB2">
          <w:rPr>
            <w:noProof/>
            <w:webHidden/>
          </w:rPr>
          <w:t>16</w:t>
        </w:r>
        <w:r w:rsidR="00E84DB2">
          <w:rPr>
            <w:noProof/>
            <w:webHidden/>
          </w:rPr>
          <w:fldChar w:fldCharType="end"/>
        </w:r>
      </w:hyperlink>
    </w:p>
    <w:p w14:paraId="30988114" w14:textId="073683AC" w:rsidR="00E84DB2" w:rsidRDefault="00381BEF">
      <w:pPr>
        <w:pStyle w:val="TOC3"/>
        <w:tabs>
          <w:tab w:val="right" w:leader="dot" w:pos="9350"/>
        </w:tabs>
        <w:rPr>
          <w:noProof/>
          <w:color w:val="auto"/>
          <w:sz w:val="22"/>
          <w:szCs w:val="22"/>
          <w:lang w:eastAsia="en-US"/>
        </w:rPr>
      </w:pPr>
      <w:hyperlink w:anchor="_Toc110423474" w:history="1">
        <w:r w:rsidR="00E84DB2" w:rsidRPr="00A62964">
          <w:rPr>
            <w:rStyle w:val="Hyperlink"/>
            <w:noProof/>
          </w:rPr>
          <w:t>9. Coordinate with the customer when patching a system</w:t>
        </w:r>
        <w:r w:rsidR="00E84DB2">
          <w:rPr>
            <w:noProof/>
            <w:webHidden/>
          </w:rPr>
          <w:tab/>
        </w:r>
        <w:r w:rsidR="00E84DB2">
          <w:rPr>
            <w:noProof/>
            <w:webHidden/>
          </w:rPr>
          <w:fldChar w:fldCharType="begin"/>
        </w:r>
        <w:r w:rsidR="00E84DB2">
          <w:rPr>
            <w:noProof/>
            <w:webHidden/>
          </w:rPr>
          <w:instrText xml:space="preserve"> PAGEREF _Toc110423474 \h </w:instrText>
        </w:r>
        <w:r w:rsidR="00E84DB2">
          <w:rPr>
            <w:noProof/>
            <w:webHidden/>
          </w:rPr>
        </w:r>
        <w:r w:rsidR="00E84DB2">
          <w:rPr>
            <w:noProof/>
            <w:webHidden/>
          </w:rPr>
          <w:fldChar w:fldCharType="separate"/>
        </w:r>
        <w:r w:rsidR="00E84DB2">
          <w:rPr>
            <w:noProof/>
            <w:webHidden/>
          </w:rPr>
          <w:t>16</w:t>
        </w:r>
        <w:r w:rsidR="00E84DB2">
          <w:rPr>
            <w:noProof/>
            <w:webHidden/>
          </w:rPr>
          <w:fldChar w:fldCharType="end"/>
        </w:r>
      </w:hyperlink>
    </w:p>
    <w:p w14:paraId="659CA3BF" w14:textId="1D96CCC7" w:rsidR="00E84DB2" w:rsidRDefault="00381BEF">
      <w:pPr>
        <w:pStyle w:val="TOC2"/>
        <w:tabs>
          <w:tab w:val="right" w:leader="dot" w:pos="9350"/>
        </w:tabs>
        <w:rPr>
          <w:noProof/>
          <w:color w:val="auto"/>
          <w:sz w:val="22"/>
          <w:szCs w:val="22"/>
          <w:lang w:eastAsia="en-US"/>
        </w:rPr>
      </w:pPr>
      <w:hyperlink w:anchor="_Toc110423475" w:history="1">
        <w:r w:rsidR="00E84DB2" w:rsidRPr="00A62964">
          <w:rPr>
            <w:rStyle w:val="Hyperlink"/>
            <w:noProof/>
          </w:rPr>
          <w:t>Guide for manual installation of updates</w:t>
        </w:r>
        <w:r w:rsidR="00E84DB2">
          <w:rPr>
            <w:noProof/>
            <w:webHidden/>
          </w:rPr>
          <w:tab/>
        </w:r>
        <w:r w:rsidR="00E84DB2">
          <w:rPr>
            <w:noProof/>
            <w:webHidden/>
          </w:rPr>
          <w:fldChar w:fldCharType="begin"/>
        </w:r>
        <w:r w:rsidR="00E84DB2">
          <w:rPr>
            <w:noProof/>
            <w:webHidden/>
          </w:rPr>
          <w:instrText xml:space="preserve"> PAGEREF _Toc110423475 \h </w:instrText>
        </w:r>
        <w:r w:rsidR="00E84DB2">
          <w:rPr>
            <w:noProof/>
            <w:webHidden/>
          </w:rPr>
        </w:r>
        <w:r w:rsidR="00E84DB2">
          <w:rPr>
            <w:noProof/>
            <w:webHidden/>
          </w:rPr>
          <w:fldChar w:fldCharType="separate"/>
        </w:r>
        <w:r w:rsidR="00E84DB2">
          <w:rPr>
            <w:noProof/>
            <w:webHidden/>
          </w:rPr>
          <w:t>17</w:t>
        </w:r>
        <w:r w:rsidR="00E84DB2">
          <w:rPr>
            <w:noProof/>
            <w:webHidden/>
          </w:rPr>
          <w:fldChar w:fldCharType="end"/>
        </w:r>
      </w:hyperlink>
    </w:p>
    <w:p w14:paraId="4542BB2A" w14:textId="574F16AE" w:rsidR="00E84DB2" w:rsidRDefault="00381BEF">
      <w:pPr>
        <w:pStyle w:val="TOC3"/>
        <w:tabs>
          <w:tab w:val="right" w:leader="dot" w:pos="9350"/>
        </w:tabs>
        <w:rPr>
          <w:noProof/>
          <w:color w:val="auto"/>
          <w:sz w:val="22"/>
          <w:szCs w:val="22"/>
          <w:lang w:eastAsia="en-US"/>
        </w:rPr>
      </w:pPr>
      <w:hyperlink w:anchor="_Toc110423476" w:history="1">
        <w:r w:rsidR="00E84DB2" w:rsidRPr="00A62964">
          <w:rPr>
            <w:rStyle w:val="Hyperlink"/>
            <w:noProof/>
          </w:rPr>
          <w:t>Steps to install MS Security Patches</w:t>
        </w:r>
        <w:r w:rsidR="00E84DB2">
          <w:rPr>
            <w:noProof/>
            <w:webHidden/>
          </w:rPr>
          <w:tab/>
        </w:r>
        <w:r w:rsidR="00E84DB2">
          <w:rPr>
            <w:noProof/>
            <w:webHidden/>
          </w:rPr>
          <w:fldChar w:fldCharType="begin"/>
        </w:r>
        <w:r w:rsidR="00E84DB2">
          <w:rPr>
            <w:noProof/>
            <w:webHidden/>
          </w:rPr>
          <w:instrText xml:space="preserve"> PAGEREF _Toc110423476 \h </w:instrText>
        </w:r>
        <w:r w:rsidR="00E84DB2">
          <w:rPr>
            <w:noProof/>
            <w:webHidden/>
          </w:rPr>
        </w:r>
        <w:r w:rsidR="00E84DB2">
          <w:rPr>
            <w:noProof/>
            <w:webHidden/>
          </w:rPr>
          <w:fldChar w:fldCharType="separate"/>
        </w:r>
        <w:r w:rsidR="00E84DB2">
          <w:rPr>
            <w:noProof/>
            <w:webHidden/>
          </w:rPr>
          <w:t>17</w:t>
        </w:r>
        <w:r w:rsidR="00E84DB2">
          <w:rPr>
            <w:noProof/>
            <w:webHidden/>
          </w:rPr>
          <w:fldChar w:fldCharType="end"/>
        </w:r>
      </w:hyperlink>
    </w:p>
    <w:p w14:paraId="2C131FDD" w14:textId="04A58FDF" w:rsidR="00E84DB2" w:rsidRDefault="00381BEF">
      <w:pPr>
        <w:pStyle w:val="TOC3"/>
        <w:tabs>
          <w:tab w:val="right" w:leader="dot" w:pos="9350"/>
        </w:tabs>
        <w:rPr>
          <w:noProof/>
          <w:color w:val="auto"/>
          <w:sz w:val="22"/>
          <w:szCs w:val="22"/>
          <w:lang w:eastAsia="en-US"/>
        </w:rPr>
      </w:pPr>
      <w:hyperlink w:anchor="_Toc110423477" w:history="1">
        <w:r w:rsidR="00E84DB2" w:rsidRPr="00A62964">
          <w:rPr>
            <w:rStyle w:val="Hyperlink"/>
            <w:noProof/>
          </w:rPr>
          <w:t>Updating Oracle Updates</w:t>
        </w:r>
        <w:r w:rsidR="00E84DB2">
          <w:rPr>
            <w:noProof/>
            <w:webHidden/>
          </w:rPr>
          <w:tab/>
        </w:r>
        <w:r w:rsidR="00E84DB2">
          <w:rPr>
            <w:noProof/>
            <w:webHidden/>
          </w:rPr>
          <w:fldChar w:fldCharType="begin"/>
        </w:r>
        <w:r w:rsidR="00E84DB2">
          <w:rPr>
            <w:noProof/>
            <w:webHidden/>
          </w:rPr>
          <w:instrText xml:space="preserve"> PAGEREF _Toc110423477 \h </w:instrText>
        </w:r>
        <w:r w:rsidR="00E84DB2">
          <w:rPr>
            <w:noProof/>
            <w:webHidden/>
          </w:rPr>
        </w:r>
        <w:r w:rsidR="00E84DB2">
          <w:rPr>
            <w:noProof/>
            <w:webHidden/>
          </w:rPr>
          <w:fldChar w:fldCharType="separate"/>
        </w:r>
        <w:r w:rsidR="00E84DB2">
          <w:rPr>
            <w:noProof/>
            <w:webHidden/>
          </w:rPr>
          <w:t>18</w:t>
        </w:r>
        <w:r w:rsidR="00E84DB2">
          <w:rPr>
            <w:noProof/>
            <w:webHidden/>
          </w:rPr>
          <w:fldChar w:fldCharType="end"/>
        </w:r>
      </w:hyperlink>
    </w:p>
    <w:p w14:paraId="74BA2072" w14:textId="48FA937A" w:rsidR="00E84DB2" w:rsidRDefault="00381BEF">
      <w:pPr>
        <w:pStyle w:val="TOC3"/>
        <w:tabs>
          <w:tab w:val="right" w:leader="dot" w:pos="9350"/>
        </w:tabs>
        <w:rPr>
          <w:noProof/>
          <w:color w:val="auto"/>
          <w:sz w:val="22"/>
          <w:szCs w:val="22"/>
          <w:lang w:eastAsia="en-US"/>
        </w:rPr>
      </w:pPr>
      <w:hyperlink w:anchor="_Toc110423478" w:history="1">
        <w:r w:rsidR="00E84DB2" w:rsidRPr="00A62964">
          <w:rPr>
            <w:rStyle w:val="Hyperlink"/>
            <w:noProof/>
          </w:rPr>
          <w:t>Installation of Ovation patches</w:t>
        </w:r>
        <w:r w:rsidR="00E84DB2">
          <w:rPr>
            <w:noProof/>
            <w:webHidden/>
          </w:rPr>
          <w:tab/>
        </w:r>
        <w:r w:rsidR="00E84DB2">
          <w:rPr>
            <w:noProof/>
            <w:webHidden/>
          </w:rPr>
          <w:fldChar w:fldCharType="begin"/>
        </w:r>
        <w:r w:rsidR="00E84DB2">
          <w:rPr>
            <w:noProof/>
            <w:webHidden/>
          </w:rPr>
          <w:instrText xml:space="preserve"> PAGEREF _Toc110423478 \h </w:instrText>
        </w:r>
        <w:r w:rsidR="00E84DB2">
          <w:rPr>
            <w:noProof/>
            <w:webHidden/>
          </w:rPr>
        </w:r>
        <w:r w:rsidR="00E84DB2">
          <w:rPr>
            <w:noProof/>
            <w:webHidden/>
          </w:rPr>
          <w:fldChar w:fldCharType="separate"/>
        </w:r>
        <w:r w:rsidR="00E84DB2">
          <w:rPr>
            <w:noProof/>
            <w:webHidden/>
          </w:rPr>
          <w:t>19</w:t>
        </w:r>
        <w:r w:rsidR="00E84DB2">
          <w:rPr>
            <w:noProof/>
            <w:webHidden/>
          </w:rPr>
          <w:fldChar w:fldCharType="end"/>
        </w:r>
      </w:hyperlink>
    </w:p>
    <w:p w14:paraId="237BBA57" w14:textId="7A2A315D" w:rsidR="00E84DB2" w:rsidRDefault="00381BEF">
      <w:pPr>
        <w:pStyle w:val="TOC4"/>
        <w:tabs>
          <w:tab w:val="right" w:leader="dot" w:pos="9350"/>
        </w:tabs>
        <w:rPr>
          <w:noProof/>
          <w:color w:val="auto"/>
          <w:sz w:val="22"/>
          <w:szCs w:val="22"/>
          <w:lang w:eastAsia="en-US"/>
        </w:rPr>
      </w:pPr>
      <w:hyperlink w:anchor="_Toc110423479" w:history="1">
        <w:r w:rsidR="00E84DB2" w:rsidRPr="00A62964">
          <w:rPr>
            <w:rStyle w:val="Hyperlink"/>
            <w:noProof/>
          </w:rPr>
          <w:t>Order of installation</w:t>
        </w:r>
        <w:r w:rsidR="00E84DB2">
          <w:rPr>
            <w:noProof/>
            <w:webHidden/>
          </w:rPr>
          <w:tab/>
        </w:r>
        <w:r w:rsidR="00E84DB2">
          <w:rPr>
            <w:noProof/>
            <w:webHidden/>
          </w:rPr>
          <w:fldChar w:fldCharType="begin"/>
        </w:r>
        <w:r w:rsidR="00E84DB2">
          <w:rPr>
            <w:noProof/>
            <w:webHidden/>
          </w:rPr>
          <w:instrText xml:space="preserve"> PAGEREF _Toc110423479 \h </w:instrText>
        </w:r>
        <w:r w:rsidR="00E84DB2">
          <w:rPr>
            <w:noProof/>
            <w:webHidden/>
          </w:rPr>
        </w:r>
        <w:r w:rsidR="00E84DB2">
          <w:rPr>
            <w:noProof/>
            <w:webHidden/>
          </w:rPr>
          <w:fldChar w:fldCharType="separate"/>
        </w:r>
        <w:r w:rsidR="00E84DB2">
          <w:rPr>
            <w:noProof/>
            <w:webHidden/>
          </w:rPr>
          <w:t>19</w:t>
        </w:r>
        <w:r w:rsidR="00E84DB2">
          <w:rPr>
            <w:noProof/>
            <w:webHidden/>
          </w:rPr>
          <w:fldChar w:fldCharType="end"/>
        </w:r>
      </w:hyperlink>
    </w:p>
    <w:p w14:paraId="5CA85812" w14:textId="776C9EF3" w:rsidR="00E84DB2" w:rsidRDefault="00381BEF">
      <w:pPr>
        <w:pStyle w:val="TOC4"/>
        <w:tabs>
          <w:tab w:val="right" w:leader="dot" w:pos="9350"/>
        </w:tabs>
        <w:rPr>
          <w:noProof/>
          <w:color w:val="auto"/>
          <w:sz w:val="22"/>
          <w:szCs w:val="22"/>
          <w:lang w:eastAsia="en-US"/>
        </w:rPr>
      </w:pPr>
      <w:hyperlink w:anchor="_Toc110423480" w:history="1">
        <w:r w:rsidR="00E84DB2" w:rsidRPr="00A62964">
          <w:rPr>
            <w:rStyle w:val="Hyperlink"/>
            <w:noProof/>
          </w:rPr>
          <w:t>Rules for patch installation</w:t>
        </w:r>
        <w:r w:rsidR="00E84DB2">
          <w:rPr>
            <w:noProof/>
            <w:webHidden/>
          </w:rPr>
          <w:tab/>
        </w:r>
        <w:r w:rsidR="00E84DB2">
          <w:rPr>
            <w:noProof/>
            <w:webHidden/>
          </w:rPr>
          <w:fldChar w:fldCharType="begin"/>
        </w:r>
        <w:r w:rsidR="00E84DB2">
          <w:rPr>
            <w:noProof/>
            <w:webHidden/>
          </w:rPr>
          <w:instrText xml:space="preserve"> PAGEREF _Toc110423480 \h </w:instrText>
        </w:r>
        <w:r w:rsidR="00E84DB2">
          <w:rPr>
            <w:noProof/>
            <w:webHidden/>
          </w:rPr>
        </w:r>
        <w:r w:rsidR="00E84DB2">
          <w:rPr>
            <w:noProof/>
            <w:webHidden/>
          </w:rPr>
          <w:fldChar w:fldCharType="separate"/>
        </w:r>
        <w:r w:rsidR="00E84DB2">
          <w:rPr>
            <w:noProof/>
            <w:webHidden/>
          </w:rPr>
          <w:t>19</w:t>
        </w:r>
        <w:r w:rsidR="00E84DB2">
          <w:rPr>
            <w:noProof/>
            <w:webHidden/>
          </w:rPr>
          <w:fldChar w:fldCharType="end"/>
        </w:r>
      </w:hyperlink>
    </w:p>
    <w:p w14:paraId="41479AC8" w14:textId="6F53C638" w:rsidR="00E84DB2" w:rsidRDefault="00381BEF">
      <w:pPr>
        <w:pStyle w:val="TOC4"/>
        <w:tabs>
          <w:tab w:val="right" w:leader="dot" w:pos="9350"/>
        </w:tabs>
        <w:rPr>
          <w:noProof/>
          <w:color w:val="auto"/>
          <w:sz w:val="22"/>
          <w:szCs w:val="22"/>
          <w:lang w:eastAsia="en-US"/>
        </w:rPr>
      </w:pPr>
      <w:hyperlink w:anchor="_Toc110423481" w:history="1">
        <w:r w:rsidR="00E84DB2" w:rsidRPr="00A62964">
          <w:rPr>
            <w:rStyle w:val="Hyperlink"/>
            <w:noProof/>
          </w:rPr>
          <w:t>General procedure for Ovation patch installation</w:t>
        </w:r>
        <w:r w:rsidR="00E84DB2">
          <w:rPr>
            <w:noProof/>
            <w:webHidden/>
          </w:rPr>
          <w:tab/>
        </w:r>
        <w:r w:rsidR="00E84DB2">
          <w:rPr>
            <w:noProof/>
            <w:webHidden/>
          </w:rPr>
          <w:fldChar w:fldCharType="begin"/>
        </w:r>
        <w:r w:rsidR="00E84DB2">
          <w:rPr>
            <w:noProof/>
            <w:webHidden/>
          </w:rPr>
          <w:instrText xml:space="preserve"> PAGEREF _Toc110423481 \h </w:instrText>
        </w:r>
        <w:r w:rsidR="00E84DB2">
          <w:rPr>
            <w:noProof/>
            <w:webHidden/>
          </w:rPr>
        </w:r>
        <w:r w:rsidR="00E84DB2">
          <w:rPr>
            <w:noProof/>
            <w:webHidden/>
          </w:rPr>
          <w:fldChar w:fldCharType="separate"/>
        </w:r>
        <w:r w:rsidR="00E84DB2">
          <w:rPr>
            <w:noProof/>
            <w:webHidden/>
          </w:rPr>
          <w:t>21</w:t>
        </w:r>
        <w:r w:rsidR="00E84DB2">
          <w:rPr>
            <w:noProof/>
            <w:webHidden/>
          </w:rPr>
          <w:fldChar w:fldCharType="end"/>
        </w:r>
      </w:hyperlink>
    </w:p>
    <w:p w14:paraId="7309C83D" w14:textId="4C34903B" w:rsidR="00E84DB2" w:rsidRDefault="00381BEF">
      <w:pPr>
        <w:pStyle w:val="TOC5"/>
        <w:tabs>
          <w:tab w:val="right" w:leader="dot" w:pos="9350"/>
        </w:tabs>
        <w:rPr>
          <w:noProof/>
          <w:color w:val="auto"/>
          <w:sz w:val="22"/>
          <w:szCs w:val="22"/>
          <w:lang w:eastAsia="en-US"/>
        </w:rPr>
      </w:pPr>
      <w:hyperlink w:anchor="_Toc110423482" w:history="1">
        <w:r w:rsidR="00E84DB2" w:rsidRPr="00A62964">
          <w:rPr>
            <w:rStyle w:val="Hyperlink"/>
            <w:noProof/>
          </w:rPr>
          <w:t>Ovation Process Historian Patches</w:t>
        </w:r>
        <w:r w:rsidR="00E84DB2">
          <w:rPr>
            <w:noProof/>
            <w:webHidden/>
          </w:rPr>
          <w:tab/>
        </w:r>
        <w:r w:rsidR="00E84DB2">
          <w:rPr>
            <w:noProof/>
            <w:webHidden/>
          </w:rPr>
          <w:fldChar w:fldCharType="begin"/>
        </w:r>
        <w:r w:rsidR="00E84DB2">
          <w:rPr>
            <w:noProof/>
            <w:webHidden/>
          </w:rPr>
          <w:instrText xml:space="preserve"> PAGEREF _Toc110423482 \h </w:instrText>
        </w:r>
        <w:r w:rsidR="00E84DB2">
          <w:rPr>
            <w:noProof/>
            <w:webHidden/>
          </w:rPr>
        </w:r>
        <w:r w:rsidR="00E84DB2">
          <w:rPr>
            <w:noProof/>
            <w:webHidden/>
          </w:rPr>
          <w:fldChar w:fldCharType="separate"/>
        </w:r>
        <w:r w:rsidR="00E84DB2">
          <w:rPr>
            <w:noProof/>
            <w:webHidden/>
          </w:rPr>
          <w:t>22</w:t>
        </w:r>
        <w:r w:rsidR="00E84DB2">
          <w:rPr>
            <w:noProof/>
            <w:webHidden/>
          </w:rPr>
          <w:fldChar w:fldCharType="end"/>
        </w:r>
      </w:hyperlink>
    </w:p>
    <w:p w14:paraId="5953C757" w14:textId="4E0801B7" w:rsidR="00E84DB2" w:rsidRDefault="00381BEF">
      <w:pPr>
        <w:pStyle w:val="TOC5"/>
        <w:tabs>
          <w:tab w:val="right" w:leader="dot" w:pos="9350"/>
        </w:tabs>
        <w:rPr>
          <w:noProof/>
          <w:color w:val="auto"/>
          <w:sz w:val="22"/>
          <w:szCs w:val="22"/>
          <w:lang w:eastAsia="en-US"/>
        </w:rPr>
      </w:pPr>
      <w:hyperlink w:anchor="_Toc110423483" w:history="1">
        <w:r w:rsidR="00E84DB2" w:rsidRPr="00A62964">
          <w:rPr>
            <w:rStyle w:val="Hyperlink"/>
            <w:noProof/>
          </w:rPr>
          <w:t>Controller Patching</w:t>
        </w:r>
        <w:r w:rsidR="00E84DB2">
          <w:rPr>
            <w:noProof/>
            <w:webHidden/>
          </w:rPr>
          <w:tab/>
        </w:r>
        <w:r w:rsidR="00E84DB2">
          <w:rPr>
            <w:noProof/>
            <w:webHidden/>
          </w:rPr>
          <w:fldChar w:fldCharType="begin"/>
        </w:r>
        <w:r w:rsidR="00E84DB2">
          <w:rPr>
            <w:noProof/>
            <w:webHidden/>
          </w:rPr>
          <w:instrText xml:space="preserve"> PAGEREF _Toc110423483 \h </w:instrText>
        </w:r>
        <w:r w:rsidR="00E84DB2">
          <w:rPr>
            <w:noProof/>
            <w:webHidden/>
          </w:rPr>
        </w:r>
        <w:r w:rsidR="00E84DB2">
          <w:rPr>
            <w:noProof/>
            <w:webHidden/>
          </w:rPr>
          <w:fldChar w:fldCharType="separate"/>
        </w:r>
        <w:r w:rsidR="00E84DB2">
          <w:rPr>
            <w:noProof/>
            <w:webHidden/>
          </w:rPr>
          <w:t>23</w:t>
        </w:r>
        <w:r w:rsidR="00E84DB2">
          <w:rPr>
            <w:noProof/>
            <w:webHidden/>
          </w:rPr>
          <w:fldChar w:fldCharType="end"/>
        </w:r>
      </w:hyperlink>
    </w:p>
    <w:p w14:paraId="7E13461E" w14:textId="4F323933" w:rsidR="00E84DB2" w:rsidRDefault="00381BEF">
      <w:pPr>
        <w:pStyle w:val="TOC4"/>
        <w:tabs>
          <w:tab w:val="right" w:leader="dot" w:pos="9350"/>
        </w:tabs>
        <w:rPr>
          <w:noProof/>
          <w:color w:val="auto"/>
          <w:sz w:val="22"/>
          <w:szCs w:val="22"/>
          <w:lang w:eastAsia="en-US"/>
        </w:rPr>
      </w:pPr>
      <w:hyperlink w:anchor="_Toc110423484" w:history="1">
        <w:r w:rsidR="00E84DB2" w:rsidRPr="00A62964">
          <w:rPr>
            <w:rStyle w:val="Hyperlink"/>
            <w:noProof/>
          </w:rPr>
          <w:t>General post-processing installation procedures by Ovation component</w:t>
        </w:r>
        <w:r w:rsidR="00E84DB2">
          <w:rPr>
            <w:noProof/>
            <w:webHidden/>
          </w:rPr>
          <w:tab/>
        </w:r>
        <w:r w:rsidR="00E84DB2">
          <w:rPr>
            <w:noProof/>
            <w:webHidden/>
          </w:rPr>
          <w:fldChar w:fldCharType="begin"/>
        </w:r>
        <w:r w:rsidR="00E84DB2">
          <w:rPr>
            <w:noProof/>
            <w:webHidden/>
          </w:rPr>
          <w:instrText xml:space="preserve"> PAGEREF _Toc110423484 \h </w:instrText>
        </w:r>
        <w:r w:rsidR="00E84DB2">
          <w:rPr>
            <w:noProof/>
            <w:webHidden/>
          </w:rPr>
        </w:r>
        <w:r w:rsidR="00E84DB2">
          <w:rPr>
            <w:noProof/>
            <w:webHidden/>
          </w:rPr>
          <w:fldChar w:fldCharType="separate"/>
        </w:r>
        <w:r w:rsidR="00E84DB2">
          <w:rPr>
            <w:noProof/>
            <w:webHidden/>
          </w:rPr>
          <w:t>23</w:t>
        </w:r>
        <w:r w:rsidR="00E84DB2">
          <w:rPr>
            <w:noProof/>
            <w:webHidden/>
          </w:rPr>
          <w:fldChar w:fldCharType="end"/>
        </w:r>
      </w:hyperlink>
    </w:p>
    <w:p w14:paraId="4475F438" w14:textId="7E4C18E8" w:rsidR="00E84DB2" w:rsidRDefault="00381BEF">
      <w:pPr>
        <w:pStyle w:val="TOC5"/>
        <w:tabs>
          <w:tab w:val="right" w:leader="dot" w:pos="9350"/>
        </w:tabs>
        <w:rPr>
          <w:noProof/>
          <w:color w:val="auto"/>
          <w:sz w:val="22"/>
          <w:szCs w:val="22"/>
          <w:lang w:eastAsia="en-US"/>
        </w:rPr>
      </w:pPr>
      <w:hyperlink w:anchor="_Toc110423485" w:history="1">
        <w:r w:rsidR="00E84DB2" w:rsidRPr="00A62964">
          <w:rPr>
            <w:rStyle w:val="Hyperlink"/>
            <w:noProof/>
          </w:rPr>
          <w:t>Post-processing for ALL Controller components</w:t>
        </w:r>
        <w:r w:rsidR="00E84DB2">
          <w:rPr>
            <w:noProof/>
            <w:webHidden/>
          </w:rPr>
          <w:tab/>
        </w:r>
        <w:r w:rsidR="00E84DB2">
          <w:rPr>
            <w:noProof/>
            <w:webHidden/>
          </w:rPr>
          <w:fldChar w:fldCharType="begin"/>
        </w:r>
        <w:r w:rsidR="00E84DB2">
          <w:rPr>
            <w:noProof/>
            <w:webHidden/>
          </w:rPr>
          <w:instrText xml:space="preserve"> PAGEREF _Toc110423485 \h </w:instrText>
        </w:r>
        <w:r w:rsidR="00E84DB2">
          <w:rPr>
            <w:noProof/>
            <w:webHidden/>
          </w:rPr>
        </w:r>
        <w:r w:rsidR="00E84DB2">
          <w:rPr>
            <w:noProof/>
            <w:webHidden/>
          </w:rPr>
          <w:fldChar w:fldCharType="separate"/>
        </w:r>
        <w:r w:rsidR="00E84DB2">
          <w:rPr>
            <w:noProof/>
            <w:webHidden/>
          </w:rPr>
          <w:t>24</w:t>
        </w:r>
        <w:r w:rsidR="00E84DB2">
          <w:rPr>
            <w:noProof/>
            <w:webHidden/>
          </w:rPr>
          <w:fldChar w:fldCharType="end"/>
        </w:r>
      </w:hyperlink>
    </w:p>
    <w:p w14:paraId="7C26E3FA" w14:textId="0E8D23E5" w:rsidR="00E84DB2" w:rsidRDefault="00381BEF">
      <w:pPr>
        <w:pStyle w:val="TOC5"/>
        <w:tabs>
          <w:tab w:val="right" w:leader="dot" w:pos="9350"/>
        </w:tabs>
        <w:rPr>
          <w:noProof/>
          <w:color w:val="auto"/>
          <w:sz w:val="22"/>
          <w:szCs w:val="22"/>
          <w:lang w:eastAsia="en-US"/>
        </w:rPr>
      </w:pPr>
      <w:hyperlink w:anchor="_Toc110423486" w:history="1">
        <w:r w:rsidR="00E84DB2" w:rsidRPr="00A62964">
          <w:rPr>
            <w:rStyle w:val="Hyperlink"/>
            <w:noProof/>
          </w:rPr>
          <w:t>Post-processing for ALL I/O module firmware components</w:t>
        </w:r>
        <w:r w:rsidR="00E84DB2">
          <w:rPr>
            <w:noProof/>
            <w:webHidden/>
          </w:rPr>
          <w:tab/>
        </w:r>
        <w:r w:rsidR="00E84DB2">
          <w:rPr>
            <w:noProof/>
            <w:webHidden/>
          </w:rPr>
          <w:fldChar w:fldCharType="begin"/>
        </w:r>
        <w:r w:rsidR="00E84DB2">
          <w:rPr>
            <w:noProof/>
            <w:webHidden/>
          </w:rPr>
          <w:instrText xml:space="preserve"> PAGEREF _Toc110423486 \h </w:instrText>
        </w:r>
        <w:r w:rsidR="00E84DB2">
          <w:rPr>
            <w:noProof/>
            <w:webHidden/>
          </w:rPr>
        </w:r>
        <w:r w:rsidR="00E84DB2">
          <w:rPr>
            <w:noProof/>
            <w:webHidden/>
          </w:rPr>
          <w:fldChar w:fldCharType="separate"/>
        </w:r>
        <w:r w:rsidR="00E84DB2">
          <w:rPr>
            <w:noProof/>
            <w:webHidden/>
          </w:rPr>
          <w:t>25</w:t>
        </w:r>
        <w:r w:rsidR="00E84DB2">
          <w:rPr>
            <w:noProof/>
            <w:webHidden/>
          </w:rPr>
          <w:fldChar w:fldCharType="end"/>
        </w:r>
      </w:hyperlink>
    </w:p>
    <w:p w14:paraId="7B04F3A4" w14:textId="442B31E6" w:rsidR="00E84DB2" w:rsidRDefault="00381BEF">
      <w:pPr>
        <w:pStyle w:val="TOC5"/>
        <w:tabs>
          <w:tab w:val="right" w:leader="dot" w:pos="9350"/>
        </w:tabs>
        <w:rPr>
          <w:noProof/>
          <w:color w:val="auto"/>
          <w:sz w:val="22"/>
          <w:szCs w:val="22"/>
          <w:lang w:eastAsia="en-US"/>
        </w:rPr>
      </w:pPr>
      <w:hyperlink w:anchor="_Toc110423487" w:history="1">
        <w:r w:rsidR="00E84DB2" w:rsidRPr="00A62964">
          <w:rPr>
            <w:rStyle w:val="Hyperlink"/>
            <w:noProof/>
          </w:rPr>
          <w:t>Post-processing for ALL Developer Studio components installed on a Database Server</w:t>
        </w:r>
        <w:r w:rsidR="00E84DB2">
          <w:rPr>
            <w:noProof/>
            <w:webHidden/>
          </w:rPr>
          <w:tab/>
        </w:r>
        <w:r w:rsidR="00E84DB2">
          <w:rPr>
            <w:noProof/>
            <w:webHidden/>
          </w:rPr>
          <w:fldChar w:fldCharType="begin"/>
        </w:r>
        <w:r w:rsidR="00E84DB2">
          <w:rPr>
            <w:noProof/>
            <w:webHidden/>
          </w:rPr>
          <w:instrText xml:space="preserve"> PAGEREF _Toc110423487 \h </w:instrText>
        </w:r>
        <w:r w:rsidR="00E84DB2">
          <w:rPr>
            <w:noProof/>
            <w:webHidden/>
          </w:rPr>
        </w:r>
        <w:r w:rsidR="00E84DB2">
          <w:rPr>
            <w:noProof/>
            <w:webHidden/>
          </w:rPr>
          <w:fldChar w:fldCharType="separate"/>
        </w:r>
        <w:r w:rsidR="00E84DB2">
          <w:rPr>
            <w:noProof/>
            <w:webHidden/>
          </w:rPr>
          <w:t>26</w:t>
        </w:r>
        <w:r w:rsidR="00E84DB2">
          <w:rPr>
            <w:noProof/>
            <w:webHidden/>
          </w:rPr>
          <w:fldChar w:fldCharType="end"/>
        </w:r>
      </w:hyperlink>
    </w:p>
    <w:p w14:paraId="0803C44E" w14:textId="01E70347" w:rsidR="00E84DB2" w:rsidRDefault="00381BEF">
      <w:pPr>
        <w:pStyle w:val="TOC1"/>
        <w:rPr>
          <w:rFonts w:asciiTheme="minorHAnsi" w:hAnsiTheme="minorHAnsi" w:cstheme="minorBidi"/>
          <w:noProof/>
          <w:color w:val="auto"/>
          <w:sz w:val="22"/>
          <w:szCs w:val="22"/>
          <w:lang w:eastAsia="en-US"/>
        </w:rPr>
      </w:pPr>
      <w:hyperlink w:anchor="_Toc110423488" w:history="1">
        <w:r w:rsidR="00E84DB2" w:rsidRPr="00A62964">
          <w:rPr>
            <w:rStyle w:val="Hyperlink"/>
            <w:noProof/>
          </w:rPr>
          <w:t>APPENDIX</w:t>
        </w:r>
        <w:r w:rsidR="00E84DB2">
          <w:rPr>
            <w:noProof/>
            <w:webHidden/>
          </w:rPr>
          <w:tab/>
        </w:r>
        <w:r w:rsidR="00E84DB2">
          <w:rPr>
            <w:noProof/>
            <w:webHidden/>
          </w:rPr>
          <w:fldChar w:fldCharType="begin"/>
        </w:r>
        <w:r w:rsidR="00E84DB2">
          <w:rPr>
            <w:noProof/>
            <w:webHidden/>
          </w:rPr>
          <w:instrText xml:space="preserve"> PAGEREF _Toc110423488 \h </w:instrText>
        </w:r>
        <w:r w:rsidR="00E84DB2">
          <w:rPr>
            <w:noProof/>
            <w:webHidden/>
          </w:rPr>
        </w:r>
        <w:r w:rsidR="00E84DB2">
          <w:rPr>
            <w:noProof/>
            <w:webHidden/>
          </w:rPr>
          <w:fldChar w:fldCharType="separate"/>
        </w:r>
        <w:r w:rsidR="00E84DB2">
          <w:rPr>
            <w:noProof/>
            <w:webHidden/>
          </w:rPr>
          <w:t>27</w:t>
        </w:r>
        <w:r w:rsidR="00E84DB2">
          <w:rPr>
            <w:noProof/>
            <w:webHidden/>
          </w:rPr>
          <w:fldChar w:fldCharType="end"/>
        </w:r>
      </w:hyperlink>
    </w:p>
    <w:p w14:paraId="138EA334" w14:textId="72163D6A" w:rsidR="00E84DB2" w:rsidRDefault="00381BEF">
      <w:pPr>
        <w:pStyle w:val="TOC3"/>
        <w:tabs>
          <w:tab w:val="right" w:leader="dot" w:pos="9350"/>
        </w:tabs>
        <w:rPr>
          <w:noProof/>
          <w:color w:val="auto"/>
          <w:sz w:val="22"/>
          <w:szCs w:val="22"/>
          <w:lang w:eastAsia="en-US"/>
        </w:rPr>
      </w:pPr>
      <w:hyperlink w:anchor="_Toc110423489" w:history="1">
        <w:r w:rsidR="00E84DB2" w:rsidRPr="00A62964">
          <w:rPr>
            <w:rStyle w:val="Hyperlink"/>
            <w:noProof/>
          </w:rPr>
          <w:t>Crossroads URL link</w:t>
        </w:r>
        <w:r w:rsidR="00E84DB2">
          <w:rPr>
            <w:noProof/>
            <w:webHidden/>
          </w:rPr>
          <w:tab/>
        </w:r>
        <w:r w:rsidR="00E84DB2">
          <w:rPr>
            <w:noProof/>
            <w:webHidden/>
          </w:rPr>
          <w:fldChar w:fldCharType="begin"/>
        </w:r>
        <w:r w:rsidR="00E84DB2">
          <w:rPr>
            <w:noProof/>
            <w:webHidden/>
          </w:rPr>
          <w:instrText xml:space="preserve"> PAGEREF _Toc110423489 \h </w:instrText>
        </w:r>
        <w:r w:rsidR="00E84DB2">
          <w:rPr>
            <w:noProof/>
            <w:webHidden/>
          </w:rPr>
        </w:r>
        <w:r w:rsidR="00E84DB2">
          <w:rPr>
            <w:noProof/>
            <w:webHidden/>
          </w:rPr>
          <w:fldChar w:fldCharType="separate"/>
        </w:r>
        <w:r w:rsidR="00E84DB2">
          <w:rPr>
            <w:noProof/>
            <w:webHidden/>
          </w:rPr>
          <w:t>27</w:t>
        </w:r>
        <w:r w:rsidR="00E84DB2">
          <w:rPr>
            <w:noProof/>
            <w:webHidden/>
          </w:rPr>
          <w:fldChar w:fldCharType="end"/>
        </w:r>
      </w:hyperlink>
    </w:p>
    <w:p w14:paraId="6217C493" w14:textId="320073B7" w:rsidR="00E84DB2" w:rsidRDefault="00381BEF">
      <w:pPr>
        <w:pStyle w:val="TOC3"/>
        <w:tabs>
          <w:tab w:val="right" w:leader="dot" w:pos="9350"/>
        </w:tabs>
        <w:rPr>
          <w:noProof/>
          <w:color w:val="auto"/>
          <w:sz w:val="22"/>
          <w:szCs w:val="22"/>
          <w:lang w:eastAsia="en-US"/>
        </w:rPr>
      </w:pPr>
      <w:hyperlink w:anchor="_Toc110423490" w:history="1">
        <w:r w:rsidR="00E84DB2" w:rsidRPr="00A62964">
          <w:rPr>
            <w:rStyle w:val="Hyperlink"/>
            <w:noProof/>
          </w:rPr>
          <w:t>Running Backup / Restore utility</w:t>
        </w:r>
        <w:r w:rsidR="00E84DB2">
          <w:rPr>
            <w:noProof/>
            <w:webHidden/>
          </w:rPr>
          <w:tab/>
        </w:r>
        <w:r w:rsidR="00E84DB2">
          <w:rPr>
            <w:noProof/>
            <w:webHidden/>
          </w:rPr>
          <w:fldChar w:fldCharType="begin"/>
        </w:r>
        <w:r w:rsidR="00E84DB2">
          <w:rPr>
            <w:noProof/>
            <w:webHidden/>
          </w:rPr>
          <w:instrText xml:space="preserve"> PAGEREF _Toc110423490 \h </w:instrText>
        </w:r>
        <w:r w:rsidR="00E84DB2">
          <w:rPr>
            <w:noProof/>
            <w:webHidden/>
          </w:rPr>
        </w:r>
        <w:r w:rsidR="00E84DB2">
          <w:rPr>
            <w:noProof/>
            <w:webHidden/>
          </w:rPr>
          <w:fldChar w:fldCharType="separate"/>
        </w:r>
        <w:r w:rsidR="00E84DB2">
          <w:rPr>
            <w:noProof/>
            <w:webHidden/>
          </w:rPr>
          <w:t>27</w:t>
        </w:r>
        <w:r w:rsidR="00E84DB2">
          <w:rPr>
            <w:noProof/>
            <w:webHidden/>
          </w:rPr>
          <w:fldChar w:fldCharType="end"/>
        </w:r>
      </w:hyperlink>
    </w:p>
    <w:p w14:paraId="44DD2E91" w14:textId="20538564" w:rsidR="00E84DB2" w:rsidRDefault="00381BEF">
      <w:pPr>
        <w:pStyle w:val="TOC3"/>
        <w:tabs>
          <w:tab w:val="right" w:leader="dot" w:pos="9350"/>
        </w:tabs>
        <w:rPr>
          <w:noProof/>
          <w:color w:val="auto"/>
          <w:sz w:val="22"/>
          <w:szCs w:val="22"/>
          <w:lang w:eastAsia="en-US"/>
        </w:rPr>
      </w:pPr>
      <w:hyperlink w:anchor="_Toc110423491" w:history="1">
        <w:r w:rsidR="00E84DB2" w:rsidRPr="00A62964">
          <w:rPr>
            <w:rStyle w:val="Hyperlink"/>
            <w:noProof/>
          </w:rPr>
          <w:t>Running a System Registration Utility report</w:t>
        </w:r>
        <w:r w:rsidR="00E84DB2">
          <w:rPr>
            <w:noProof/>
            <w:webHidden/>
          </w:rPr>
          <w:tab/>
        </w:r>
        <w:r w:rsidR="00E84DB2">
          <w:rPr>
            <w:noProof/>
            <w:webHidden/>
          </w:rPr>
          <w:fldChar w:fldCharType="begin"/>
        </w:r>
        <w:r w:rsidR="00E84DB2">
          <w:rPr>
            <w:noProof/>
            <w:webHidden/>
          </w:rPr>
          <w:instrText xml:space="preserve"> PAGEREF _Toc110423491 \h </w:instrText>
        </w:r>
        <w:r w:rsidR="00E84DB2">
          <w:rPr>
            <w:noProof/>
            <w:webHidden/>
          </w:rPr>
        </w:r>
        <w:r w:rsidR="00E84DB2">
          <w:rPr>
            <w:noProof/>
            <w:webHidden/>
          </w:rPr>
          <w:fldChar w:fldCharType="separate"/>
        </w:r>
        <w:r w:rsidR="00E84DB2">
          <w:rPr>
            <w:noProof/>
            <w:webHidden/>
          </w:rPr>
          <w:t>27</w:t>
        </w:r>
        <w:r w:rsidR="00E84DB2">
          <w:rPr>
            <w:noProof/>
            <w:webHidden/>
          </w:rPr>
          <w:fldChar w:fldCharType="end"/>
        </w:r>
      </w:hyperlink>
    </w:p>
    <w:p w14:paraId="7450517B" w14:textId="5660EEDF" w:rsidR="00E84DB2" w:rsidRDefault="00381BEF">
      <w:pPr>
        <w:pStyle w:val="TOC3"/>
        <w:tabs>
          <w:tab w:val="right" w:leader="dot" w:pos="9350"/>
        </w:tabs>
        <w:rPr>
          <w:noProof/>
          <w:color w:val="auto"/>
          <w:sz w:val="22"/>
          <w:szCs w:val="22"/>
          <w:lang w:eastAsia="en-US"/>
        </w:rPr>
      </w:pPr>
      <w:hyperlink w:anchor="_Toc110423492" w:history="1">
        <w:r w:rsidR="00E84DB2" w:rsidRPr="00A62964">
          <w:rPr>
            <w:rStyle w:val="Hyperlink"/>
            <w:noProof/>
          </w:rPr>
          <w:t>NIC Driver Deletion Test</w:t>
        </w:r>
        <w:r w:rsidR="00E84DB2">
          <w:rPr>
            <w:noProof/>
            <w:webHidden/>
          </w:rPr>
          <w:tab/>
        </w:r>
        <w:r w:rsidR="00E84DB2">
          <w:rPr>
            <w:noProof/>
            <w:webHidden/>
          </w:rPr>
          <w:fldChar w:fldCharType="begin"/>
        </w:r>
        <w:r w:rsidR="00E84DB2">
          <w:rPr>
            <w:noProof/>
            <w:webHidden/>
          </w:rPr>
          <w:instrText xml:space="preserve"> PAGEREF _Toc110423492 \h </w:instrText>
        </w:r>
        <w:r w:rsidR="00E84DB2">
          <w:rPr>
            <w:noProof/>
            <w:webHidden/>
          </w:rPr>
        </w:r>
        <w:r w:rsidR="00E84DB2">
          <w:rPr>
            <w:noProof/>
            <w:webHidden/>
          </w:rPr>
          <w:fldChar w:fldCharType="separate"/>
        </w:r>
        <w:r w:rsidR="00E84DB2">
          <w:rPr>
            <w:noProof/>
            <w:webHidden/>
          </w:rPr>
          <w:t>28</w:t>
        </w:r>
        <w:r w:rsidR="00E84DB2">
          <w:rPr>
            <w:noProof/>
            <w:webHidden/>
          </w:rPr>
          <w:fldChar w:fldCharType="end"/>
        </w:r>
      </w:hyperlink>
    </w:p>
    <w:p w14:paraId="4852CF99" w14:textId="3C10D221" w:rsidR="00E84DB2" w:rsidRDefault="00381BEF">
      <w:pPr>
        <w:pStyle w:val="TOC4"/>
        <w:tabs>
          <w:tab w:val="right" w:leader="dot" w:pos="9350"/>
        </w:tabs>
        <w:rPr>
          <w:noProof/>
          <w:color w:val="auto"/>
          <w:sz w:val="22"/>
          <w:szCs w:val="22"/>
          <w:lang w:eastAsia="en-US"/>
        </w:rPr>
      </w:pPr>
      <w:hyperlink w:anchor="_Toc110423493" w:history="1">
        <w:r w:rsidR="00E84DB2" w:rsidRPr="00A62964">
          <w:rPr>
            <w:rStyle w:val="Hyperlink"/>
            <w:noProof/>
          </w:rPr>
          <w:t>Copy Files to Endpoint</w:t>
        </w:r>
        <w:r w:rsidR="00E84DB2">
          <w:rPr>
            <w:noProof/>
            <w:webHidden/>
          </w:rPr>
          <w:tab/>
        </w:r>
        <w:r w:rsidR="00E84DB2">
          <w:rPr>
            <w:noProof/>
            <w:webHidden/>
          </w:rPr>
          <w:fldChar w:fldCharType="begin"/>
        </w:r>
        <w:r w:rsidR="00E84DB2">
          <w:rPr>
            <w:noProof/>
            <w:webHidden/>
          </w:rPr>
          <w:instrText xml:space="preserve"> PAGEREF _Toc110423493 \h </w:instrText>
        </w:r>
        <w:r w:rsidR="00E84DB2">
          <w:rPr>
            <w:noProof/>
            <w:webHidden/>
          </w:rPr>
        </w:r>
        <w:r w:rsidR="00E84DB2">
          <w:rPr>
            <w:noProof/>
            <w:webHidden/>
          </w:rPr>
          <w:fldChar w:fldCharType="separate"/>
        </w:r>
        <w:r w:rsidR="00E84DB2">
          <w:rPr>
            <w:noProof/>
            <w:webHidden/>
          </w:rPr>
          <w:t>28</w:t>
        </w:r>
        <w:r w:rsidR="00E84DB2">
          <w:rPr>
            <w:noProof/>
            <w:webHidden/>
          </w:rPr>
          <w:fldChar w:fldCharType="end"/>
        </w:r>
      </w:hyperlink>
    </w:p>
    <w:p w14:paraId="2BF2FA6C" w14:textId="2BBD0C02" w:rsidR="00E84DB2" w:rsidRDefault="00381BEF">
      <w:pPr>
        <w:pStyle w:val="TOC4"/>
        <w:tabs>
          <w:tab w:val="right" w:leader="dot" w:pos="9350"/>
        </w:tabs>
        <w:rPr>
          <w:noProof/>
          <w:color w:val="auto"/>
          <w:sz w:val="22"/>
          <w:szCs w:val="22"/>
          <w:lang w:eastAsia="en-US"/>
        </w:rPr>
      </w:pPr>
      <w:hyperlink w:anchor="_Toc110423494" w:history="1">
        <w:r w:rsidR="00E84DB2" w:rsidRPr="00A62964">
          <w:rPr>
            <w:rStyle w:val="Hyperlink"/>
            <w:noProof/>
          </w:rPr>
          <w:t>Run Test</w:t>
        </w:r>
        <w:r w:rsidR="00E84DB2">
          <w:rPr>
            <w:noProof/>
            <w:webHidden/>
          </w:rPr>
          <w:tab/>
        </w:r>
        <w:r w:rsidR="00E84DB2">
          <w:rPr>
            <w:noProof/>
            <w:webHidden/>
          </w:rPr>
          <w:fldChar w:fldCharType="begin"/>
        </w:r>
        <w:r w:rsidR="00E84DB2">
          <w:rPr>
            <w:noProof/>
            <w:webHidden/>
          </w:rPr>
          <w:instrText xml:space="preserve"> PAGEREF _Toc110423494 \h </w:instrText>
        </w:r>
        <w:r w:rsidR="00E84DB2">
          <w:rPr>
            <w:noProof/>
            <w:webHidden/>
          </w:rPr>
        </w:r>
        <w:r w:rsidR="00E84DB2">
          <w:rPr>
            <w:noProof/>
            <w:webHidden/>
          </w:rPr>
          <w:fldChar w:fldCharType="separate"/>
        </w:r>
        <w:r w:rsidR="00E84DB2">
          <w:rPr>
            <w:noProof/>
            <w:webHidden/>
          </w:rPr>
          <w:t>28</w:t>
        </w:r>
        <w:r w:rsidR="00E84DB2">
          <w:rPr>
            <w:noProof/>
            <w:webHidden/>
          </w:rPr>
          <w:fldChar w:fldCharType="end"/>
        </w:r>
      </w:hyperlink>
    </w:p>
    <w:p w14:paraId="237DD2E9" w14:textId="415703C3" w:rsidR="00E84DB2" w:rsidRDefault="00381BEF">
      <w:pPr>
        <w:pStyle w:val="TOC4"/>
        <w:tabs>
          <w:tab w:val="right" w:leader="dot" w:pos="9350"/>
        </w:tabs>
        <w:rPr>
          <w:noProof/>
          <w:color w:val="auto"/>
          <w:sz w:val="22"/>
          <w:szCs w:val="22"/>
          <w:lang w:eastAsia="en-US"/>
        </w:rPr>
      </w:pPr>
      <w:hyperlink w:anchor="_Toc110423495" w:history="1">
        <w:r w:rsidR="00E84DB2" w:rsidRPr="00A62964">
          <w:rPr>
            <w:rStyle w:val="Hyperlink"/>
            <w:noProof/>
          </w:rPr>
          <w:t>Review Output</w:t>
        </w:r>
        <w:r w:rsidR="00E84DB2">
          <w:rPr>
            <w:noProof/>
            <w:webHidden/>
          </w:rPr>
          <w:tab/>
        </w:r>
        <w:r w:rsidR="00E84DB2">
          <w:rPr>
            <w:noProof/>
            <w:webHidden/>
          </w:rPr>
          <w:fldChar w:fldCharType="begin"/>
        </w:r>
        <w:r w:rsidR="00E84DB2">
          <w:rPr>
            <w:noProof/>
            <w:webHidden/>
          </w:rPr>
          <w:instrText xml:space="preserve"> PAGEREF _Toc110423495 \h </w:instrText>
        </w:r>
        <w:r w:rsidR="00E84DB2">
          <w:rPr>
            <w:noProof/>
            <w:webHidden/>
          </w:rPr>
        </w:r>
        <w:r w:rsidR="00E84DB2">
          <w:rPr>
            <w:noProof/>
            <w:webHidden/>
          </w:rPr>
          <w:fldChar w:fldCharType="separate"/>
        </w:r>
        <w:r w:rsidR="00E84DB2">
          <w:rPr>
            <w:noProof/>
            <w:webHidden/>
          </w:rPr>
          <w:t>28</w:t>
        </w:r>
        <w:r w:rsidR="00E84DB2">
          <w:rPr>
            <w:noProof/>
            <w:webHidden/>
          </w:rPr>
          <w:fldChar w:fldCharType="end"/>
        </w:r>
      </w:hyperlink>
    </w:p>
    <w:p w14:paraId="2D10E7AC" w14:textId="16D27BEE" w:rsidR="00E84DB2" w:rsidRDefault="00381BEF">
      <w:pPr>
        <w:pStyle w:val="TOC4"/>
        <w:tabs>
          <w:tab w:val="right" w:leader="dot" w:pos="9350"/>
        </w:tabs>
        <w:rPr>
          <w:noProof/>
          <w:color w:val="auto"/>
          <w:sz w:val="22"/>
          <w:szCs w:val="22"/>
          <w:lang w:eastAsia="en-US"/>
        </w:rPr>
      </w:pPr>
      <w:hyperlink w:anchor="_Toc110423496" w:history="1">
        <w:r w:rsidR="00E84DB2" w:rsidRPr="00A62964">
          <w:rPr>
            <w:rStyle w:val="Hyperlink"/>
            <w:noProof/>
          </w:rPr>
          <w:t>Pass Condition Output Examples</w:t>
        </w:r>
        <w:r w:rsidR="00E84DB2">
          <w:rPr>
            <w:noProof/>
            <w:webHidden/>
          </w:rPr>
          <w:tab/>
        </w:r>
        <w:r w:rsidR="00E84DB2">
          <w:rPr>
            <w:noProof/>
            <w:webHidden/>
          </w:rPr>
          <w:fldChar w:fldCharType="begin"/>
        </w:r>
        <w:r w:rsidR="00E84DB2">
          <w:rPr>
            <w:noProof/>
            <w:webHidden/>
          </w:rPr>
          <w:instrText xml:space="preserve"> PAGEREF _Toc110423496 \h </w:instrText>
        </w:r>
        <w:r w:rsidR="00E84DB2">
          <w:rPr>
            <w:noProof/>
            <w:webHidden/>
          </w:rPr>
        </w:r>
        <w:r w:rsidR="00E84DB2">
          <w:rPr>
            <w:noProof/>
            <w:webHidden/>
          </w:rPr>
          <w:fldChar w:fldCharType="separate"/>
        </w:r>
        <w:r w:rsidR="00E84DB2">
          <w:rPr>
            <w:noProof/>
            <w:webHidden/>
          </w:rPr>
          <w:t>29</w:t>
        </w:r>
        <w:r w:rsidR="00E84DB2">
          <w:rPr>
            <w:noProof/>
            <w:webHidden/>
          </w:rPr>
          <w:fldChar w:fldCharType="end"/>
        </w:r>
      </w:hyperlink>
    </w:p>
    <w:p w14:paraId="7C947FB5" w14:textId="154A701E" w:rsidR="00E84DB2" w:rsidRDefault="00381BEF">
      <w:pPr>
        <w:pStyle w:val="TOC4"/>
        <w:tabs>
          <w:tab w:val="right" w:leader="dot" w:pos="9350"/>
        </w:tabs>
        <w:rPr>
          <w:noProof/>
          <w:color w:val="auto"/>
          <w:sz w:val="22"/>
          <w:szCs w:val="22"/>
          <w:lang w:eastAsia="en-US"/>
        </w:rPr>
      </w:pPr>
      <w:hyperlink w:anchor="_Toc110423497" w:history="1">
        <w:r w:rsidR="00E84DB2" w:rsidRPr="00A62964">
          <w:rPr>
            <w:rStyle w:val="Hyperlink"/>
            <w:noProof/>
          </w:rPr>
          <w:t>Fail Condition Output Examples</w:t>
        </w:r>
        <w:r w:rsidR="00E84DB2">
          <w:rPr>
            <w:noProof/>
            <w:webHidden/>
          </w:rPr>
          <w:tab/>
        </w:r>
        <w:r w:rsidR="00E84DB2">
          <w:rPr>
            <w:noProof/>
            <w:webHidden/>
          </w:rPr>
          <w:fldChar w:fldCharType="begin"/>
        </w:r>
        <w:r w:rsidR="00E84DB2">
          <w:rPr>
            <w:noProof/>
            <w:webHidden/>
          </w:rPr>
          <w:instrText xml:space="preserve"> PAGEREF _Toc110423497 \h </w:instrText>
        </w:r>
        <w:r w:rsidR="00E84DB2">
          <w:rPr>
            <w:noProof/>
            <w:webHidden/>
          </w:rPr>
        </w:r>
        <w:r w:rsidR="00E84DB2">
          <w:rPr>
            <w:noProof/>
            <w:webHidden/>
          </w:rPr>
          <w:fldChar w:fldCharType="separate"/>
        </w:r>
        <w:r w:rsidR="00E84DB2">
          <w:rPr>
            <w:noProof/>
            <w:webHidden/>
          </w:rPr>
          <w:t>29</w:t>
        </w:r>
        <w:r w:rsidR="00E84DB2">
          <w:rPr>
            <w:noProof/>
            <w:webHidden/>
          </w:rPr>
          <w:fldChar w:fldCharType="end"/>
        </w:r>
      </w:hyperlink>
    </w:p>
    <w:p w14:paraId="67F434DE" w14:textId="3B7411A5" w:rsidR="00E84DB2" w:rsidRDefault="00381BEF">
      <w:pPr>
        <w:pStyle w:val="TOC3"/>
        <w:tabs>
          <w:tab w:val="right" w:leader="dot" w:pos="9350"/>
        </w:tabs>
        <w:rPr>
          <w:noProof/>
          <w:color w:val="auto"/>
          <w:sz w:val="22"/>
          <w:szCs w:val="22"/>
          <w:lang w:eastAsia="en-US"/>
        </w:rPr>
      </w:pPr>
      <w:hyperlink w:anchor="_Toc110423498" w:history="1">
        <w:r w:rsidR="00E84DB2" w:rsidRPr="00A62964">
          <w:rPr>
            <w:rStyle w:val="Hyperlink"/>
            <w:noProof/>
          </w:rPr>
          <w:t>Reviewing mini dump files for Windows</w:t>
        </w:r>
        <w:r w:rsidR="00E84DB2">
          <w:rPr>
            <w:noProof/>
            <w:webHidden/>
          </w:rPr>
          <w:tab/>
        </w:r>
        <w:r w:rsidR="00E84DB2">
          <w:rPr>
            <w:noProof/>
            <w:webHidden/>
          </w:rPr>
          <w:fldChar w:fldCharType="begin"/>
        </w:r>
        <w:r w:rsidR="00E84DB2">
          <w:rPr>
            <w:noProof/>
            <w:webHidden/>
          </w:rPr>
          <w:instrText xml:space="preserve"> PAGEREF _Toc110423498 \h </w:instrText>
        </w:r>
        <w:r w:rsidR="00E84DB2">
          <w:rPr>
            <w:noProof/>
            <w:webHidden/>
          </w:rPr>
        </w:r>
        <w:r w:rsidR="00E84DB2">
          <w:rPr>
            <w:noProof/>
            <w:webHidden/>
          </w:rPr>
          <w:fldChar w:fldCharType="separate"/>
        </w:r>
        <w:r w:rsidR="00E84DB2">
          <w:rPr>
            <w:noProof/>
            <w:webHidden/>
          </w:rPr>
          <w:t>30</w:t>
        </w:r>
        <w:r w:rsidR="00E84DB2">
          <w:rPr>
            <w:noProof/>
            <w:webHidden/>
          </w:rPr>
          <w:fldChar w:fldCharType="end"/>
        </w:r>
      </w:hyperlink>
    </w:p>
    <w:p w14:paraId="1E9D1B11" w14:textId="5FCE8B26" w:rsidR="00E84DB2" w:rsidRDefault="00381BEF">
      <w:pPr>
        <w:pStyle w:val="TOC3"/>
        <w:tabs>
          <w:tab w:val="right" w:leader="dot" w:pos="9350"/>
        </w:tabs>
        <w:rPr>
          <w:noProof/>
          <w:color w:val="auto"/>
          <w:sz w:val="22"/>
          <w:szCs w:val="22"/>
          <w:lang w:eastAsia="en-US"/>
        </w:rPr>
      </w:pPr>
      <w:hyperlink w:anchor="_Toc110423499" w:history="1">
        <w:r w:rsidR="00E84DB2" w:rsidRPr="00A62964">
          <w:rPr>
            <w:rStyle w:val="Hyperlink"/>
            <w:noProof/>
          </w:rPr>
          <w:t>Windows Event Logs</w:t>
        </w:r>
        <w:r w:rsidR="00E84DB2">
          <w:rPr>
            <w:noProof/>
            <w:webHidden/>
          </w:rPr>
          <w:tab/>
        </w:r>
        <w:r w:rsidR="00E84DB2">
          <w:rPr>
            <w:noProof/>
            <w:webHidden/>
          </w:rPr>
          <w:fldChar w:fldCharType="begin"/>
        </w:r>
        <w:r w:rsidR="00E84DB2">
          <w:rPr>
            <w:noProof/>
            <w:webHidden/>
          </w:rPr>
          <w:instrText xml:space="preserve"> PAGEREF _Toc110423499 \h </w:instrText>
        </w:r>
        <w:r w:rsidR="00E84DB2">
          <w:rPr>
            <w:noProof/>
            <w:webHidden/>
          </w:rPr>
        </w:r>
        <w:r w:rsidR="00E84DB2">
          <w:rPr>
            <w:noProof/>
            <w:webHidden/>
          </w:rPr>
          <w:fldChar w:fldCharType="separate"/>
        </w:r>
        <w:r w:rsidR="00E84DB2">
          <w:rPr>
            <w:noProof/>
            <w:webHidden/>
          </w:rPr>
          <w:t>30</w:t>
        </w:r>
        <w:r w:rsidR="00E84DB2">
          <w:rPr>
            <w:noProof/>
            <w:webHidden/>
          </w:rPr>
          <w:fldChar w:fldCharType="end"/>
        </w:r>
      </w:hyperlink>
    </w:p>
    <w:p w14:paraId="0C241CAB" w14:textId="41F64778" w:rsidR="00E84DB2" w:rsidRDefault="00381BEF">
      <w:pPr>
        <w:pStyle w:val="TOC3"/>
        <w:tabs>
          <w:tab w:val="right" w:leader="dot" w:pos="9350"/>
        </w:tabs>
        <w:rPr>
          <w:noProof/>
          <w:color w:val="auto"/>
          <w:sz w:val="22"/>
          <w:szCs w:val="22"/>
          <w:lang w:eastAsia="en-US"/>
        </w:rPr>
      </w:pPr>
      <w:hyperlink w:anchor="_Toc110423500" w:history="1">
        <w:r w:rsidR="00E84DB2" w:rsidRPr="00A62964">
          <w:rPr>
            <w:rStyle w:val="Hyperlink"/>
            <w:noProof/>
          </w:rPr>
          <w:t>Information for a specific patch, where it is installed, affected components, dependency, Standard Post Processing Instructions, and Additional Instructions</w:t>
        </w:r>
        <w:r w:rsidR="00E84DB2">
          <w:rPr>
            <w:noProof/>
            <w:webHidden/>
          </w:rPr>
          <w:tab/>
        </w:r>
        <w:r w:rsidR="00E84DB2">
          <w:rPr>
            <w:noProof/>
            <w:webHidden/>
          </w:rPr>
          <w:fldChar w:fldCharType="begin"/>
        </w:r>
        <w:r w:rsidR="00E84DB2">
          <w:rPr>
            <w:noProof/>
            <w:webHidden/>
          </w:rPr>
          <w:instrText xml:space="preserve"> PAGEREF _Toc110423500 \h </w:instrText>
        </w:r>
        <w:r w:rsidR="00E84DB2">
          <w:rPr>
            <w:noProof/>
            <w:webHidden/>
          </w:rPr>
        </w:r>
        <w:r w:rsidR="00E84DB2">
          <w:rPr>
            <w:noProof/>
            <w:webHidden/>
          </w:rPr>
          <w:fldChar w:fldCharType="separate"/>
        </w:r>
        <w:r w:rsidR="00E84DB2">
          <w:rPr>
            <w:noProof/>
            <w:webHidden/>
          </w:rPr>
          <w:t>31</w:t>
        </w:r>
        <w:r w:rsidR="00E84DB2">
          <w:rPr>
            <w:noProof/>
            <w:webHidden/>
          </w:rPr>
          <w:fldChar w:fldCharType="end"/>
        </w:r>
      </w:hyperlink>
    </w:p>
    <w:p w14:paraId="606C7627" w14:textId="31240247" w:rsidR="00E84DB2" w:rsidRDefault="00381BEF">
      <w:pPr>
        <w:pStyle w:val="TOC3"/>
        <w:tabs>
          <w:tab w:val="right" w:leader="dot" w:pos="9350"/>
        </w:tabs>
        <w:rPr>
          <w:noProof/>
          <w:color w:val="auto"/>
          <w:sz w:val="22"/>
          <w:szCs w:val="22"/>
          <w:lang w:eastAsia="en-US"/>
        </w:rPr>
      </w:pPr>
      <w:hyperlink w:anchor="_Toc110423501" w:history="1">
        <w:r w:rsidR="00E84DB2" w:rsidRPr="00A62964">
          <w:rPr>
            <w:rStyle w:val="Hyperlink"/>
            <w:noProof/>
          </w:rPr>
          <w:t>Guidance on the installation of patches on Windows OS for Windows Server 2008 R2 and Windows 7 to evade issues with the machines</w:t>
        </w:r>
        <w:r w:rsidR="00E84DB2">
          <w:rPr>
            <w:noProof/>
            <w:webHidden/>
          </w:rPr>
          <w:tab/>
        </w:r>
        <w:r w:rsidR="00E84DB2">
          <w:rPr>
            <w:noProof/>
            <w:webHidden/>
          </w:rPr>
          <w:fldChar w:fldCharType="begin"/>
        </w:r>
        <w:r w:rsidR="00E84DB2">
          <w:rPr>
            <w:noProof/>
            <w:webHidden/>
          </w:rPr>
          <w:instrText xml:space="preserve"> PAGEREF _Toc110423501 \h </w:instrText>
        </w:r>
        <w:r w:rsidR="00E84DB2">
          <w:rPr>
            <w:noProof/>
            <w:webHidden/>
          </w:rPr>
        </w:r>
        <w:r w:rsidR="00E84DB2">
          <w:rPr>
            <w:noProof/>
            <w:webHidden/>
          </w:rPr>
          <w:fldChar w:fldCharType="separate"/>
        </w:r>
        <w:r w:rsidR="00E84DB2">
          <w:rPr>
            <w:noProof/>
            <w:webHidden/>
          </w:rPr>
          <w:t>32</w:t>
        </w:r>
        <w:r w:rsidR="00E84DB2">
          <w:rPr>
            <w:noProof/>
            <w:webHidden/>
          </w:rPr>
          <w:fldChar w:fldCharType="end"/>
        </w:r>
      </w:hyperlink>
    </w:p>
    <w:p w14:paraId="57715B6A" w14:textId="3BFDB28D" w:rsidR="002465D9" w:rsidRDefault="00274099" w:rsidP="00AE4EBC">
      <w:r w:rsidRPr="00AE4EBC">
        <w:fldChar w:fldCharType="end"/>
      </w:r>
    </w:p>
    <w:p w14:paraId="0850EF07" w14:textId="77777777" w:rsidR="002465D9" w:rsidRDefault="002465D9">
      <w:pPr>
        <w:spacing w:after="160" w:line="259" w:lineRule="auto"/>
      </w:pPr>
      <w:r>
        <w:lastRenderedPageBreak/>
        <w:br w:type="page"/>
      </w:r>
    </w:p>
    <w:p w14:paraId="7B38EE34" w14:textId="3775A116" w:rsidR="00F10965" w:rsidRDefault="009930A7" w:rsidP="0070481C">
      <w:pPr>
        <w:pStyle w:val="Heading1"/>
      </w:pPr>
      <w:bookmarkStart w:id="0" w:name="_Toc110423445"/>
      <w:r>
        <w:lastRenderedPageBreak/>
        <w:t>Introduction</w:t>
      </w:r>
      <w:bookmarkEnd w:id="0"/>
    </w:p>
    <w:p w14:paraId="70FD9F02" w14:textId="77777777" w:rsidR="002465D9" w:rsidRPr="002465D9" w:rsidRDefault="002465D9" w:rsidP="002465D9">
      <w:pPr>
        <w:spacing w:after="0" w:line="240" w:lineRule="auto"/>
      </w:pPr>
    </w:p>
    <w:p w14:paraId="1F27C6AF" w14:textId="53FDE8FC" w:rsidR="002465D9" w:rsidRPr="00F16F52" w:rsidRDefault="00D538A4" w:rsidP="0030415F">
      <w:pPr>
        <w:jc w:val="both"/>
        <w:rPr>
          <w:rFonts w:ascii="Arial" w:hAnsi="Arial" w:cs="Arial"/>
          <w:color w:val="auto"/>
        </w:rPr>
      </w:pPr>
      <w:r w:rsidRPr="00F16F52">
        <w:rPr>
          <w:rFonts w:ascii="Arial" w:hAnsi="Arial" w:cs="Arial"/>
          <w:color w:val="auto"/>
        </w:rPr>
        <w:t xml:space="preserve">This document is intended to provide general guidelines and best practices for </w:t>
      </w:r>
      <w:r w:rsidR="00047B06" w:rsidRPr="00F16F52">
        <w:rPr>
          <w:rFonts w:ascii="Arial" w:hAnsi="Arial" w:cs="Arial"/>
          <w:color w:val="auto"/>
        </w:rPr>
        <w:t xml:space="preserve">manual </w:t>
      </w:r>
      <w:r w:rsidRPr="00F16F52">
        <w:rPr>
          <w:rFonts w:ascii="Arial" w:hAnsi="Arial" w:cs="Arial"/>
          <w:color w:val="auto"/>
        </w:rPr>
        <w:t xml:space="preserve">software patching. The main audience for this document is </w:t>
      </w:r>
      <w:r w:rsidR="00612C56" w:rsidRPr="00F16F52">
        <w:rPr>
          <w:rFonts w:ascii="Arial" w:hAnsi="Arial" w:cs="Arial"/>
          <w:color w:val="auto"/>
        </w:rPr>
        <w:t xml:space="preserve">the </w:t>
      </w:r>
      <w:r w:rsidRPr="00F16F52">
        <w:rPr>
          <w:rFonts w:ascii="Arial" w:hAnsi="Arial" w:cs="Arial"/>
          <w:color w:val="auto"/>
        </w:rPr>
        <w:t>SureService group, which is the first line of support for customers and field engineers deploying patches.</w:t>
      </w:r>
    </w:p>
    <w:p w14:paraId="1FD62E74" w14:textId="3354740C" w:rsidR="002465D9" w:rsidRPr="00F16F52" w:rsidRDefault="00D538A4" w:rsidP="0030415F">
      <w:pPr>
        <w:jc w:val="both"/>
        <w:rPr>
          <w:rFonts w:ascii="Arial" w:hAnsi="Arial" w:cs="Arial"/>
          <w:color w:val="auto"/>
        </w:rPr>
      </w:pPr>
      <w:r w:rsidRPr="00F16F52">
        <w:rPr>
          <w:rFonts w:ascii="Arial" w:hAnsi="Arial" w:cs="Arial"/>
          <w:color w:val="auto"/>
        </w:rPr>
        <w:t>Patching is a major task to keep distributed control systems current with the latest operating system, Ovation</w:t>
      </w:r>
      <w:r w:rsidR="00352985" w:rsidRPr="00F16F52">
        <w:rPr>
          <w:rFonts w:ascii="Arial" w:hAnsi="Arial" w:cs="Arial"/>
          <w:color w:val="auto"/>
        </w:rPr>
        <w:t>,</w:t>
      </w:r>
      <w:r w:rsidRPr="00F16F52">
        <w:rPr>
          <w:rFonts w:ascii="Arial" w:hAnsi="Arial" w:cs="Arial"/>
          <w:color w:val="auto"/>
        </w:rPr>
        <w:t xml:space="preserve"> and other software updates. It has security implications that must be carefully observed to comply with industry standards. This document aims at delivering helpful tips and instructions to make the patching process easier to support and follow.</w:t>
      </w:r>
    </w:p>
    <w:p w14:paraId="354E4D69" w14:textId="5F5A05E2" w:rsidR="002465D9" w:rsidRDefault="002465D9" w:rsidP="0070481C">
      <w:pPr>
        <w:pStyle w:val="Heading2"/>
      </w:pPr>
      <w:bookmarkStart w:id="1" w:name="_Toc110423446"/>
      <w:r>
        <w:t>Purpose</w:t>
      </w:r>
      <w:bookmarkEnd w:id="1"/>
    </w:p>
    <w:p w14:paraId="2326B8C2" w14:textId="4C77AE49" w:rsidR="00D03363" w:rsidRDefault="00ED73B6" w:rsidP="00D03363">
      <w:pPr>
        <w:jc w:val="both"/>
        <w:rPr>
          <w:rFonts w:ascii="Arial" w:hAnsi="Arial" w:cs="Arial"/>
          <w:color w:val="auto"/>
        </w:rPr>
      </w:pPr>
      <w:r w:rsidRPr="00ED73B6">
        <w:rPr>
          <w:rFonts w:ascii="Arial" w:hAnsi="Arial" w:cs="Arial"/>
          <w:color w:val="auto"/>
        </w:rPr>
        <w:t xml:space="preserve">The purpose </w:t>
      </w:r>
      <w:r w:rsidR="00356565">
        <w:rPr>
          <w:rFonts w:ascii="Arial" w:hAnsi="Arial" w:cs="Arial"/>
          <w:color w:val="auto"/>
        </w:rPr>
        <w:t>of</w:t>
      </w:r>
      <w:r w:rsidRPr="00ED73B6">
        <w:rPr>
          <w:rFonts w:ascii="Arial" w:hAnsi="Arial" w:cs="Arial"/>
          <w:color w:val="auto"/>
        </w:rPr>
        <w:t xml:space="preserve"> this d</w:t>
      </w:r>
      <w:r>
        <w:rPr>
          <w:rFonts w:ascii="Arial" w:hAnsi="Arial" w:cs="Arial"/>
          <w:color w:val="auto"/>
        </w:rPr>
        <w:t xml:space="preserve">ocument is to provide a general guide to Ovation users that require to update their system. This document is set to include a guide on how to obtain patches, a guide on how to </w:t>
      </w:r>
      <w:r w:rsidR="008D64D4">
        <w:rPr>
          <w:rFonts w:ascii="Arial" w:hAnsi="Arial" w:cs="Arial"/>
          <w:color w:val="auto"/>
        </w:rPr>
        <w:t>install</w:t>
      </w:r>
      <w:r>
        <w:rPr>
          <w:rFonts w:ascii="Arial" w:hAnsi="Arial" w:cs="Arial"/>
          <w:color w:val="auto"/>
        </w:rPr>
        <w:t xml:space="preserve"> them that includes a revision on what is recommended to be </w:t>
      </w:r>
      <w:r w:rsidR="008D64D4">
        <w:rPr>
          <w:rFonts w:ascii="Arial" w:hAnsi="Arial" w:cs="Arial"/>
          <w:color w:val="auto"/>
        </w:rPr>
        <w:t>performed</w:t>
      </w:r>
      <w:r>
        <w:rPr>
          <w:rFonts w:ascii="Arial" w:hAnsi="Arial" w:cs="Arial"/>
          <w:color w:val="auto"/>
        </w:rPr>
        <w:t xml:space="preserve"> before </w:t>
      </w:r>
      <w:r w:rsidR="008D64D4">
        <w:rPr>
          <w:rFonts w:ascii="Arial" w:hAnsi="Arial" w:cs="Arial"/>
          <w:color w:val="auto"/>
        </w:rPr>
        <w:t>doing any patches</w:t>
      </w:r>
      <w:r w:rsidR="00356565">
        <w:rPr>
          <w:rFonts w:ascii="Arial" w:hAnsi="Arial" w:cs="Arial"/>
          <w:color w:val="auto"/>
        </w:rPr>
        <w:t>,</w:t>
      </w:r>
      <w:r w:rsidR="008D64D4">
        <w:rPr>
          <w:rFonts w:ascii="Arial" w:hAnsi="Arial" w:cs="Arial"/>
          <w:color w:val="auto"/>
        </w:rPr>
        <w:t xml:space="preserve"> and notes to consider after installations are complete. </w:t>
      </w:r>
    </w:p>
    <w:p w14:paraId="022A8882" w14:textId="49F4B0B9" w:rsidR="00ED73B6" w:rsidRPr="00ED73B6" w:rsidRDefault="008D64D4" w:rsidP="00ED73B6">
      <w:pPr>
        <w:jc w:val="both"/>
        <w:rPr>
          <w:rFonts w:ascii="Arial" w:hAnsi="Arial" w:cs="Arial"/>
          <w:color w:val="auto"/>
        </w:rPr>
      </w:pPr>
      <w:r>
        <w:rPr>
          <w:rFonts w:ascii="Arial" w:hAnsi="Arial" w:cs="Arial"/>
          <w:color w:val="auto"/>
        </w:rPr>
        <w:t xml:space="preserve">It’s always recommended to read thoroughly the readme files before installing patches, but this document includes what is recommended before patching any part of the system and instructions for updating Ovation patches, </w:t>
      </w:r>
      <w:r w:rsidR="00D03363">
        <w:rPr>
          <w:rFonts w:ascii="Arial" w:hAnsi="Arial" w:cs="Arial"/>
          <w:color w:val="auto"/>
        </w:rPr>
        <w:t>Windows,</w:t>
      </w:r>
      <w:r>
        <w:rPr>
          <w:rFonts w:ascii="Arial" w:hAnsi="Arial" w:cs="Arial"/>
          <w:color w:val="auto"/>
        </w:rPr>
        <w:t xml:space="preserve"> and Oracle patches both for Ovation.</w:t>
      </w:r>
    </w:p>
    <w:p w14:paraId="76B2EA8B" w14:textId="17FC8206" w:rsidR="00D538A4" w:rsidRPr="0026733B" w:rsidRDefault="00D538A4" w:rsidP="0070481C">
      <w:pPr>
        <w:pStyle w:val="Heading2"/>
      </w:pPr>
      <w:bookmarkStart w:id="2" w:name="_Toc110423447"/>
      <w:r w:rsidRPr="0026733B">
        <w:t>Why is patching important?</w:t>
      </w:r>
      <w:bookmarkEnd w:id="2"/>
    </w:p>
    <w:p w14:paraId="48DCD367" w14:textId="6996B63F" w:rsidR="00D538A4" w:rsidRPr="00D538A4" w:rsidRDefault="00047B06" w:rsidP="0030415F">
      <w:pPr>
        <w:jc w:val="both"/>
        <w:rPr>
          <w:rFonts w:ascii="Arial" w:hAnsi="Arial" w:cs="Arial"/>
          <w:color w:val="auto"/>
        </w:rPr>
      </w:pPr>
      <w:r>
        <w:rPr>
          <w:rFonts w:ascii="Arial" w:hAnsi="Arial" w:cs="Arial"/>
          <w:color w:val="auto"/>
        </w:rPr>
        <w:t xml:space="preserve">Ovation uses a combination of different software applications to perform specific activities across the system. </w:t>
      </w:r>
      <w:r w:rsidR="00D538A4" w:rsidRPr="00D538A4">
        <w:rPr>
          <w:rFonts w:ascii="Arial" w:hAnsi="Arial" w:cs="Arial"/>
          <w:color w:val="auto"/>
        </w:rPr>
        <w:t>Keeping these applications with the most current updates is a critical task that ensures reliability, compliance</w:t>
      </w:r>
      <w:r w:rsidR="002751A0">
        <w:rPr>
          <w:rFonts w:ascii="Arial" w:hAnsi="Arial" w:cs="Arial"/>
          <w:color w:val="auto"/>
        </w:rPr>
        <w:t>,</w:t>
      </w:r>
      <w:r w:rsidR="00D538A4" w:rsidRPr="00D538A4">
        <w:rPr>
          <w:rFonts w:ascii="Arial" w:hAnsi="Arial" w:cs="Arial"/>
          <w:color w:val="auto"/>
        </w:rPr>
        <w:t xml:space="preserve"> and security against vulnerabilities, security gaps</w:t>
      </w:r>
      <w:r w:rsidR="002751A0">
        <w:rPr>
          <w:rFonts w:ascii="Arial" w:hAnsi="Arial" w:cs="Arial"/>
          <w:color w:val="auto"/>
        </w:rPr>
        <w:t>,</w:t>
      </w:r>
      <w:r w:rsidR="00D538A4" w:rsidRPr="00D538A4">
        <w:rPr>
          <w:rFonts w:ascii="Arial" w:hAnsi="Arial" w:cs="Arial"/>
          <w:color w:val="auto"/>
        </w:rPr>
        <w:t xml:space="preserve"> and system flaws. Patches are also important because they add new features, remove outdated features, and deliver enhancements to software applications. Because of this, patching has become a major responsibility for customers and engineers supporting plant operations across the world. </w:t>
      </w:r>
    </w:p>
    <w:p w14:paraId="18F2C33E" w14:textId="4356F384" w:rsidR="00C178F1" w:rsidRDefault="00D538A4" w:rsidP="0030415F">
      <w:pPr>
        <w:jc w:val="both"/>
        <w:rPr>
          <w:rFonts w:ascii="Arial" w:hAnsi="Arial" w:cs="Arial"/>
          <w:color w:val="auto"/>
        </w:rPr>
      </w:pPr>
      <w:r w:rsidRPr="00D538A4">
        <w:rPr>
          <w:rFonts w:ascii="Arial" w:hAnsi="Arial" w:cs="Arial"/>
          <w:color w:val="auto"/>
        </w:rPr>
        <w:t xml:space="preserve">Running a distributed control system that is not current with the latest software updates might pose a serious risk to the plant operations </w:t>
      </w:r>
      <w:r w:rsidR="00D048D3">
        <w:rPr>
          <w:rFonts w:ascii="Arial" w:hAnsi="Arial" w:cs="Arial"/>
          <w:color w:val="auto"/>
        </w:rPr>
        <w:t xml:space="preserve">and </w:t>
      </w:r>
      <w:r w:rsidR="00CB0175">
        <w:rPr>
          <w:rFonts w:ascii="Arial" w:hAnsi="Arial" w:cs="Arial"/>
          <w:color w:val="auto"/>
        </w:rPr>
        <w:t xml:space="preserve">its </w:t>
      </w:r>
      <w:r w:rsidRPr="00D538A4">
        <w:rPr>
          <w:rFonts w:ascii="Arial" w:hAnsi="Arial" w:cs="Arial"/>
          <w:color w:val="auto"/>
        </w:rPr>
        <w:t xml:space="preserve">integrity. Therefore, Emerson dedicates several resources to evaluate patches that are publicly released so </w:t>
      </w:r>
      <w:r w:rsidR="002751A0">
        <w:rPr>
          <w:rFonts w:ascii="Arial" w:hAnsi="Arial" w:cs="Arial"/>
          <w:color w:val="auto"/>
        </w:rPr>
        <w:t xml:space="preserve">that </w:t>
      </w:r>
      <w:r w:rsidRPr="00D538A4">
        <w:rPr>
          <w:rFonts w:ascii="Arial" w:hAnsi="Arial" w:cs="Arial"/>
          <w:color w:val="auto"/>
        </w:rPr>
        <w:t>when rolled out, all operations are safely updated</w:t>
      </w:r>
      <w:r>
        <w:rPr>
          <w:rFonts w:ascii="Arial" w:hAnsi="Arial" w:cs="Arial"/>
          <w:color w:val="auto"/>
        </w:rPr>
        <w:t>.</w:t>
      </w:r>
    </w:p>
    <w:p w14:paraId="00EAE612" w14:textId="77777777" w:rsidR="00D538A4" w:rsidRPr="0038375F" w:rsidRDefault="00D538A4" w:rsidP="0070481C">
      <w:pPr>
        <w:pStyle w:val="Heading2"/>
      </w:pPr>
      <w:bookmarkStart w:id="3" w:name="_Toc110423448"/>
      <w:r w:rsidRPr="0038375F">
        <w:t>Testing and Distribution</w:t>
      </w:r>
      <w:bookmarkEnd w:id="3"/>
    </w:p>
    <w:p w14:paraId="4E88E7CD" w14:textId="459BA929" w:rsidR="00D538A4" w:rsidRPr="00D538A4" w:rsidRDefault="00D538A4" w:rsidP="00F16F52">
      <w:pPr>
        <w:jc w:val="both"/>
        <w:rPr>
          <w:rFonts w:ascii="Arial" w:hAnsi="Arial" w:cs="Arial"/>
          <w:color w:val="auto"/>
        </w:rPr>
      </w:pPr>
      <w:r w:rsidRPr="00D538A4">
        <w:rPr>
          <w:rFonts w:ascii="Arial" w:hAnsi="Arial" w:cs="Arial"/>
          <w:color w:val="auto"/>
        </w:rPr>
        <w:t xml:space="preserve">Depending on the software application, software patches are distributed </w:t>
      </w:r>
      <w:r w:rsidR="00297439">
        <w:rPr>
          <w:rFonts w:ascii="Arial" w:hAnsi="Arial" w:cs="Arial"/>
          <w:color w:val="auto"/>
        </w:rPr>
        <w:t>at different rates</w:t>
      </w:r>
      <w:r w:rsidRPr="00D538A4">
        <w:rPr>
          <w:rFonts w:ascii="Arial" w:hAnsi="Arial" w:cs="Arial"/>
          <w:color w:val="auto"/>
        </w:rPr>
        <w:t>. This also depends on how often each manufacturer releases patches to the public, so they can be previously tested</w:t>
      </w:r>
      <w:r w:rsidR="00D048D3">
        <w:rPr>
          <w:rFonts w:ascii="Arial" w:hAnsi="Arial" w:cs="Arial"/>
          <w:color w:val="auto"/>
        </w:rPr>
        <w:t>, validated</w:t>
      </w:r>
      <w:r w:rsidR="002751A0">
        <w:rPr>
          <w:rFonts w:ascii="Arial" w:hAnsi="Arial" w:cs="Arial"/>
          <w:color w:val="auto"/>
        </w:rPr>
        <w:t>,</w:t>
      </w:r>
      <w:r w:rsidRPr="00D538A4">
        <w:rPr>
          <w:rFonts w:ascii="Arial" w:hAnsi="Arial" w:cs="Arial"/>
          <w:color w:val="auto"/>
        </w:rPr>
        <w:t xml:space="preserve"> and distributed</w:t>
      </w:r>
      <w:r w:rsidR="00D048D3">
        <w:rPr>
          <w:rFonts w:ascii="Arial" w:hAnsi="Arial" w:cs="Arial"/>
          <w:color w:val="auto"/>
        </w:rPr>
        <w:t xml:space="preserve"> by Emerson</w:t>
      </w:r>
      <w:r w:rsidRPr="00D538A4">
        <w:rPr>
          <w:rFonts w:ascii="Arial" w:hAnsi="Arial" w:cs="Arial"/>
          <w:color w:val="auto"/>
        </w:rPr>
        <w:t xml:space="preserve">. </w:t>
      </w:r>
    </w:p>
    <w:p w14:paraId="29DFB935" w14:textId="77777777" w:rsidR="00713C1A" w:rsidRDefault="00D538A4" w:rsidP="00F16F52">
      <w:pPr>
        <w:jc w:val="both"/>
        <w:rPr>
          <w:rFonts w:ascii="Arial" w:hAnsi="Arial" w:cs="Arial"/>
          <w:color w:val="auto"/>
        </w:rPr>
      </w:pPr>
      <w:r w:rsidRPr="00D538A4">
        <w:rPr>
          <w:rFonts w:ascii="Arial" w:hAnsi="Arial" w:cs="Arial"/>
          <w:color w:val="auto"/>
        </w:rPr>
        <w:t xml:space="preserve">Testing is carried out by installing patches from a known vendor or source in a test bed. This is done by </w:t>
      </w:r>
      <w:r w:rsidR="002751A0">
        <w:rPr>
          <w:rFonts w:ascii="Arial" w:hAnsi="Arial" w:cs="Arial"/>
          <w:color w:val="auto"/>
        </w:rPr>
        <w:t xml:space="preserve">the </w:t>
      </w:r>
      <w:r w:rsidR="00297439">
        <w:rPr>
          <w:rFonts w:ascii="Arial" w:hAnsi="Arial" w:cs="Arial"/>
          <w:color w:val="auto"/>
        </w:rPr>
        <w:t>product validation</w:t>
      </w:r>
      <w:r w:rsidRPr="00D538A4">
        <w:rPr>
          <w:rFonts w:ascii="Arial" w:hAnsi="Arial" w:cs="Arial"/>
          <w:color w:val="auto"/>
        </w:rPr>
        <w:t xml:space="preserve"> team. Testbed systems emulate </w:t>
      </w:r>
      <w:r w:rsidR="00297439">
        <w:rPr>
          <w:rFonts w:ascii="Arial" w:hAnsi="Arial" w:cs="Arial"/>
          <w:color w:val="auto"/>
        </w:rPr>
        <w:t xml:space="preserve">the </w:t>
      </w:r>
      <w:r w:rsidR="00166EE5">
        <w:rPr>
          <w:rFonts w:ascii="Arial" w:hAnsi="Arial" w:cs="Arial"/>
          <w:color w:val="auto"/>
        </w:rPr>
        <w:t>standard and validated</w:t>
      </w:r>
      <w:r w:rsidRPr="00D538A4">
        <w:rPr>
          <w:rFonts w:ascii="Arial" w:hAnsi="Arial" w:cs="Arial"/>
          <w:color w:val="auto"/>
        </w:rPr>
        <w:t xml:space="preserve"> </w:t>
      </w:r>
      <w:r w:rsidR="00514892">
        <w:rPr>
          <w:rFonts w:ascii="Arial" w:hAnsi="Arial" w:cs="Arial"/>
          <w:color w:val="auto"/>
        </w:rPr>
        <w:t>Ovation system</w:t>
      </w:r>
      <w:r w:rsidRPr="00D538A4">
        <w:rPr>
          <w:rFonts w:ascii="Arial" w:hAnsi="Arial" w:cs="Arial"/>
          <w:color w:val="auto"/>
        </w:rPr>
        <w:t xml:space="preserve"> where patches will be implemented.  </w:t>
      </w:r>
    </w:p>
    <w:p w14:paraId="75318434" w14:textId="79C8DD53" w:rsidR="00D538A4" w:rsidRPr="00D538A4" w:rsidRDefault="00D538A4" w:rsidP="00713C1A">
      <w:pPr>
        <w:spacing w:after="0"/>
        <w:jc w:val="both"/>
        <w:rPr>
          <w:rFonts w:ascii="Arial" w:hAnsi="Arial" w:cs="Arial"/>
          <w:color w:val="auto"/>
        </w:rPr>
      </w:pPr>
      <w:r w:rsidRPr="00D538A4">
        <w:rPr>
          <w:rFonts w:ascii="Arial" w:hAnsi="Arial" w:cs="Arial"/>
          <w:color w:val="auto"/>
        </w:rPr>
        <w:lastRenderedPageBreak/>
        <w:t>Each test bed is supposed to have at least the following major drops:</w:t>
      </w:r>
    </w:p>
    <w:p w14:paraId="07A9B74E" w14:textId="77777777" w:rsidR="00D538A4" w:rsidRPr="00F16F52" w:rsidRDefault="00D538A4" w:rsidP="00516784">
      <w:pPr>
        <w:pStyle w:val="ListParagraph"/>
        <w:numPr>
          <w:ilvl w:val="0"/>
          <w:numId w:val="21"/>
        </w:numPr>
        <w:spacing w:after="0"/>
        <w:jc w:val="both"/>
        <w:rPr>
          <w:rFonts w:ascii="Arial" w:hAnsi="Arial" w:cs="Arial"/>
          <w:color w:val="auto"/>
        </w:rPr>
      </w:pPr>
      <w:r w:rsidRPr="00F16F52">
        <w:rPr>
          <w:rFonts w:ascii="Arial" w:hAnsi="Arial" w:cs="Arial"/>
          <w:color w:val="auto"/>
        </w:rPr>
        <w:t xml:space="preserve">Domain controller </w:t>
      </w:r>
    </w:p>
    <w:p w14:paraId="14E9DAEB" w14:textId="77777777" w:rsidR="00D538A4" w:rsidRPr="00F16F52" w:rsidRDefault="00D538A4" w:rsidP="00516784">
      <w:pPr>
        <w:pStyle w:val="ListParagraph"/>
        <w:numPr>
          <w:ilvl w:val="0"/>
          <w:numId w:val="21"/>
        </w:numPr>
        <w:spacing w:after="0"/>
        <w:jc w:val="both"/>
        <w:rPr>
          <w:rFonts w:ascii="Arial" w:hAnsi="Arial" w:cs="Arial"/>
          <w:color w:val="auto"/>
        </w:rPr>
      </w:pPr>
      <w:r w:rsidRPr="00F16F52">
        <w:rPr>
          <w:rFonts w:ascii="Arial" w:hAnsi="Arial" w:cs="Arial"/>
          <w:color w:val="auto"/>
        </w:rPr>
        <w:t xml:space="preserve">Database server </w:t>
      </w:r>
    </w:p>
    <w:p w14:paraId="6A8029F5" w14:textId="77777777" w:rsidR="00D538A4" w:rsidRPr="00F16F52" w:rsidRDefault="00D538A4" w:rsidP="00516784">
      <w:pPr>
        <w:pStyle w:val="ListParagraph"/>
        <w:numPr>
          <w:ilvl w:val="0"/>
          <w:numId w:val="21"/>
        </w:numPr>
        <w:spacing w:after="0"/>
        <w:jc w:val="both"/>
        <w:rPr>
          <w:rFonts w:ascii="Arial" w:hAnsi="Arial" w:cs="Arial"/>
          <w:color w:val="auto"/>
        </w:rPr>
      </w:pPr>
      <w:r w:rsidRPr="00F16F52">
        <w:rPr>
          <w:rFonts w:ascii="Arial" w:hAnsi="Arial" w:cs="Arial"/>
          <w:color w:val="auto"/>
        </w:rPr>
        <w:t xml:space="preserve">Controller </w:t>
      </w:r>
    </w:p>
    <w:p w14:paraId="51D68BDF" w14:textId="77777777" w:rsidR="00D538A4" w:rsidRPr="00F16F52" w:rsidRDefault="00D538A4" w:rsidP="00516784">
      <w:pPr>
        <w:pStyle w:val="ListParagraph"/>
        <w:numPr>
          <w:ilvl w:val="0"/>
          <w:numId w:val="21"/>
        </w:numPr>
        <w:spacing w:after="0"/>
        <w:jc w:val="both"/>
        <w:rPr>
          <w:rFonts w:ascii="Arial" w:hAnsi="Arial" w:cs="Arial"/>
          <w:color w:val="auto"/>
        </w:rPr>
      </w:pPr>
      <w:r w:rsidRPr="00F16F52">
        <w:rPr>
          <w:rFonts w:ascii="Arial" w:hAnsi="Arial" w:cs="Arial"/>
          <w:color w:val="auto"/>
        </w:rPr>
        <w:t xml:space="preserve">Operator workstation </w:t>
      </w:r>
    </w:p>
    <w:p w14:paraId="2EC0CB1F" w14:textId="77777777" w:rsidR="00D538A4" w:rsidRPr="00F16F52" w:rsidRDefault="00D538A4" w:rsidP="00516784">
      <w:pPr>
        <w:pStyle w:val="ListParagraph"/>
        <w:numPr>
          <w:ilvl w:val="0"/>
          <w:numId w:val="21"/>
        </w:numPr>
        <w:spacing w:after="0"/>
        <w:jc w:val="both"/>
        <w:rPr>
          <w:rFonts w:ascii="Arial" w:hAnsi="Arial" w:cs="Arial"/>
          <w:color w:val="auto"/>
        </w:rPr>
      </w:pPr>
      <w:r w:rsidRPr="00F16F52">
        <w:rPr>
          <w:rFonts w:ascii="Arial" w:hAnsi="Arial" w:cs="Arial"/>
          <w:color w:val="auto"/>
        </w:rPr>
        <w:t xml:space="preserve">Ovation Process Historian </w:t>
      </w:r>
    </w:p>
    <w:p w14:paraId="353D2753" w14:textId="05382B1C" w:rsidR="00D538A4" w:rsidRDefault="00D538A4" w:rsidP="00516784">
      <w:pPr>
        <w:pStyle w:val="ListParagraph"/>
        <w:numPr>
          <w:ilvl w:val="0"/>
          <w:numId w:val="21"/>
        </w:numPr>
        <w:spacing w:after="0"/>
        <w:jc w:val="both"/>
        <w:rPr>
          <w:rFonts w:ascii="Arial" w:hAnsi="Arial" w:cs="Arial"/>
          <w:color w:val="auto"/>
        </w:rPr>
      </w:pPr>
      <w:r w:rsidRPr="00F16F52">
        <w:rPr>
          <w:rFonts w:ascii="Arial" w:hAnsi="Arial" w:cs="Arial"/>
          <w:color w:val="auto"/>
        </w:rPr>
        <w:t>Network switch</w:t>
      </w:r>
    </w:p>
    <w:p w14:paraId="56DA8C5D" w14:textId="4E25FE93" w:rsidR="00713C1A" w:rsidRDefault="00713C1A" w:rsidP="00C05743">
      <w:pPr>
        <w:spacing w:after="0"/>
        <w:jc w:val="both"/>
        <w:rPr>
          <w:rFonts w:ascii="Arial" w:hAnsi="Arial" w:cs="Arial"/>
          <w:color w:val="auto"/>
        </w:rPr>
      </w:pPr>
    </w:p>
    <w:p w14:paraId="22A430AF" w14:textId="77777777" w:rsidR="00612759" w:rsidRPr="00C05743" w:rsidRDefault="00612759" w:rsidP="00C05743">
      <w:pPr>
        <w:spacing w:after="0"/>
        <w:jc w:val="both"/>
        <w:rPr>
          <w:rFonts w:ascii="Arial" w:hAnsi="Arial" w:cs="Arial"/>
          <w:color w:val="auto"/>
        </w:rPr>
      </w:pPr>
    </w:p>
    <w:p w14:paraId="061A6470" w14:textId="22DED0A0" w:rsidR="00D538A4" w:rsidRPr="00D538A4" w:rsidRDefault="00297439" w:rsidP="00C05743">
      <w:pPr>
        <w:spacing w:after="0"/>
        <w:jc w:val="both"/>
        <w:rPr>
          <w:rFonts w:ascii="Arial" w:hAnsi="Arial" w:cs="Arial"/>
          <w:color w:val="auto"/>
        </w:rPr>
      </w:pPr>
      <w:r>
        <w:rPr>
          <w:rFonts w:ascii="Arial" w:hAnsi="Arial" w:cs="Arial"/>
          <w:color w:val="auto"/>
        </w:rPr>
        <w:t>T</w:t>
      </w:r>
      <w:r w:rsidR="00D538A4" w:rsidRPr="00D538A4">
        <w:rPr>
          <w:rFonts w:ascii="Arial" w:hAnsi="Arial" w:cs="Arial"/>
          <w:color w:val="auto"/>
        </w:rPr>
        <w:t>est sessions will reproduce the following basic operations from an Ovation system:</w:t>
      </w:r>
    </w:p>
    <w:p w14:paraId="3D8BC287" w14:textId="53A69F98" w:rsidR="00D538A4" w:rsidRPr="00F16F52" w:rsidRDefault="00D538A4" w:rsidP="00516784">
      <w:pPr>
        <w:pStyle w:val="ListParagraph"/>
        <w:numPr>
          <w:ilvl w:val="0"/>
          <w:numId w:val="22"/>
        </w:numPr>
        <w:spacing w:after="0"/>
        <w:jc w:val="both"/>
        <w:rPr>
          <w:rFonts w:ascii="Arial" w:hAnsi="Arial" w:cs="Arial"/>
          <w:color w:val="auto"/>
        </w:rPr>
      </w:pPr>
      <w:r w:rsidRPr="00F16F52">
        <w:rPr>
          <w:rFonts w:ascii="Arial" w:hAnsi="Arial" w:cs="Arial"/>
          <w:color w:val="auto"/>
        </w:rPr>
        <w:t xml:space="preserve">Domain controller functions </w:t>
      </w:r>
    </w:p>
    <w:p w14:paraId="35B28478" w14:textId="77777777" w:rsidR="00D538A4" w:rsidRPr="00F16F52" w:rsidRDefault="00D538A4" w:rsidP="00516784">
      <w:pPr>
        <w:pStyle w:val="ListParagraph"/>
        <w:numPr>
          <w:ilvl w:val="0"/>
          <w:numId w:val="22"/>
        </w:numPr>
        <w:spacing w:after="0"/>
        <w:jc w:val="both"/>
        <w:rPr>
          <w:rFonts w:ascii="Arial" w:hAnsi="Arial" w:cs="Arial"/>
          <w:color w:val="auto"/>
        </w:rPr>
      </w:pPr>
      <w:r w:rsidRPr="00F16F52">
        <w:rPr>
          <w:rFonts w:ascii="Arial" w:hAnsi="Arial" w:cs="Arial"/>
          <w:color w:val="auto"/>
        </w:rPr>
        <w:t>Engineering – Developer Studio functions</w:t>
      </w:r>
    </w:p>
    <w:p w14:paraId="1C90B7C1" w14:textId="77777777" w:rsidR="00D538A4" w:rsidRPr="00F16F52" w:rsidRDefault="00D538A4" w:rsidP="00516784">
      <w:pPr>
        <w:pStyle w:val="ListParagraph"/>
        <w:numPr>
          <w:ilvl w:val="0"/>
          <w:numId w:val="22"/>
        </w:numPr>
        <w:spacing w:after="0"/>
        <w:jc w:val="both"/>
        <w:rPr>
          <w:rFonts w:ascii="Arial" w:hAnsi="Arial" w:cs="Arial"/>
          <w:color w:val="auto"/>
        </w:rPr>
      </w:pPr>
      <w:r w:rsidRPr="00F16F52">
        <w:rPr>
          <w:rFonts w:ascii="Arial" w:hAnsi="Arial" w:cs="Arial"/>
          <w:color w:val="auto"/>
        </w:rPr>
        <w:t xml:space="preserve">Operator functions </w:t>
      </w:r>
    </w:p>
    <w:p w14:paraId="76E61784" w14:textId="77777777" w:rsidR="00D538A4" w:rsidRPr="00F16F52" w:rsidRDefault="00D538A4" w:rsidP="00516784">
      <w:pPr>
        <w:pStyle w:val="ListParagraph"/>
        <w:numPr>
          <w:ilvl w:val="1"/>
          <w:numId w:val="23"/>
        </w:numPr>
        <w:spacing w:after="0"/>
        <w:jc w:val="both"/>
        <w:rPr>
          <w:rFonts w:ascii="Arial" w:hAnsi="Arial" w:cs="Arial"/>
          <w:color w:val="auto"/>
        </w:rPr>
      </w:pPr>
      <w:r w:rsidRPr="00F16F52">
        <w:rPr>
          <w:rFonts w:ascii="Arial" w:hAnsi="Arial" w:cs="Arial"/>
          <w:color w:val="auto"/>
        </w:rPr>
        <w:t xml:space="preserve">Alarm system </w:t>
      </w:r>
    </w:p>
    <w:p w14:paraId="742109D4" w14:textId="77777777" w:rsidR="00D538A4" w:rsidRPr="00F16F52" w:rsidRDefault="00D538A4" w:rsidP="00516784">
      <w:pPr>
        <w:pStyle w:val="ListParagraph"/>
        <w:numPr>
          <w:ilvl w:val="1"/>
          <w:numId w:val="23"/>
        </w:numPr>
        <w:spacing w:after="0"/>
        <w:jc w:val="both"/>
        <w:rPr>
          <w:rFonts w:ascii="Arial" w:hAnsi="Arial" w:cs="Arial"/>
          <w:color w:val="auto"/>
        </w:rPr>
      </w:pPr>
      <w:r w:rsidRPr="00F16F52">
        <w:rPr>
          <w:rFonts w:ascii="Arial" w:hAnsi="Arial" w:cs="Arial"/>
          <w:color w:val="auto"/>
        </w:rPr>
        <w:t xml:space="preserve">Point information system </w:t>
      </w:r>
    </w:p>
    <w:p w14:paraId="3282F2FE" w14:textId="77777777" w:rsidR="00D538A4" w:rsidRPr="00F16F52" w:rsidRDefault="00D538A4" w:rsidP="00516784">
      <w:pPr>
        <w:pStyle w:val="ListParagraph"/>
        <w:numPr>
          <w:ilvl w:val="1"/>
          <w:numId w:val="23"/>
        </w:numPr>
        <w:spacing w:after="0"/>
        <w:jc w:val="both"/>
        <w:rPr>
          <w:rFonts w:ascii="Arial" w:hAnsi="Arial" w:cs="Arial"/>
          <w:color w:val="auto"/>
        </w:rPr>
      </w:pPr>
      <w:r w:rsidRPr="00F16F52">
        <w:rPr>
          <w:rFonts w:ascii="Arial" w:hAnsi="Arial" w:cs="Arial"/>
          <w:color w:val="auto"/>
        </w:rPr>
        <w:t xml:space="preserve">Graphics display system </w:t>
      </w:r>
    </w:p>
    <w:p w14:paraId="64B0C02E" w14:textId="77777777" w:rsidR="00D538A4" w:rsidRPr="00F16F52" w:rsidRDefault="00D538A4" w:rsidP="00516784">
      <w:pPr>
        <w:pStyle w:val="ListParagraph"/>
        <w:numPr>
          <w:ilvl w:val="1"/>
          <w:numId w:val="23"/>
        </w:numPr>
        <w:spacing w:after="0"/>
        <w:jc w:val="both"/>
        <w:rPr>
          <w:rFonts w:ascii="Arial" w:hAnsi="Arial" w:cs="Arial"/>
          <w:color w:val="auto"/>
        </w:rPr>
      </w:pPr>
      <w:r w:rsidRPr="00F16F52">
        <w:rPr>
          <w:rFonts w:ascii="Arial" w:hAnsi="Arial" w:cs="Arial"/>
          <w:color w:val="auto"/>
        </w:rPr>
        <w:t xml:space="preserve">Signal diagram/control builder </w:t>
      </w:r>
    </w:p>
    <w:p w14:paraId="6BC9909B" w14:textId="77777777" w:rsidR="00D538A4" w:rsidRPr="00F16F52" w:rsidRDefault="00D538A4" w:rsidP="00516784">
      <w:pPr>
        <w:pStyle w:val="ListParagraph"/>
        <w:numPr>
          <w:ilvl w:val="1"/>
          <w:numId w:val="23"/>
        </w:numPr>
        <w:spacing w:after="0"/>
        <w:jc w:val="both"/>
        <w:rPr>
          <w:rFonts w:ascii="Arial" w:hAnsi="Arial" w:cs="Arial"/>
          <w:color w:val="auto"/>
        </w:rPr>
      </w:pPr>
      <w:r w:rsidRPr="00F16F52">
        <w:rPr>
          <w:rFonts w:ascii="Arial" w:hAnsi="Arial" w:cs="Arial"/>
          <w:color w:val="auto"/>
        </w:rPr>
        <w:t xml:space="preserve">Trend display system </w:t>
      </w:r>
    </w:p>
    <w:p w14:paraId="2EBD79BA" w14:textId="77777777" w:rsidR="00D538A4" w:rsidRPr="00F16F52" w:rsidRDefault="00D538A4" w:rsidP="00516784">
      <w:pPr>
        <w:pStyle w:val="ListParagraph"/>
        <w:numPr>
          <w:ilvl w:val="1"/>
          <w:numId w:val="23"/>
        </w:numPr>
        <w:spacing w:after="0"/>
        <w:jc w:val="both"/>
        <w:rPr>
          <w:rFonts w:ascii="Arial" w:hAnsi="Arial" w:cs="Arial"/>
          <w:color w:val="auto"/>
        </w:rPr>
      </w:pPr>
      <w:r w:rsidRPr="00F16F52">
        <w:rPr>
          <w:rFonts w:ascii="Arial" w:hAnsi="Arial" w:cs="Arial"/>
          <w:color w:val="auto"/>
        </w:rPr>
        <w:t xml:space="preserve">Point review and point viewer </w:t>
      </w:r>
    </w:p>
    <w:p w14:paraId="35F3B24E" w14:textId="77777777" w:rsidR="00D538A4" w:rsidRPr="00F16F52" w:rsidRDefault="00D538A4" w:rsidP="00516784">
      <w:pPr>
        <w:pStyle w:val="ListParagraph"/>
        <w:numPr>
          <w:ilvl w:val="1"/>
          <w:numId w:val="23"/>
        </w:numPr>
        <w:spacing w:after="0"/>
        <w:jc w:val="both"/>
        <w:rPr>
          <w:rFonts w:ascii="Arial" w:hAnsi="Arial" w:cs="Arial"/>
          <w:color w:val="auto"/>
        </w:rPr>
      </w:pPr>
      <w:r w:rsidRPr="00F16F52">
        <w:rPr>
          <w:rFonts w:ascii="Arial" w:hAnsi="Arial" w:cs="Arial"/>
          <w:color w:val="auto"/>
        </w:rPr>
        <w:t xml:space="preserve">Error log windows </w:t>
      </w:r>
    </w:p>
    <w:p w14:paraId="610C3D17" w14:textId="77777777" w:rsidR="00D538A4" w:rsidRPr="00F16F52" w:rsidRDefault="00D538A4" w:rsidP="00516784">
      <w:pPr>
        <w:pStyle w:val="ListParagraph"/>
        <w:numPr>
          <w:ilvl w:val="1"/>
          <w:numId w:val="23"/>
        </w:numPr>
        <w:spacing w:after="0"/>
        <w:jc w:val="both"/>
        <w:rPr>
          <w:rFonts w:ascii="Arial" w:hAnsi="Arial" w:cs="Arial"/>
          <w:color w:val="auto"/>
        </w:rPr>
      </w:pPr>
      <w:r w:rsidRPr="00F16F52">
        <w:rPr>
          <w:rFonts w:ascii="Arial" w:hAnsi="Arial" w:cs="Arial"/>
          <w:color w:val="auto"/>
        </w:rPr>
        <w:t xml:space="preserve">System status </w:t>
      </w:r>
    </w:p>
    <w:p w14:paraId="2D9084A2" w14:textId="77777777" w:rsidR="00D538A4" w:rsidRPr="00F16F52" w:rsidRDefault="00D538A4" w:rsidP="00516784">
      <w:pPr>
        <w:pStyle w:val="ListParagraph"/>
        <w:numPr>
          <w:ilvl w:val="1"/>
          <w:numId w:val="23"/>
        </w:numPr>
        <w:spacing w:after="0"/>
        <w:jc w:val="both"/>
        <w:rPr>
          <w:rFonts w:ascii="Arial" w:hAnsi="Arial" w:cs="Arial"/>
          <w:color w:val="auto"/>
        </w:rPr>
      </w:pPr>
      <w:r w:rsidRPr="00F16F52">
        <w:rPr>
          <w:rFonts w:ascii="Arial" w:hAnsi="Arial" w:cs="Arial"/>
          <w:color w:val="auto"/>
        </w:rPr>
        <w:t>General system response</w:t>
      </w:r>
    </w:p>
    <w:p w14:paraId="4A98751C" w14:textId="0FEC76E7" w:rsidR="00F16F52" w:rsidRDefault="00F16F52">
      <w:pPr>
        <w:spacing w:after="160" w:line="259" w:lineRule="auto"/>
        <w:rPr>
          <w:rFonts w:ascii="Arial" w:hAnsi="Arial" w:cs="Arial"/>
          <w:color w:val="auto"/>
        </w:rPr>
      </w:pPr>
    </w:p>
    <w:p w14:paraId="7D9A40C6" w14:textId="77777777" w:rsidR="00612759" w:rsidRDefault="00612759">
      <w:pPr>
        <w:spacing w:after="160" w:line="259" w:lineRule="auto"/>
        <w:rPr>
          <w:rFonts w:ascii="Arial" w:hAnsi="Arial" w:cs="Arial"/>
          <w:color w:val="auto"/>
        </w:rPr>
      </w:pPr>
    </w:p>
    <w:p w14:paraId="1C3CF633" w14:textId="70175804" w:rsidR="00D538A4" w:rsidRDefault="00D538A4" w:rsidP="0030415F">
      <w:pPr>
        <w:jc w:val="both"/>
        <w:rPr>
          <w:rFonts w:ascii="Arial" w:hAnsi="Arial" w:cs="Arial"/>
          <w:color w:val="auto"/>
        </w:rPr>
      </w:pPr>
      <w:r w:rsidRPr="00D538A4">
        <w:rPr>
          <w:rFonts w:ascii="Arial" w:hAnsi="Arial" w:cs="Arial"/>
          <w:color w:val="auto"/>
        </w:rPr>
        <w:t>Once patches are validated for release, they are distributed to the Ovation users by following the schedule in the</w:t>
      </w:r>
      <w:r w:rsidR="004F467C">
        <w:rPr>
          <w:rFonts w:ascii="Arial" w:hAnsi="Arial" w:cs="Arial"/>
          <w:color w:val="auto"/>
        </w:rPr>
        <w:t xml:space="preserve"> below</w:t>
      </w:r>
      <w:r w:rsidRPr="00D538A4">
        <w:rPr>
          <w:rFonts w:ascii="Arial" w:hAnsi="Arial" w:cs="Arial"/>
          <w:color w:val="auto"/>
        </w:rPr>
        <w:t xml:space="preserve"> table</w:t>
      </w:r>
      <w:r w:rsidR="00B70F4C">
        <w:rPr>
          <w:rFonts w:ascii="Arial" w:hAnsi="Arial" w:cs="Arial"/>
          <w:color w:val="auto"/>
        </w:rPr>
        <w:t>:</w:t>
      </w:r>
    </w:p>
    <w:tbl>
      <w:tblPr>
        <w:tblW w:w="5000" w:type="pct"/>
        <w:tblLook w:val="04A0" w:firstRow="1" w:lastRow="0" w:firstColumn="1" w:lastColumn="0" w:noHBand="0" w:noVBand="1"/>
      </w:tblPr>
      <w:tblGrid>
        <w:gridCol w:w="3175"/>
        <w:gridCol w:w="2143"/>
        <w:gridCol w:w="4032"/>
      </w:tblGrid>
      <w:tr w:rsidR="00B70F4C" w:rsidRPr="008B3F92" w14:paraId="03BB63AC" w14:textId="77777777" w:rsidTr="00612759">
        <w:trPr>
          <w:trHeight w:val="300"/>
        </w:trPr>
        <w:tc>
          <w:tcPr>
            <w:tcW w:w="1698" w:type="pct"/>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29A3284" w14:textId="77777777" w:rsidR="00B70F4C" w:rsidRPr="008B3F92" w:rsidRDefault="00B70F4C" w:rsidP="00B70F4C">
            <w:pPr>
              <w:spacing w:after="0" w:line="240" w:lineRule="auto"/>
              <w:jc w:val="center"/>
              <w:rPr>
                <w:rFonts w:ascii="Arial" w:eastAsia="Times New Roman" w:hAnsi="Arial" w:cs="Arial"/>
                <w:b/>
                <w:bCs/>
                <w:color w:val="FFFFFF"/>
                <w:sz w:val="16"/>
                <w:lang w:eastAsia="en-US"/>
              </w:rPr>
            </w:pPr>
            <w:r w:rsidRPr="008B3F92">
              <w:rPr>
                <w:rFonts w:ascii="Arial" w:eastAsia="Times New Roman" w:hAnsi="Arial" w:cs="Arial"/>
                <w:b/>
                <w:bCs/>
                <w:color w:val="FFFFFF"/>
                <w:sz w:val="16"/>
                <w:lang w:eastAsia="en-US"/>
              </w:rPr>
              <w:t>Patched Software</w:t>
            </w:r>
          </w:p>
        </w:tc>
        <w:tc>
          <w:tcPr>
            <w:tcW w:w="947" w:type="pct"/>
            <w:tcBorders>
              <w:top w:val="single" w:sz="4" w:space="0" w:color="auto"/>
              <w:left w:val="nil"/>
              <w:bottom w:val="single" w:sz="4" w:space="0" w:color="auto"/>
              <w:right w:val="single" w:sz="4" w:space="0" w:color="auto"/>
            </w:tcBorders>
            <w:shd w:val="clear" w:color="000000" w:fill="4472C4"/>
            <w:noWrap/>
            <w:vAlign w:val="bottom"/>
            <w:hideMark/>
          </w:tcPr>
          <w:p w14:paraId="2090EFD6" w14:textId="77777777" w:rsidR="00B70F4C" w:rsidRPr="008B3F92" w:rsidRDefault="00B70F4C" w:rsidP="00B70F4C">
            <w:pPr>
              <w:spacing w:after="0" w:line="240" w:lineRule="auto"/>
              <w:jc w:val="center"/>
              <w:rPr>
                <w:rFonts w:ascii="Arial" w:eastAsia="Times New Roman" w:hAnsi="Arial" w:cs="Arial"/>
                <w:b/>
                <w:bCs/>
                <w:color w:val="FFFFFF"/>
                <w:sz w:val="16"/>
                <w:lang w:eastAsia="en-US"/>
              </w:rPr>
            </w:pPr>
            <w:r w:rsidRPr="008B3F92">
              <w:rPr>
                <w:rFonts w:ascii="Arial" w:eastAsia="Times New Roman" w:hAnsi="Arial" w:cs="Arial"/>
                <w:b/>
                <w:bCs/>
                <w:color w:val="FFFFFF"/>
                <w:sz w:val="16"/>
                <w:lang w:eastAsia="en-US"/>
              </w:rPr>
              <w:t>Patch Frequency</w:t>
            </w:r>
          </w:p>
        </w:tc>
        <w:tc>
          <w:tcPr>
            <w:tcW w:w="2356" w:type="pct"/>
            <w:tcBorders>
              <w:top w:val="single" w:sz="4" w:space="0" w:color="auto"/>
              <w:left w:val="nil"/>
              <w:bottom w:val="single" w:sz="4" w:space="0" w:color="auto"/>
              <w:right w:val="single" w:sz="4" w:space="0" w:color="auto"/>
            </w:tcBorders>
            <w:shd w:val="clear" w:color="000000" w:fill="4472C4"/>
            <w:noWrap/>
            <w:vAlign w:val="bottom"/>
            <w:hideMark/>
          </w:tcPr>
          <w:p w14:paraId="734D9E36" w14:textId="77777777" w:rsidR="00B70F4C" w:rsidRPr="008B3F92" w:rsidRDefault="00B70F4C" w:rsidP="00B70F4C">
            <w:pPr>
              <w:spacing w:after="0" w:line="240" w:lineRule="auto"/>
              <w:jc w:val="center"/>
              <w:rPr>
                <w:rFonts w:ascii="Arial" w:eastAsia="Times New Roman" w:hAnsi="Arial" w:cs="Arial"/>
                <w:b/>
                <w:bCs/>
                <w:color w:val="FFFFFF"/>
                <w:sz w:val="16"/>
                <w:lang w:eastAsia="en-US"/>
              </w:rPr>
            </w:pPr>
            <w:r w:rsidRPr="008B3F92">
              <w:rPr>
                <w:rFonts w:ascii="Arial" w:eastAsia="Times New Roman" w:hAnsi="Arial" w:cs="Arial"/>
                <w:b/>
                <w:bCs/>
                <w:color w:val="FFFFFF"/>
                <w:sz w:val="16"/>
                <w:lang w:eastAsia="en-US"/>
              </w:rPr>
              <w:t>Impacted System</w:t>
            </w:r>
          </w:p>
        </w:tc>
      </w:tr>
      <w:tr w:rsidR="00612759" w:rsidRPr="008B3F92" w14:paraId="34B9E6DF"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tcPr>
          <w:p w14:paraId="1CF030C3" w14:textId="50974167" w:rsidR="00612759" w:rsidRPr="008B3F92" w:rsidRDefault="00612759" w:rsidP="00612759">
            <w:pPr>
              <w:spacing w:after="0" w:line="240" w:lineRule="auto"/>
              <w:rPr>
                <w:rFonts w:ascii="Arial" w:eastAsia="Times New Roman" w:hAnsi="Arial" w:cs="Arial"/>
                <w:color w:val="000000"/>
                <w:sz w:val="16"/>
                <w:lang w:eastAsia="en-US"/>
              </w:rPr>
            </w:pPr>
            <w:r w:rsidRPr="00FA3598">
              <w:rPr>
                <w:rFonts w:ascii="Arial" w:eastAsia="Times New Roman" w:hAnsi="Arial" w:cs="Arial"/>
                <w:color w:val="000000"/>
                <w:sz w:val="16"/>
                <w:lang w:eastAsia="en-US"/>
              </w:rPr>
              <w:t>Microsoft Windows Server 201</w:t>
            </w:r>
            <w:r>
              <w:rPr>
                <w:rFonts w:ascii="Arial" w:eastAsia="Times New Roman" w:hAnsi="Arial" w:cs="Arial"/>
                <w:color w:val="000000"/>
                <w:sz w:val="16"/>
                <w:lang w:eastAsia="en-US"/>
              </w:rPr>
              <w:t>9</w:t>
            </w:r>
          </w:p>
        </w:tc>
        <w:tc>
          <w:tcPr>
            <w:tcW w:w="947" w:type="pct"/>
            <w:tcBorders>
              <w:top w:val="nil"/>
              <w:left w:val="nil"/>
              <w:bottom w:val="single" w:sz="4" w:space="0" w:color="auto"/>
              <w:right w:val="single" w:sz="4" w:space="0" w:color="auto"/>
            </w:tcBorders>
            <w:shd w:val="clear" w:color="auto" w:fill="auto"/>
            <w:noWrap/>
            <w:vAlign w:val="bottom"/>
          </w:tcPr>
          <w:p w14:paraId="458B6D2D" w14:textId="55B4F936" w:rsidR="00612759" w:rsidRPr="008B3F92" w:rsidRDefault="00612759" w:rsidP="00612759">
            <w:pPr>
              <w:spacing w:after="0" w:line="240" w:lineRule="auto"/>
              <w:rPr>
                <w:rFonts w:ascii="Arial" w:eastAsia="Times New Roman" w:hAnsi="Arial" w:cs="Arial"/>
                <w:color w:val="000000"/>
                <w:sz w:val="16"/>
                <w:lang w:eastAsia="en-US"/>
              </w:rPr>
            </w:pPr>
            <w:r w:rsidRPr="00FA3598">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tcPr>
          <w:p w14:paraId="10E82401" w14:textId="72E72EDF" w:rsidR="00612759" w:rsidRPr="008B3F92" w:rsidRDefault="00612759" w:rsidP="00612759">
            <w:pPr>
              <w:spacing w:after="0" w:line="240" w:lineRule="auto"/>
              <w:rPr>
                <w:rFonts w:ascii="Arial" w:eastAsia="Times New Roman" w:hAnsi="Arial" w:cs="Arial"/>
                <w:color w:val="000000"/>
                <w:sz w:val="16"/>
                <w:lang w:eastAsia="en-US"/>
              </w:rPr>
            </w:pPr>
            <w:r w:rsidRPr="00E0181C">
              <w:rPr>
                <w:rFonts w:ascii="Arial" w:eastAsia="Times New Roman" w:hAnsi="Arial" w:cs="Arial"/>
                <w:color w:val="000000"/>
                <w:sz w:val="16"/>
                <w:lang w:eastAsia="en-US"/>
              </w:rPr>
              <w:t>Ovation 3.</w:t>
            </w:r>
            <w:r>
              <w:rPr>
                <w:rFonts w:ascii="Arial" w:eastAsia="Times New Roman" w:hAnsi="Arial" w:cs="Arial"/>
                <w:color w:val="000000"/>
                <w:sz w:val="16"/>
                <w:lang w:eastAsia="en-US"/>
              </w:rPr>
              <w:t xml:space="preserve">8, </w:t>
            </w:r>
            <w:r w:rsidRPr="008B3F92">
              <w:rPr>
                <w:rFonts w:ascii="Arial" w:eastAsia="Times New Roman" w:hAnsi="Arial" w:cs="Arial"/>
                <w:color w:val="000000"/>
                <w:sz w:val="16"/>
                <w:lang w:eastAsia="en-US"/>
              </w:rPr>
              <w:t>Ovation 3.7</w:t>
            </w:r>
          </w:p>
        </w:tc>
      </w:tr>
      <w:tr w:rsidR="00612759" w:rsidRPr="008B3F92" w14:paraId="60C2BEE8"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tcPr>
          <w:p w14:paraId="5ADACECE" w14:textId="7AB48050" w:rsidR="00612759" w:rsidRPr="008B3F92" w:rsidRDefault="00612759" w:rsidP="00612759">
            <w:pPr>
              <w:spacing w:after="0" w:line="240" w:lineRule="auto"/>
              <w:rPr>
                <w:rFonts w:ascii="Arial" w:eastAsia="Times New Roman" w:hAnsi="Arial" w:cs="Arial"/>
                <w:color w:val="000000"/>
                <w:sz w:val="16"/>
                <w:lang w:eastAsia="en-US"/>
              </w:rPr>
            </w:pPr>
            <w:r w:rsidRPr="00FA3598">
              <w:rPr>
                <w:rFonts w:ascii="Arial" w:eastAsia="Times New Roman" w:hAnsi="Arial" w:cs="Arial"/>
                <w:color w:val="000000"/>
                <w:sz w:val="16"/>
                <w:lang w:eastAsia="en-US"/>
              </w:rPr>
              <w:t xml:space="preserve">Microsoft </w:t>
            </w:r>
            <w:r w:rsidRPr="00612759">
              <w:rPr>
                <w:rFonts w:ascii="Arial" w:eastAsia="Times New Roman" w:hAnsi="Arial" w:cs="Arial"/>
                <w:color w:val="000000"/>
                <w:sz w:val="16"/>
                <w:lang w:eastAsia="en-US"/>
              </w:rPr>
              <w:t>Windows 10 IoT Enterprise 2019 LTSC</w:t>
            </w:r>
          </w:p>
        </w:tc>
        <w:tc>
          <w:tcPr>
            <w:tcW w:w="947" w:type="pct"/>
            <w:tcBorders>
              <w:top w:val="nil"/>
              <w:left w:val="nil"/>
              <w:bottom w:val="single" w:sz="4" w:space="0" w:color="auto"/>
              <w:right w:val="single" w:sz="4" w:space="0" w:color="auto"/>
            </w:tcBorders>
            <w:shd w:val="clear" w:color="auto" w:fill="auto"/>
            <w:noWrap/>
            <w:vAlign w:val="bottom"/>
          </w:tcPr>
          <w:p w14:paraId="173C8DDB" w14:textId="5AB73D46" w:rsidR="00612759" w:rsidRPr="008B3F92" w:rsidRDefault="00612759" w:rsidP="00612759">
            <w:pPr>
              <w:spacing w:after="0" w:line="240" w:lineRule="auto"/>
              <w:rPr>
                <w:rFonts w:ascii="Arial" w:eastAsia="Times New Roman" w:hAnsi="Arial" w:cs="Arial"/>
                <w:color w:val="000000"/>
                <w:sz w:val="16"/>
                <w:lang w:eastAsia="en-US"/>
              </w:rPr>
            </w:pPr>
            <w:r w:rsidRPr="00FA3598">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tcPr>
          <w:p w14:paraId="091AB5F2" w14:textId="24F14E2E"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3.7</w:t>
            </w:r>
            <w:r>
              <w:rPr>
                <w:rFonts w:ascii="Arial" w:eastAsia="Times New Roman" w:hAnsi="Arial" w:cs="Arial"/>
                <w:color w:val="000000"/>
                <w:sz w:val="16"/>
                <w:lang w:eastAsia="en-US"/>
              </w:rPr>
              <w:t>, 3.8</w:t>
            </w:r>
          </w:p>
        </w:tc>
      </w:tr>
      <w:tr w:rsidR="00612759" w:rsidRPr="008B3F92" w14:paraId="5AF80899"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tcPr>
          <w:p w14:paraId="337A75AC" w14:textId="28A7C13F" w:rsidR="00612759" w:rsidRPr="008B3F92" w:rsidRDefault="00612759" w:rsidP="00612759">
            <w:pPr>
              <w:spacing w:after="0" w:line="240" w:lineRule="auto"/>
              <w:rPr>
                <w:rFonts w:ascii="Arial" w:eastAsia="Times New Roman" w:hAnsi="Arial" w:cs="Arial"/>
                <w:color w:val="000000"/>
                <w:sz w:val="16"/>
                <w:lang w:eastAsia="en-US"/>
              </w:rPr>
            </w:pPr>
            <w:r w:rsidRPr="00FA3598">
              <w:rPr>
                <w:rFonts w:ascii="Arial" w:eastAsia="Times New Roman" w:hAnsi="Arial" w:cs="Arial"/>
                <w:color w:val="000000"/>
                <w:sz w:val="16"/>
                <w:lang w:eastAsia="en-US"/>
              </w:rPr>
              <w:t xml:space="preserve">Microsoft </w:t>
            </w:r>
            <w:r w:rsidRPr="00612759">
              <w:rPr>
                <w:rFonts w:ascii="Arial" w:eastAsia="Times New Roman" w:hAnsi="Arial" w:cs="Arial"/>
                <w:color w:val="000000"/>
                <w:sz w:val="16"/>
                <w:lang w:eastAsia="en-US"/>
              </w:rPr>
              <w:t xml:space="preserve">Windows 10 </w:t>
            </w:r>
            <w:proofErr w:type="spellStart"/>
            <w:r w:rsidRPr="00612759">
              <w:rPr>
                <w:rFonts w:ascii="Arial" w:eastAsia="Times New Roman" w:hAnsi="Arial" w:cs="Arial"/>
                <w:color w:val="000000"/>
                <w:sz w:val="16"/>
                <w:lang w:eastAsia="en-US"/>
              </w:rPr>
              <w:t>Iot</w:t>
            </w:r>
            <w:proofErr w:type="spellEnd"/>
            <w:r w:rsidRPr="00612759">
              <w:rPr>
                <w:rFonts w:ascii="Arial" w:eastAsia="Times New Roman" w:hAnsi="Arial" w:cs="Arial"/>
                <w:color w:val="000000"/>
                <w:sz w:val="16"/>
                <w:lang w:eastAsia="en-US"/>
              </w:rPr>
              <w:t xml:space="preserve"> Enterprise 2016 LTSB</w:t>
            </w:r>
          </w:p>
        </w:tc>
        <w:tc>
          <w:tcPr>
            <w:tcW w:w="947" w:type="pct"/>
            <w:tcBorders>
              <w:top w:val="nil"/>
              <w:left w:val="nil"/>
              <w:bottom w:val="single" w:sz="4" w:space="0" w:color="auto"/>
              <w:right w:val="single" w:sz="4" w:space="0" w:color="auto"/>
            </w:tcBorders>
            <w:shd w:val="clear" w:color="auto" w:fill="auto"/>
            <w:noWrap/>
            <w:vAlign w:val="bottom"/>
          </w:tcPr>
          <w:p w14:paraId="7C011E3F" w14:textId="42B67D32" w:rsidR="00612759" w:rsidRPr="008B3F92" w:rsidRDefault="00612759" w:rsidP="00612759">
            <w:pPr>
              <w:spacing w:after="0" w:line="240" w:lineRule="auto"/>
              <w:rPr>
                <w:rFonts w:ascii="Arial" w:eastAsia="Times New Roman" w:hAnsi="Arial" w:cs="Arial"/>
                <w:color w:val="000000"/>
                <w:sz w:val="16"/>
                <w:lang w:eastAsia="en-US"/>
              </w:rPr>
            </w:pPr>
            <w:r w:rsidRPr="00FA3598">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tcPr>
          <w:p w14:paraId="51F26420" w14:textId="3999EDB4"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3.7</w:t>
            </w:r>
            <w:r>
              <w:rPr>
                <w:rFonts w:ascii="Arial" w:eastAsia="Times New Roman" w:hAnsi="Arial" w:cs="Arial"/>
                <w:color w:val="000000"/>
                <w:sz w:val="16"/>
                <w:lang w:eastAsia="en-US"/>
              </w:rPr>
              <w:t>, 3.8</w:t>
            </w:r>
          </w:p>
        </w:tc>
      </w:tr>
      <w:tr w:rsidR="00612759" w:rsidRPr="008B3F92" w14:paraId="7772AA41"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tcPr>
          <w:p w14:paraId="786EC1C6" w14:textId="3BE9E0B6"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Windows Server 2016</w:t>
            </w:r>
          </w:p>
        </w:tc>
        <w:tc>
          <w:tcPr>
            <w:tcW w:w="947" w:type="pct"/>
            <w:tcBorders>
              <w:top w:val="nil"/>
              <w:left w:val="nil"/>
              <w:bottom w:val="single" w:sz="4" w:space="0" w:color="auto"/>
              <w:right w:val="single" w:sz="4" w:space="0" w:color="auto"/>
            </w:tcBorders>
            <w:shd w:val="clear" w:color="auto" w:fill="auto"/>
            <w:noWrap/>
            <w:vAlign w:val="bottom"/>
          </w:tcPr>
          <w:p w14:paraId="4C0CD439" w14:textId="4037C482"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tcPr>
          <w:p w14:paraId="23365BF6" w14:textId="13AFFC75"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3.7</w:t>
            </w:r>
            <w:r>
              <w:rPr>
                <w:rFonts w:ascii="Arial" w:eastAsia="Times New Roman" w:hAnsi="Arial" w:cs="Arial"/>
                <w:color w:val="000000"/>
                <w:sz w:val="16"/>
                <w:lang w:eastAsia="en-US"/>
              </w:rPr>
              <w:t>, 3.8</w:t>
            </w:r>
          </w:p>
        </w:tc>
      </w:tr>
      <w:tr w:rsidR="00612759" w:rsidRPr="008B3F92" w14:paraId="6C9889C4"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tcPr>
          <w:p w14:paraId="46EB803F" w14:textId="59A428C8"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Windows Server 2012 R2</w:t>
            </w:r>
          </w:p>
        </w:tc>
        <w:tc>
          <w:tcPr>
            <w:tcW w:w="947" w:type="pct"/>
            <w:tcBorders>
              <w:top w:val="nil"/>
              <w:left w:val="nil"/>
              <w:bottom w:val="single" w:sz="4" w:space="0" w:color="auto"/>
              <w:right w:val="single" w:sz="4" w:space="0" w:color="auto"/>
            </w:tcBorders>
            <w:shd w:val="clear" w:color="auto" w:fill="auto"/>
            <w:noWrap/>
            <w:vAlign w:val="bottom"/>
          </w:tcPr>
          <w:p w14:paraId="53A3C4A8" w14:textId="44EB9645"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tcPr>
          <w:p w14:paraId="4CBC3DB8" w14:textId="55A9EC06"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3.6.0</w:t>
            </w:r>
          </w:p>
        </w:tc>
      </w:tr>
      <w:tr w:rsidR="00612759" w:rsidRPr="008B3F92" w14:paraId="3FC9ADC5"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tcPr>
          <w:p w14:paraId="15BB4A51" w14:textId="46D033D8"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Windows Server 2008 R2 SP1</w:t>
            </w:r>
          </w:p>
        </w:tc>
        <w:tc>
          <w:tcPr>
            <w:tcW w:w="947" w:type="pct"/>
            <w:tcBorders>
              <w:top w:val="nil"/>
              <w:left w:val="nil"/>
              <w:bottom w:val="single" w:sz="4" w:space="0" w:color="auto"/>
              <w:right w:val="single" w:sz="4" w:space="0" w:color="auto"/>
            </w:tcBorders>
            <w:shd w:val="clear" w:color="auto" w:fill="auto"/>
            <w:noWrap/>
            <w:vAlign w:val="bottom"/>
          </w:tcPr>
          <w:p w14:paraId="4D1EC26B" w14:textId="0F3F70FE"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tcPr>
          <w:p w14:paraId="301564D3" w14:textId="64789981"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3.5.x</w:t>
            </w:r>
          </w:p>
        </w:tc>
      </w:tr>
      <w:tr w:rsidR="00612759" w:rsidRPr="008B3F92" w14:paraId="72E091C9"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hideMark/>
          </w:tcPr>
          <w:p w14:paraId="32EA20CF" w14:textId="5487660E"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Windows Server 2008 SP2</w:t>
            </w:r>
          </w:p>
        </w:tc>
        <w:tc>
          <w:tcPr>
            <w:tcW w:w="947" w:type="pct"/>
            <w:tcBorders>
              <w:top w:val="nil"/>
              <w:left w:val="nil"/>
              <w:bottom w:val="single" w:sz="4" w:space="0" w:color="auto"/>
              <w:right w:val="single" w:sz="4" w:space="0" w:color="auto"/>
            </w:tcBorders>
            <w:shd w:val="clear" w:color="auto" w:fill="auto"/>
            <w:noWrap/>
            <w:vAlign w:val="bottom"/>
            <w:hideMark/>
          </w:tcPr>
          <w:p w14:paraId="5AF981BC" w14:textId="16FC17AB"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hideMark/>
          </w:tcPr>
          <w:p w14:paraId="30F2EFA6" w14:textId="7950E081"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3.4.0, 3.3.x</w:t>
            </w:r>
          </w:p>
        </w:tc>
      </w:tr>
      <w:tr w:rsidR="00612759" w:rsidRPr="008B3F92" w14:paraId="0C8595C9"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hideMark/>
          </w:tcPr>
          <w:p w14:paraId="2C45CE19" w14:textId="5477EB19"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Windows Server 2003 SP2</w:t>
            </w:r>
          </w:p>
        </w:tc>
        <w:tc>
          <w:tcPr>
            <w:tcW w:w="947" w:type="pct"/>
            <w:tcBorders>
              <w:top w:val="nil"/>
              <w:left w:val="nil"/>
              <w:bottom w:val="single" w:sz="4" w:space="0" w:color="auto"/>
              <w:right w:val="single" w:sz="4" w:space="0" w:color="auto"/>
            </w:tcBorders>
            <w:shd w:val="clear" w:color="auto" w:fill="auto"/>
            <w:noWrap/>
            <w:vAlign w:val="bottom"/>
            <w:hideMark/>
          </w:tcPr>
          <w:p w14:paraId="0D005526" w14:textId="16540B93"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No longer provided by Microsoft</w:t>
            </w:r>
          </w:p>
        </w:tc>
        <w:tc>
          <w:tcPr>
            <w:tcW w:w="2356" w:type="pct"/>
            <w:tcBorders>
              <w:top w:val="nil"/>
              <w:left w:val="nil"/>
              <w:bottom w:val="single" w:sz="4" w:space="0" w:color="auto"/>
              <w:right w:val="single" w:sz="4" w:space="0" w:color="auto"/>
            </w:tcBorders>
            <w:shd w:val="clear" w:color="auto" w:fill="auto"/>
            <w:noWrap/>
            <w:vAlign w:val="bottom"/>
            <w:hideMark/>
          </w:tcPr>
          <w:p w14:paraId="60CF51E5" w14:textId="6741A162"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3.2.0, 3.1.3, 3.0.4</w:t>
            </w:r>
          </w:p>
        </w:tc>
      </w:tr>
      <w:tr w:rsidR="00612759" w:rsidRPr="008B3F92" w14:paraId="17BA481C"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hideMark/>
          </w:tcPr>
          <w:p w14:paraId="7BD00074" w14:textId="327C7055"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Windows 10</w:t>
            </w:r>
          </w:p>
        </w:tc>
        <w:tc>
          <w:tcPr>
            <w:tcW w:w="947" w:type="pct"/>
            <w:tcBorders>
              <w:top w:val="nil"/>
              <w:left w:val="nil"/>
              <w:bottom w:val="single" w:sz="4" w:space="0" w:color="auto"/>
              <w:right w:val="single" w:sz="4" w:space="0" w:color="auto"/>
            </w:tcBorders>
            <w:shd w:val="clear" w:color="auto" w:fill="auto"/>
            <w:noWrap/>
            <w:vAlign w:val="bottom"/>
            <w:hideMark/>
          </w:tcPr>
          <w:p w14:paraId="75AE6A6F" w14:textId="50A34375"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hideMark/>
          </w:tcPr>
          <w:p w14:paraId="3F360DC0" w14:textId="4DB23280"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3.6.0</w:t>
            </w:r>
          </w:p>
        </w:tc>
      </w:tr>
      <w:tr w:rsidR="00612759" w:rsidRPr="008B3F92" w14:paraId="4D424DCC"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hideMark/>
          </w:tcPr>
          <w:p w14:paraId="606D06FA" w14:textId="17EAA0CF"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Windows 10 Enterprise 2016</w:t>
            </w:r>
          </w:p>
        </w:tc>
        <w:tc>
          <w:tcPr>
            <w:tcW w:w="947" w:type="pct"/>
            <w:tcBorders>
              <w:top w:val="nil"/>
              <w:left w:val="nil"/>
              <w:bottom w:val="single" w:sz="4" w:space="0" w:color="auto"/>
              <w:right w:val="single" w:sz="4" w:space="0" w:color="auto"/>
            </w:tcBorders>
            <w:shd w:val="clear" w:color="auto" w:fill="auto"/>
            <w:noWrap/>
            <w:vAlign w:val="bottom"/>
            <w:hideMark/>
          </w:tcPr>
          <w:p w14:paraId="51B1967C" w14:textId="5AAF887A"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hideMark/>
          </w:tcPr>
          <w:p w14:paraId="24E701F1" w14:textId="5BF2272A"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3.6.0, 3.7</w:t>
            </w:r>
          </w:p>
        </w:tc>
      </w:tr>
      <w:tr w:rsidR="00612759" w:rsidRPr="008B3F92" w14:paraId="30C38E74"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tcPr>
          <w:p w14:paraId="52921967" w14:textId="5929A3DB"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Windows 7 SP1</w:t>
            </w:r>
          </w:p>
        </w:tc>
        <w:tc>
          <w:tcPr>
            <w:tcW w:w="947" w:type="pct"/>
            <w:tcBorders>
              <w:top w:val="nil"/>
              <w:left w:val="nil"/>
              <w:bottom w:val="single" w:sz="4" w:space="0" w:color="auto"/>
              <w:right w:val="single" w:sz="4" w:space="0" w:color="auto"/>
            </w:tcBorders>
            <w:shd w:val="clear" w:color="auto" w:fill="auto"/>
            <w:noWrap/>
            <w:vAlign w:val="bottom"/>
          </w:tcPr>
          <w:p w14:paraId="49E5703D" w14:textId="21648EF7"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w:t>
            </w:r>
          </w:p>
        </w:tc>
        <w:tc>
          <w:tcPr>
            <w:tcW w:w="2356" w:type="pct"/>
            <w:tcBorders>
              <w:top w:val="nil"/>
              <w:left w:val="nil"/>
              <w:bottom w:val="single" w:sz="4" w:space="0" w:color="auto"/>
              <w:right w:val="single" w:sz="4" w:space="0" w:color="auto"/>
            </w:tcBorders>
            <w:shd w:val="clear" w:color="auto" w:fill="auto"/>
            <w:noWrap/>
            <w:vAlign w:val="bottom"/>
          </w:tcPr>
          <w:p w14:paraId="020FBC9D" w14:textId="47A9D2CD"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3.5, 3.4.0, 3.3.x</w:t>
            </w:r>
          </w:p>
        </w:tc>
      </w:tr>
      <w:tr w:rsidR="00612759" w:rsidRPr="008B3F92" w14:paraId="3AA567DE" w14:textId="77777777" w:rsidTr="00612759">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hideMark/>
          </w:tcPr>
          <w:p w14:paraId="03AF5D62" w14:textId="42FBC61D"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Windows XP SP3</w:t>
            </w:r>
          </w:p>
        </w:tc>
        <w:tc>
          <w:tcPr>
            <w:tcW w:w="947" w:type="pct"/>
            <w:tcBorders>
              <w:top w:val="nil"/>
              <w:left w:val="nil"/>
              <w:bottom w:val="single" w:sz="4" w:space="0" w:color="auto"/>
              <w:right w:val="single" w:sz="4" w:space="0" w:color="auto"/>
            </w:tcBorders>
            <w:shd w:val="clear" w:color="auto" w:fill="auto"/>
            <w:noWrap/>
            <w:vAlign w:val="bottom"/>
            <w:hideMark/>
          </w:tcPr>
          <w:p w14:paraId="799E3D02" w14:textId="332C7752"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No longer provided by Microsoft</w:t>
            </w:r>
          </w:p>
        </w:tc>
        <w:tc>
          <w:tcPr>
            <w:tcW w:w="2356" w:type="pct"/>
            <w:tcBorders>
              <w:top w:val="nil"/>
              <w:left w:val="nil"/>
              <w:bottom w:val="single" w:sz="4" w:space="0" w:color="auto"/>
              <w:right w:val="single" w:sz="4" w:space="0" w:color="auto"/>
            </w:tcBorders>
            <w:shd w:val="clear" w:color="auto" w:fill="auto"/>
            <w:noWrap/>
            <w:vAlign w:val="bottom"/>
            <w:hideMark/>
          </w:tcPr>
          <w:p w14:paraId="46976FB6" w14:textId="7793AB4C"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3.2.0, 3.1.3, 3.0.4</w:t>
            </w:r>
          </w:p>
        </w:tc>
      </w:tr>
      <w:tr w:rsidR="00612759" w:rsidRPr="008B3F92" w14:paraId="6FA84FDF" w14:textId="77777777" w:rsidTr="00466348">
        <w:trPr>
          <w:trHeight w:val="300"/>
        </w:trPr>
        <w:tc>
          <w:tcPr>
            <w:tcW w:w="1698" w:type="pct"/>
            <w:tcBorders>
              <w:top w:val="nil"/>
              <w:left w:val="single" w:sz="4" w:space="0" w:color="auto"/>
              <w:bottom w:val="single" w:sz="4" w:space="0" w:color="auto"/>
              <w:right w:val="single" w:sz="4" w:space="0" w:color="auto"/>
            </w:tcBorders>
            <w:shd w:val="clear" w:color="auto" w:fill="auto"/>
            <w:noWrap/>
            <w:vAlign w:val="bottom"/>
          </w:tcPr>
          <w:p w14:paraId="72F29333" w14:textId="7D4007E0" w:rsidR="00612759" w:rsidRPr="008B3F92" w:rsidRDefault="00612759" w:rsidP="00612759">
            <w:pPr>
              <w:spacing w:after="0" w:line="240" w:lineRule="auto"/>
              <w:rPr>
                <w:rFonts w:ascii="Arial" w:eastAsia="Times New Roman" w:hAnsi="Arial" w:cs="Arial"/>
                <w:color w:val="000000"/>
                <w:sz w:val="16"/>
                <w:lang w:eastAsia="en-US"/>
              </w:rPr>
            </w:pPr>
            <w:r w:rsidRPr="00612759">
              <w:rPr>
                <w:rFonts w:ascii="Arial" w:eastAsia="Times New Roman" w:hAnsi="Arial" w:cs="Arial"/>
                <w:color w:val="000000"/>
                <w:sz w:val="16"/>
                <w:lang w:eastAsia="en-US"/>
              </w:rPr>
              <w:t>Oracle 19.3.0.0.0</w:t>
            </w:r>
          </w:p>
        </w:tc>
        <w:tc>
          <w:tcPr>
            <w:tcW w:w="947" w:type="pct"/>
            <w:tcBorders>
              <w:top w:val="nil"/>
              <w:left w:val="nil"/>
              <w:bottom w:val="single" w:sz="4" w:space="0" w:color="auto"/>
              <w:right w:val="single" w:sz="4" w:space="0" w:color="auto"/>
            </w:tcBorders>
            <w:shd w:val="clear" w:color="auto" w:fill="auto"/>
            <w:noWrap/>
            <w:vAlign w:val="bottom"/>
          </w:tcPr>
          <w:p w14:paraId="5F05FC71" w14:textId="51EDCC8E"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Quarterly</w:t>
            </w:r>
          </w:p>
        </w:tc>
        <w:tc>
          <w:tcPr>
            <w:tcW w:w="2356" w:type="pct"/>
            <w:tcBorders>
              <w:top w:val="nil"/>
              <w:left w:val="nil"/>
              <w:bottom w:val="single" w:sz="4" w:space="0" w:color="auto"/>
              <w:right w:val="single" w:sz="4" w:space="0" w:color="auto"/>
            </w:tcBorders>
            <w:shd w:val="clear" w:color="auto" w:fill="auto"/>
            <w:noWrap/>
            <w:vAlign w:val="bottom"/>
          </w:tcPr>
          <w:p w14:paraId="03B27111" w14:textId="6C29CC07"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w:t>
            </w:r>
            <w:r>
              <w:rPr>
                <w:rFonts w:ascii="Arial" w:eastAsia="Times New Roman" w:hAnsi="Arial" w:cs="Arial"/>
                <w:color w:val="000000"/>
                <w:sz w:val="16"/>
                <w:lang w:eastAsia="en-US"/>
              </w:rPr>
              <w:t>8</w:t>
            </w:r>
          </w:p>
        </w:tc>
      </w:tr>
      <w:tr w:rsidR="00612759" w:rsidRPr="008B3F92" w14:paraId="0ECE18FB" w14:textId="77777777" w:rsidTr="00466348">
        <w:trPr>
          <w:trHeight w:val="300"/>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8E85D0" w14:textId="0E437ED0"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lastRenderedPageBreak/>
              <w:t>Oracle 12.2.0.1</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0786B" w14:textId="086C67AB"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Quarterly</w:t>
            </w:r>
          </w:p>
        </w:tc>
        <w:tc>
          <w:tcPr>
            <w:tcW w:w="23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88474" w14:textId="25BACE91"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3.7</w:t>
            </w:r>
          </w:p>
        </w:tc>
      </w:tr>
      <w:tr w:rsidR="00612759" w:rsidRPr="008B3F92" w14:paraId="7A026C05" w14:textId="77777777" w:rsidTr="00466348">
        <w:trPr>
          <w:trHeight w:val="300"/>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6B99DC" w14:textId="52D1EDFD"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Oracle OSP12c.102</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FA5F31" w14:textId="5CBCF362"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Quarterly</w:t>
            </w:r>
          </w:p>
        </w:tc>
        <w:tc>
          <w:tcPr>
            <w:tcW w:w="23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D22C593" w14:textId="2B0D647F"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Ovation 3.6.0</w:t>
            </w:r>
          </w:p>
        </w:tc>
      </w:tr>
      <w:tr w:rsidR="00612759" w:rsidRPr="008B3F92" w14:paraId="3DF53156" w14:textId="77777777" w:rsidTr="00466348">
        <w:trPr>
          <w:trHeight w:val="300"/>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10990" w14:textId="7934BB26"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Oracle OSP11g.204</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88B84" w14:textId="56184BB2"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Quarterly</w:t>
            </w:r>
          </w:p>
        </w:tc>
        <w:tc>
          <w:tcPr>
            <w:tcW w:w="23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D1542" w14:textId="54337323"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 xml:space="preserve">Ovation 3.5.0, 3.5.1 </w:t>
            </w:r>
          </w:p>
        </w:tc>
      </w:tr>
      <w:tr w:rsidR="00612759" w:rsidRPr="008B3F92" w14:paraId="120E3C5A" w14:textId="77777777" w:rsidTr="00466348">
        <w:trPr>
          <w:trHeight w:val="300"/>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2781A" w14:textId="077F8604"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Oracle OSP11g.203</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63856" w14:textId="6E4C6C3F"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No longer provided by Oracle</w:t>
            </w:r>
          </w:p>
        </w:tc>
        <w:tc>
          <w:tcPr>
            <w:tcW w:w="23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C329B" w14:textId="5FD42772"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 xml:space="preserve">Ovation 3.5.0, 3.5.1 </w:t>
            </w:r>
          </w:p>
        </w:tc>
      </w:tr>
      <w:tr w:rsidR="00612759" w:rsidRPr="008B3F92" w14:paraId="61A224DD" w14:textId="77777777" w:rsidTr="00466348">
        <w:trPr>
          <w:trHeight w:val="300"/>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0C95" w14:textId="6231EEB8"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Oracle OSP11g.107</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57955" w14:textId="00B40628"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No longer provided by Oracle</w:t>
            </w:r>
          </w:p>
        </w:tc>
        <w:tc>
          <w:tcPr>
            <w:tcW w:w="23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C9D7B" w14:textId="258C2F9A"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 xml:space="preserve">Ovation 3.3.1, 3.4.0 </w:t>
            </w:r>
          </w:p>
        </w:tc>
      </w:tr>
      <w:tr w:rsidR="00612759" w:rsidRPr="008B3F92" w14:paraId="78615B9B" w14:textId="77777777" w:rsidTr="00466348">
        <w:trPr>
          <w:trHeight w:val="638"/>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D206F" w14:textId="54B8BCD2"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Adobe (Reader and Flash Player)</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820D42" w14:textId="39562363"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 when available</w:t>
            </w:r>
          </w:p>
        </w:tc>
        <w:tc>
          <w:tcPr>
            <w:tcW w:w="23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342AA" w14:textId="49B83DFD"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 xml:space="preserve">W7-SP1, WS2008-SP2, WS2008-R2-SP1, WS2012-R2, Win10  </w:t>
            </w:r>
            <w:r w:rsidRPr="008B3F92">
              <w:rPr>
                <w:rFonts w:ascii="Arial" w:eastAsia="Times New Roman" w:hAnsi="Arial" w:cs="Arial"/>
                <w:color w:val="000000"/>
                <w:sz w:val="16"/>
                <w:lang w:eastAsia="en-US"/>
              </w:rPr>
              <w:br/>
              <w:t xml:space="preserve">Ovation 3.3.x, 3.4.0, 3.5.x, 3.6.0 </w:t>
            </w:r>
          </w:p>
        </w:tc>
      </w:tr>
      <w:tr w:rsidR="00612759" w:rsidRPr="008B3F92" w14:paraId="2B60F381" w14:textId="77777777" w:rsidTr="00466348">
        <w:trPr>
          <w:trHeight w:val="620"/>
        </w:trPr>
        <w:tc>
          <w:tcPr>
            <w:tcW w:w="169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A044012" w14:textId="72736E6F"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Java Runtime Environment (JRE)</w:t>
            </w:r>
          </w:p>
        </w:tc>
        <w:tc>
          <w:tcPr>
            <w:tcW w:w="947"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01AC8A2" w14:textId="7D8F756A"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 when available</w:t>
            </w:r>
          </w:p>
        </w:tc>
        <w:tc>
          <w:tcPr>
            <w:tcW w:w="235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E8FBD60" w14:textId="05AF4C0B"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 xml:space="preserve">W7-SP1, WS2008-SP2, WS2008-R2-SP1, WS2012-R2 </w:t>
            </w:r>
            <w:r w:rsidRPr="008B3F92">
              <w:rPr>
                <w:rFonts w:ascii="Arial" w:eastAsia="Times New Roman" w:hAnsi="Arial" w:cs="Arial"/>
                <w:color w:val="000000"/>
                <w:sz w:val="16"/>
                <w:lang w:eastAsia="en-US"/>
              </w:rPr>
              <w:br/>
              <w:t xml:space="preserve">Ovation 3.3.x, 3.4.0, 3.5.x, 3.6.0 </w:t>
            </w:r>
          </w:p>
        </w:tc>
      </w:tr>
      <w:tr w:rsidR="00612759" w:rsidRPr="008B3F92" w14:paraId="04D74600" w14:textId="77777777" w:rsidTr="00466348">
        <w:trPr>
          <w:trHeight w:val="260"/>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A575B" w14:textId="2389B451"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Microsoft Word, Excel*</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2071" w14:textId="01BECD4A"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Monthly when available</w:t>
            </w:r>
          </w:p>
        </w:tc>
        <w:tc>
          <w:tcPr>
            <w:tcW w:w="235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B37557C" w14:textId="20829F4D"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 xml:space="preserve">Microsoft Word, Excel, 2007, 2010, 2013 </w:t>
            </w:r>
          </w:p>
        </w:tc>
      </w:tr>
      <w:tr w:rsidR="00612759" w:rsidRPr="008B3F92" w14:paraId="0031CF52" w14:textId="77777777" w:rsidTr="00466348">
        <w:trPr>
          <w:trHeight w:val="300"/>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51A35" w14:textId="3556F1AC"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VxWorks 6.9.4.8 - 7.0</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B4389" w14:textId="12CCC971"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Quarterly</w:t>
            </w:r>
          </w:p>
        </w:tc>
        <w:tc>
          <w:tcPr>
            <w:tcW w:w="23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C844" w14:textId="45DA8F4F"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 xml:space="preserve">Virtual Ovation 3.7, </w:t>
            </w:r>
            <w:proofErr w:type="gramStart"/>
            <w:r w:rsidRPr="008B3F92">
              <w:rPr>
                <w:rFonts w:ascii="Arial" w:eastAsia="Times New Roman" w:hAnsi="Arial" w:cs="Arial"/>
                <w:color w:val="000000"/>
                <w:sz w:val="16"/>
                <w:lang w:eastAsia="en-US"/>
              </w:rPr>
              <w:t>Power</w:t>
            </w:r>
            <w:proofErr w:type="gramEnd"/>
            <w:r w:rsidRPr="008B3F92">
              <w:rPr>
                <w:rFonts w:ascii="Arial" w:eastAsia="Times New Roman" w:hAnsi="Arial" w:cs="Arial"/>
                <w:color w:val="000000"/>
                <w:sz w:val="16"/>
                <w:lang w:eastAsia="en-US"/>
              </w:rPr>
              <w:t xml:space="preserve"> and Water Cybersecurity Suite 3.5</w:t>
            </w:r>
          </w:p>
        </w:tc>
      </w:tr>
      <w:tr w:rsidR="00612759" w:rsidRPr="008B3F92" w14:paraId="5BBC2D4C" w14:textId="77777777" w:rsidTr="00466348">
        <w:trPr>
          <w:trHeight w:val="332"/>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4B2F7B6" w14:textId="026F566C"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VMWare 5.5</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D5B7F8" w14:textId="02320DC8"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Quarterly</w:t>
            </w:r>
          </w:p>
        </w:tc>
        <w:tc>
          <w:tcPr>
            <w:tcW w:w="23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1FF5713" w14:textId="2E21E900"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 xml:space="preserve">Virtual Ovation 3.5.1, Ovation Security Center 3.3 </w:t>
            </w:r>
          </w:p>
        </w:tc>
      </w:tr>
      <w:tr w:rsidR="00612759" w:rsidRPr="008B3F92" w14:paraId="5D538C47" w14:textId="77777777" w:rsidTr="00466348">
        <w:trPr>
          <w:trHeight w:val="300"/>
        </w:trPr>
        <w:tc>
          <w:tcPr>
            <w:tcW w:w="16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EB1E96" w14:textId="6FAFEFE7"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VMWare 6.0</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110E7" w14:textId="72F45D98"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Quarterly</w:t>
            </w:r>
          </w:p>
        </w:tc>
        <w:tc>
          <w:tcPr>
            <w:tcW w:w="23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21670" w14:textId="5297034A" w:rsidR="00612759" w:rsidRPr="008B3F92" w:rsidRDefault="00612759" w:rsidP="00612759">
            <w:pPr>
              <w:spacing w:after="0" w:line="240" w:lineRule="auto"/>
              <w:rPr>
                <w:rFonts w:ascii="Arial" w:eastAsia="Times New Roman" w:hAnsi="Arial" w:cs="Arial"/>
                <w:color w:val="000000"/>
                <w:sz w:val="16"/>
                <w:lang w:eastAsia="en-US"/>
              </w:rPr>
            </w:pPr>
            <w:r w:rsidRPr="008B3F92">
              <w:rPr>
                <w:rFonts w:ascii="Arial" w:eastAsia="Times New Roman" w:hAnsi="Arial" w:cs="Arial"/>
                <w:color w:val="000000"/>
                <w:sz w:val="16"/>
                <w:lang w:eastAsia="en-US"/>
              </w:rPr>
              <w:t xml:space="preserve">Virtual Ovation 3.6.0, Ovation Security Center 3.4 </w:t>
            </w:r>
          </w:p>
        </w:tc>
      </w:tr>
      <w:tr w:rsidR="00612759" w:rsidRPr="008B3F92" w14:paraId="5518667E" w14:textId="77777777" w:rsidTr="00466348">
        <w:trPr>
          <w:trHeight w:val="300"/>
        </w:trPr>
        <w:tc>
          <w:tcPr>
            <w:tcW w:w="1698" w:type="pct"/>
            <w:tcBorders>
              <w:top w:val="single" w:sz="4" w:space="0" w:color="auto"/>
              <w:left w:val="single" w:sz="4" w:space="0" w:color="auto"/>
              <w:bottom w:val="single" w:sz="4" w:space="0" w:color="auto"/>
              <w:right w:val="single" w:sz="4" w:space="0" w:color="auto"/>
            </w:tcBorders>
            <w:shd w:val="clear" w:color="auto" w:fill="4472C4"/>
            <w:noWrap/>
            <w:vAlign w:val="bottom"/>
          </w:tcPr>
          <w:p w14:paraId="693957AF" w14:textId="1923EDEC" w:rsidR="00612759" w:rsidRPr="008B3F92" w:rsidRDefault="00612759" w:rsidP="00612759">
            <w:pPr>
              <w:spacing w:after="0" w:line="240" w:lineRule="auto"/>
              <w:rPr>
                <w:rFonts w:ascii="Arial" w:eastAsia="Times New Roman" w:hAnsi="Arial" w:cs="Arial"/>
                <w:color w:val="000000"/>
                <w:sz w:val="16"/>
                <w:lang w:eastAsia="en-US"/>
              </w:rPr>
            </w:pPr>
          </w:p>
        </w:tc>
        <w:tc>
          <w:tcPr>
            <w:tcW w:w="947" w:type="pct"/>
            <w:tcBorders>
              <w:top w:val="single" w:sz="4" w:space="0" w:color="auto"/>
              <w:left w:val="single" w:sz="4" w:space="0" w:color="auto"/>
              <w:bottom w:val="single" w:sz="4" w:space="0" w:color="auto"/>
              <w:right w:val="single" w:sz="4" w:space="0" w:color="auto"/>
            </w:tcBorders>
            <w:shd w:val="clear" w:color="auto" w:fill="4472C4"/>
            <w:noWrap/>
            <w:vAlign w:val="bottom"/>
          </w:tcPr>
          <w:p w14:paraId="57E5B0E2" w14:textId="24A99773" w:rsidR="00612759" w:rsidRPr="008B3F92" w:rsidRDefault="00612759" w:rsidP="00612759">
            <w:pPr>
              <w:spacing w:after="0" w:line="240" w:lineRule="auto"/>
              <w:rPr>
                <w:rFonts w:ascii="Arial" w:eastAsia="Times New Roman" w:hAnsi="Arial" w:cs="Arial"/>
                <w:color w:val="000000"/>
                <w:sz w:val="16"/>
                <w:lang w:eastAsia="en-US"/>
              </w:rPr>
            </w:pPr>
          </w:p>
        </w:tc>
        <w:tc>
          <w:tcPr>
            <w:tcW w:w="2356" w:type="pct"/>
            <w:tcBorders>
              <w:top w:val="single" w:sz="4" w:space="0" w:color="auto"/>
              <w:left w:val="single" w:sz="4" w:space="0" w:color="auto"/>
              <w:bottom w:val="single" w:sz="4" w:space="0" w:color="auto"/>
              <w:right w:val="single" w:sz="4" w:space="0" w:color="auto"/>
            </w:tcBorders>
            <w:shd w:val="clear" w:color="auto" w:fill="4472C4"/>
            <w:noWrap/>
            <w:vAlign w:val="bottom"/>
          </w:tcPr>
          <w:p w14:paraId="21BFC5EA" w14:textId="43C2D671" w:rsidR="00612759" w:rsidRPr="008B3F92" w:rsidRDefault="00612759" w:rsidP="00612759">
            <w:pPr>
              <w:spacing w:after="0" w:line="240" w:lineRule="auto"/>
              <w:rPr>
                <w:rFonts w:ascii="Arial" w:eastAsia="Times New Roman" w:hAnsi="Arial" w:cs="Arial"/>
                <w:color w:val="000000"/>
                <w:sz w:val="16"/>
                <w:lang w:eastAsia="en-US"/>
              </w:rPr>
            </w:pPr>
          </w:p>
        </w:tc>
      </w:tr>
    </w:tbl>
    <w:p w14:paraId="34A60337" w14:textId="77777777" w:rsidR="00C178F1" w:rsidRDefault="00C178F1" w:rsidP="00C178F1">
      <w:pPr>
        <w:spacing w:after="0"/>
        <w:jc w:val="both"/>
        <w:rPr>
          <w:rFonts w:ascii="Arial" w:hAnsi="Arial" w:cs="Arial"/>
          <w:i/>
          <w:color w:val="auto"/>
        </w:rPr>
      </w:pPr>
    </w:p>
    <w:p w14:paraId="50F4EB84" w14:textId="71055767" w:rsidR="00B70F4C" w:rsidRDefault="00C178F1" w:rsidP="00C178F1">
      <w:pPr>
        <w:spacing w:after="0"/>
        <w:jc w:val="both"/>
        <w:rPr>
          <w:rFonts w:ascii="Arial" w:hAnsi="Arial" w:cs="Arial"/>
          <w:color w:val="auto"/>
        </w:rPr>
      </w:pPr>
      <w:r>
        <w:rPr>
          <w:rFonts w:ascii="Arial" w:hAnsi="Arial" w:cs="Arial"/>
          <w:i/>
          <w:color w:val="auto"/>
        </w:rPr>
        <w:t>*</w:t>
      </w:r>
      <w:r w:rsidR="00B70F4C" w:rsidRPr="00B70F4C">
        <w:rPr>
          <w:rFonts w:ascii="Arial" w:hAnsi="Arial" w:cs="Arial"/>
          <w:i/>
          <w:color w:val="auto"/>
        </w:rPr>
        <w:t>Internet Explorer patches are included in the Microsoft operating system update patches</w:t>
      </w:r>
      <w:r w:rsidR="00B70F4C" w:rsidRPr="00B70F4C">
        <w:rPr>
          <w:rFonts w:ascii="Arial" w:hAnsi="Arial" w:cs="Arial"/>
          <w:color w:val="auto"/>
        </w:rPr>
        <w:t xml:space="preserve"> </w:t>
      </w:r>
    </w:p>
    <w:p w14:paraId="243C50B7" w14:textId="76E0721C" w:rsidR="00DC47DD" w:rsidRPr="007A4C97" w:rsidRDefault="007A4C97" w:rsidP="007A4C97">
      <w:pPr>
        <w:ind w:left="720"/>
        <w:jc w:val="both"/>
        <w:rPr>
          <w:rFonts w:ascii="Arial" w:hAnsi="Arial" w:cs="Arial"/>
          <w:color w:val="auto"/>
        </w:rPr>
      </w:pPr>
      <w:r w:rsidRPr="007A4C97">
        <w:rPr>
          <w:rFonts w:ascii="Arial" w:hAnsi="Arial" w:cs="Arial"/>
          <w:b/>
          <w:color w:val="auto"/>
        </w:rPr>
        <w:t>Note</w:t>
      </w:r>
      <w:r w:rsidRPr="007A4C97">
        <w:rPr>
          <w:rFonts w:ascii="Arial" w:hAnsi="Arial" w:cs="Arial"/>
          <w:color w:val="auto"/>
        </w:rPr>
        <w:t>:</w:t>
      </w:r>
      <w:r w:rsidR="00297439">
        <w:rPr>
          <w:rFonts w:ascii="Arial" w:hAnsi="Arial" w:cs="Arial"/>
          <w:color w:val="auto"/>
        </w:rPr>
        <w:t xml:space="preserve"> There is no set release frequency for </w:t>
      </w:r>
      <w:r w:rsidR="00C15032">
        <w:rPr>
          <w:rFonts w:ascii="Arial" w:hAnsi="Arial" w:cs="Arial"/>
          <w:color w:val="auto"/>
        </w:rPr>
        <w:t xml:space="preserve">the </w:t>
      </w:r>
      <w:r w:rsidR="00297439">
        <w:rPr>
          <w:rFonts w:ascii="Arial" w:hAnsi="Arial" w:cs="Arial"/>
          <w:color w:val="auto"/>
        </w:rPr>
        <w:t>Ovation patch</w:t>
      </w:r>
      <w:r>
        <w:rPr>
          <w:rFonts w:ascii="Arial" w:hAnsi="Arial" w:cs="Arial"/>
          <w:color w:val="auto"/>
        </w:rPr>
        <w:t xml:space="preserve"> as they are released on demand to address all the enhancements requests and issues reported by the user’s community. Typically, they respond to previously submitted System Deviation Reports (SDRs) and Issues Under Investigation (IUIs) that made it to the latest stages of development and testing before they are released to the public. If needed, the expected or actual release patch for </w:t>
      </w:r>
      <w:r w:rsidR="009322A0">
        <w:rPr>
          <w:rFonts w:ascii="Arial" w:hAnsi="Arial" w:cs="Arial"/>
          <w:color w:val="auto"/>
        </w:rPr>
        <w:t>a</w:t>
      </w:r>
      <w:r>
        <w:rPr>
          <w:rFonts w:ascii="Arial" w:hAnsi="Arial" w:cs="Arial"/>
          <w:color w:val="auto"/>
        </w:rPr>
        <w:t xml:space="preserve"> specific Ovation patch can be viewed from the Release Status section in Crossroads (Folder path: </w:t>
      </w:r>
      <w:r w:rsidRPr="004D023D">
        <w:rPr>
          <w:rFonts w:ascii="Arial" w:hAnsi="Arial" w:cs="Arial"/>
          <w:i/>
          <w:color w:val="auto"/>
        </w:rPr>
        <w:t>Crossroads &gt; Product Development: Release Status: Ovation Patch Status</w:t>
      </w:r>
      <w:r>
        <w:rPr>
          <w:rFonts w:ascii="Arial" w:hAnsi="Arial" w:cs="Arial"/>
          <w:color w:val="auto"/>
        </w:rPr>
        <w:t xml:space="preserve">. </w:t>
      </w:r>
      <w:r w:rsidRPr="005874A1">
        <w:rPr>
          <w:rFonts w:ascii="Arial" w:hAnsi="Arial" w:cs="Arial"/>
          <w:color w:val="auto"/>
        </w:rPr>
        <w:t>URL can be consulted from the Appendix section)</w:t>
      </w:r>
    </w:p>
    <w:p w14:paraId="69BDB09B" w14:textId="15C82506" w:rsidR="00D538A4" w:rsidRPr="00D538A4" w:rsidRDefault="00D538A4" w:rsidP="00B70F4C">
      <w:pPr>
        <w:jc w:val="both"/>
        <w:rPr>
          <w:rFonts w:ascii="Arial" w:hAnsi="Arial" w:cs="Arial"/>
          <w:color w:val="auto"/>
        </w:rPr>
      </w:pPr>
      <w:r w:rsidRPr="0038375F">
        <w:rPr>
          <w:rFonts w:ascii="Arial" w:hAnsi="Arial" w:cs="Arial"/>
          <w:color w:val="auto"/>
        </w:rPr>
        <w:t xml:space="preserve">Regarding distribution, </w:t>
      </w:r>
      <w:r w:rsidR="00074E36" w:rsidRPr="0038375F">
        <w:rPr>
          <w:rFonts w:ascii="Arial" w:hAnsi="Arial" w:cs="Arial"/>
          <w:color w:val="auto"/>
        </w:rPr>
        <w:t xml:space="preserve">patch downloads were moved to </w:t>
      </w:r>
      <w:r w:rsidR="00C15032">
        <w:rPr>
          <w:rFonts w:ascii="Arial" w:hAnsi="Arial" w:cs="Arial"/>
          <w:color w:val="auto"/>
        </w:rPr>
        <w:t xml:space="preserve">the </w:t>
      </w:r>
      <w:r w:rsidR="00074E36" w:rsidRPr="0038375F">
        <w:rPr>
          <w:rFonts w:ascii="Arial" w:hAnsi="Arial" w:cs="Arial"/>
          <w:color w:val="auto"/>
        </w:rPr>
        <w:t xml:space="preserve">Guardian portal </w:t>
      </w:r>
      <w:r w:rsidR="00297439">
        <w:rPr>
          <w:rFonts w:ascii="Arial" w:hAnsi="Arial" w:cs="Arial"/>
          <w:color w:val="auto"/>
        </w:rPr>
        <w:t>on</w:t>
      </w:r>
      <w:r w:rsidR="00297439" w:rsidRPr="0038375F">
        <w:rPr>
          <w:rFonts w:ascii="Arial" w:hAnsi="Arial" w:cs="Arial"/>
          <w:color w:val="auto"/>
        </w:rPr>
        <w:t xml:space="preserve"> </w:t>
      </w:r>
      <w:r w:rsidR="00074E36" w:rsidRPr="0038375F">
        <w:rPr>
          <w:rFonts w:ascii="Arial" w:hAnsi="Arial" w:cs="Arial"/>
          <w:color w:val="auto"/>
        </w:rPr>
        <w:t>April 1</w:t>
      </w:r>
      <w:r w:rsidR="00074E36" w:rsidRPr="0038375F">
        <w:rPr>
          <w:rFonts w:ascii="Arial" w:hAnsi="Arial" w:cs="Arial"/>
          <w:color w:val="auto"/>
          <w:vertAlign w:val="superscript"/>
        </w:rPr>
        <w:t>st</w:t>
      </w:r>
      <w:r w:rsidR="00074E36" w:rsidRPr="0038375F">
        <w:rPr>
          <w:rFonts w:ascii="Arial" w:hAnsi="Arial" w:cs="Arial"/>
          <w:color w:val="auto"/>
        </w:rPr>
        <w:t xml:space="preserve">, 2019. </w:t>
      </w:r>
      <w:r w:rsidR="003676E5" w:rsidRPr="0038375F">
        <w:rPr>
          <w:rFonts w:ascii="Arial" w:hAnsi="Arial" w:cs="Arial"/>
          <w:color w:val="auto"/>
        </w:rPr>
        <w:t>If a DVD is needed</w:t>
      </w:r>
      <w:r w:rsidR="00263990" w:rsidRPr="0038375F">
        <w:rPr>
          <w:rFonts w:ascii="Arial" w:hAnsi="Arial" w:cs="Arial"/>
          <w:color w:val="auto"/>
        </w:rPr>
        <w:t xml:space="preserve"> with patches for any software (Windows, Ovation, etc.)</w:t>
      </w:r>
      <w:r w:rsidR="003676E5" w:rsidRPr="0038375F">
        <w:rPr>
          <w:rFonts w:ascii="Arial" w:hAnsi="Arial" w:cs="Arial"/>
          <w:color w:val="auto"/>
        </w:rPr>
        <w:t xml:space="preserve">, they can still be requested from </w:t>
      </w:r>
      <w:r w:rsidR="00C15032">
        <w:rPr>
          <w:rFonts w:ascii="Arial" w:hAnsi="Arial" w:cs="Arial"/>
          <w:color w:val="auto"/>
        </w:rPr>
        <w:t xml:space="preserve">the </w:t>
      </w:r>
      <w:r w:rsidR="003676E5" w:rsidRPr="0038375F">
        <w:rPr>
          <w:rFonts w:ascii="Arial" w:hAnsi="Arial" w:cs="Arial"/>
          <w:color w:val="auto"/>
        </w:rPr>
        <w:t>Ovation Users Group website by filling out the online form.</w:t>
      </w:r>
      <w:r w:rsidR="00263990" w:rsidRPr="0038375F">
        <w:rPr>
          <w:rFonts w:ascii="Arial" w:hAnsi="Arial" w:cs="Arial"/>
          <w:color w:val="auto"/>
        </w:rPr>
        <w:t xml:space="preserve"> Also, SureService can be contacted should a customer need access to the patches.</w:t>
      </w:r>
    </w:p>
    <w:p w14:paraId="2D2D1F59" w14:textId="20144EBB" w:rsidR="00D538A4" w:rsidRDefault="00D538A4" w:rsidP="0030415F">
      <w:pPr>
        <w:jc w:val="both"/>
        <w:rPr>
          <w:rFonts w:ascii="Arial" w:hAnsi="Arial" w:cs="Arial"/>
          <w:color w:val="auto"/>
        </w:rPr>
      </w:pPr>
      <w:r w:rsidRPr="00D538A4">
        <w:rPr>
          <w:rFonts w:ascii="Arial" w:hAnsi="Arial" w:cs="Arial"/>
          <w:color w:val="auto"/>
        </w:rPr>
        <w:t xml:space="preserve">As an important reminder, every customer looking for recent patches must </w:t>
      </w:r>
      <w:r w:rsidR="00297439">
        <w:rPr>
          <w:rFonts w:ascii="Arial" w:hAnsi="Arial" w:cs="Arial"/>
          <w:color w:val="auto"/>
        </w:rPr>
        <w:t xml:space="preserve">have the </w:t>
      </w:r>
      <w:r w:rsidRPr="00D538A4">
        <w:rPr>
          <w:rFonts w:ascii="Arial" w:hAnsi="Arial" w:cs="Arial"/>
          <w:color w:val="auto"/>
        </w:rPr>
        <w:t>Software Updates module in their SureService contract. Otherwise, we will need to check in the Exception List for any applicable exception</w:t>
      </w:r>
      <w:r w:rsidR="00C15032">
        <w:rPr>
          <w:rFonts w:ascii="Arial" w:hAnsi="Arial" w:cs="Arial"/>
          <w:color w:val="auto"/>
        </w:rPr>
        <w:t>s</w:t>
      </w:r>
      <w:r w:rsidRPr="00D538A4">
        <w:rPr>
          <w:rFonts w:ascii="Arial" w:hAnsi="Arial" w:cs="Arial"/>
          <w:color w:val="auto"/>
        </w:rPr>
        <w:t xml:space="preserve"> or contact the </w:t>
      </w:r>
      <w:proofErr w:type="spellStart"/>
      <w:r w:rsidRPr="00D538A4">
        <w:rPr>
          <w:rFonts w:ascii="Arial" w:hAnsi="Arial" w:cs="Arial"/>
          <w:color w:val="auto"/>
        </w:rPr>
        <w:t>AfterMarket</w:t>
      </w:r>
      <w:proofErr w:type="spellEnd"/>
      <w:r w:rsidRPr="00D538A4">
        <w:rPr>
          <w:rFonts w:ascii="Arial" w:hAnsi="Arial" w:cs="Arial"/>
          <w:color w:val="auto"/>
        </w:rPr>
        <w:t xml:space="preserve"> sales representative in charge of the account, </w:t>
      </w:r>
      <w:r w:rsidR="004063E6" w:rsidRPr="00D538A4">
        <w:rPr>
          <w:rFonts w:ascii="Arial" w:hAnsi="Arial" w:cs="Arial"/>
          <w:color w:val="auto"/>
        </w:rPr>
        <w:t>to</w:t>
      </w:r>
      <w:r w:rsidRPr="00D538A4">
        <w:rPr>
          <w:rFonts w:ascii="Arial" w:hAnsi="Arial" w:cs="Arial"/>
          <w:color w:val="auto"/>
        </w:rPr>
        <w:t xml:space="preserve"> confirm if </w:t>
      </w:r>
      <w:r w:rsidR="00C15032">
        <w:rPr>
          <w:rFonts w:ascii="Arial" w:hAnsi="Arial" w:cs="Arial"/>
          <w:color w:val="auto"/>
        </w:rPr>
        <w:t xml:space="preserve">the </w:t>
      </w:r>
      <w:r w:rsidRPr="00D538A4">
        <w:rPr>
          <w:rFonts w:ascii="Arial" w:hAnsi="Arial" w:cs="Arial"/>
          <w:color w:val="auto"/>
        </w:rPr>
        <w:t xml:space="preserve">customer is planning on purchasing or renewing </w:t>
      </w:r>
      <w:r w:rsidR="00C15032">
        <w:rPr>
          <w:rFonts w:ascii="Arial" w:hAnsi="Arial" w:cs="Arial"/>
          <w:color w:val="auto"/>
        </w:rPr>
        <w:t xml:space="preserve">the </w:t>
      </w:r>
      <w:r w:rsidRPr="00D538A4">
        <w:rPr>
          <w:rFonts w:ascii="Arial" w:hAnsi="Arial" w:cs="Arial"/>
          <w:color w:val="auto"/>
        </w:rPr>
        <w:t xml:space="preserve">Software Updates module (if expired). </w:t>
      </w:r>
    </w:p>
    <w:p w14:paraId="07CDED01" w14:textId="20762BA1" w:rsidR="00B70F4C" w:rsidRDefault="00B70F4C" w:rsidP="0030415F">
      <w:pPr>
        <w:jc w:val="both"/>
        <w:rPr>
          <w:rFonts w:ascii="Arial" w:hAnsi="Arial" w:cs="Arial"/>
          <w:color w:val="auto"/>
        </w:rPr>
      </w:pPr>
      <w:r>
        <w:rPr>
          <w:rFonts w:ascii="Arial" w:hAnsi="Arial" w:cs="Arial"/>
          <w:color w:val="auto"/>
        </w:rPr>
        <w:t>Likewise, Guardian Support for Ovation module must be active in</w:t>
      </w:r>
      <w:r w:rsidR="00662C92">
        <w:rPr>
          <w:rFonts w:ascii="Arial" w:hAnsi="Arial" w:cs="Arial"/>
          <w:color w:val="auto"/>
        </w:rPr>
        <w:t xml:space="preserve"> the</w:t>
      </w:r>
      <w:r>
        <w:rPr>
          <w:rFonts w:ascii="Arial" w:hAnsi="Arial" w:cs="Arial"/>
          <w:color w:val="auto"/>
        </w:rPr>
        <w:t xml:space="preserve"> customer’s contract, should they need to download patches directly from </w:t>
      </w:r>
      <w:r w:rsidR="00C15032">
        <w:rPr>
          <w:rFonts w:ascii="Arial" w:hAnsi="Arial" w:cs="Arial"/>
          <w:color w:val="auto"/>
        </w:rPr>
        <w:t xml:space="preserve">the </w:t>
      </w:r>
      <w:r>
        <w:rPr>
          <w:rFonts w:ascii="Arial" w:hAnsi="Arial" w:cs="Arial"/>
          <w:color w:val="auto"/>
        </w:rPr>
        <w:t>Guardian portal. Otherwise, the standard route of them contacting SureService to request updates must be followed.</w:t>
      </w:r>
    </w:p>
    <w:p w14:paraId="707473DC" w14:textId="77777777" w:rsidR="00713C1A" w:rsidRDefault="00713C1A" w:rsidP="0030415F">
      <w:pPr>
        <w:jc w:val="both"/>
        <w:rPr>
          <w:rFonts w:ascii="Arial" w:hAnsi="Arial" w:cs="Arial"/>
          <w:color w:val="auto"/>
        </w:rPr>
      </w:pPr>
    </w:p>
    <w:p w14:paraId="0962EE16" w14:textId="750D00C5" w:rsidR="00C178F1" w:rsidRDefault="009930A7" w:rsidP="00C178F1">
      <w:pPr>
        <w:pStyle w:val="Heading1"/>
      </w:pPr>
      <w:bookmarkStart w:id="4" w:name="_Toc110423449"/>
      <w:r>
        <w:lastRenderedPageBreak/>
        <w:t>Guide To Download Patches from Guardian</w:t>
      </w:r>
      <w:bookmarkEnd w:id="4"/>
    </w:p>
    <w:p w14:paraId="7DADF663" w14:textId="77777777" w:rsidR="00713C1A" w:rsidRPr="00713C1A" w:rsidRDefault="00713C1A" w:rsidP="00713C1A">
      <w:pPr>
        <w:spacing w:after="0"/>
      </w:pPr>
    </w:p>
    <w:p w14:paraId="37186888" w14:textId="77777777" w:rsidR="00D538A4" w:rsidRPr="00D538A4" w:rsidRDefault="00D538A4" w:rsidP="0030415F">
      <w:pPr>
        <w:jc w:val="both"/>
        <w:rPr>
          <w:rFonts w:ascii="Arial" w:hAnsi="Arial" w:cs="Arial"/>
          <w:color w:val="auto"/>
        </w:rPr>
      </w:pPr>
      <w:bookmarkStart w:id="5" w:name="_Toc110423450"/>
      <w:r w:rsidRPr="0070481C">
        <w:rPr>
          <w:rStyle w:val="Heading2Char"/>
        </w:rPr>
        <w:t>Ovation Guardian Portal</w:t>
      </w:r>
      <w:bookmarkEnd w:id="5"/>
      <w:r w:rsidRPr="00D538A4">
        <w:rPr>
          <w:rFonts w:ascii="Arial" w:hAnsi="Arial" w:cs="Arial"/>
          <w:color w:val="auto"/>
        </w:rPr>
        <w:t xml:space="preserve"> (</w:t>
      </w:r>
      <w:hyperlink r:id="rId13" w:history="1">
        <w:r w:rsidR="0030415F" w:rsidRPr="00AE593C">
          <w:rPr>
            <w:rStyle w:val="Hyperlink"/>
            <w:rFonts w:ascii="Arial" w:hAnsi="Arial" w:cs="Arial"/>
          </w:rPr>
          <w:t>https://guardian.emerson.com/Login/</w:t>
        </w:r>
      </w:hyperlink>
      <w:r w:rsidRPr="00D538A4">
        <w:rPr>
          <w:rFonts w:ascii="Arial" w:hAnsi="Arial" w:cs="Arial"/>
          <w:color w:val="auto"/>
        </w:rPr>
        <w:t>)</w:t>
      </w:r>
    </w:p>
    <w:p w14:paraId="3D82449F" w14:textId="765CBD80" w:rsidR="000E4F31" w:rsidRDefault="00D538A4" w:rsidP="0030415F">
      <w:pPr>
        <w:jc w:val="both"/>
        <w:rPr>
          <w:rFonts w:ascii="Arial" w:hAnsi="Arial" w:cs="Arial"/>
          <w:color w:val="auto"/>
        </w:rPr>
      </w:pPr>
      <w:r w:rsidRPr="00D538A4">
        <w:rPr>
          <w:rFonts w:ascii="Arial" w:hAnsi="Arial" w:cs="Arial"/>
          <w:color w:val="auto"/>
        </w:rPr>
        <w:t>As stated before, each customer entitled to Software Update</w:t>
      </w:r>
      <w:r w:rsidR="00B70F4C">
        <w:rPr>
          <w:rFonts w:ascii="Arial" w:hAnsi="Arial" w:cs="Arial"/>
          <w:color w:val="auto"/>
        </w:rPr>
        <w:t xml:space="preserve"> and Guardian Support for Ovation</w:t>
      </w:r>
      <w:r w:rsidRPr="00D538A4">
        <w:rPr>
          <w:rFonts w:ascii="Arial" w:hAnsi="Arial" w:cs="Arial"/>
          <w:color w:val="auto"/>
        </w:rPr>
        <w:t xml:space="preserve"> module can have access to </w:t>
      </w:r>
      <w:r w:rsidR="007F24EA">
        <w:rPr>
          <w:rFonts w:ascii="Arial" w:hAnsi="Arial" w:cs="Arial"/>
          <w:color w:val="auto"/>
        </w:rPr>
        <w:t xml:space="preserve">the </w:t>
      </w:r>
      <w:r w:rsidRPr="00D538A4">
        <w:rPr>
          <w:rFonts w:ascii="Arial" w:hAnsi="Arial" w:cs="Arial"/>
          <w:color w:val="auto"/>
        </w:rPr>
        <w:t>Ovation Guardian portal. This portal gives a centralized source for updates, which can be easily accessed for download, or requested via physical delivery. Guardian comprises</w:t>
      </w:r>
      <w:r w:rsidR="00297439">
        <w:rPr>
          <w:rFonts w:ascii="Arial" w:hAnsi="Arial" w:cs="Arial"/>
          <w:color w:val="auto"/>
        </w:rPr>
        <w:t xml:space="preserve"> the same</w:t>
      </w:r>
      <w:r w:rsidRPr="00D538A4">
        <w:rPr>
          <w:rFonts w:ascii="Arial" w:hAnsi="Arial" w:cs="Arial"/>
          <w:color w:val="auto"/>
        </w:rPr>
        <w:t xml:space="preserve"> software updates that were uploaded </w:t>
      </w:r>
      <w:r w:rsidR="00466348">
        <w:rPr>
          <w:rFonts w:ascii="Arial" w:hAnsi="Arial" w:cs="Arial"/>
          <w:color w:val="auto"/>
        </w:rPr>
        <w:t>to</w:t>
      </w:r>
      <w:r w:rsidRPr="00D538A4">
        <w:rPr>
          <w:rFonts w:ascii="Arial" w:hAnsi="Arial" w:cs="Arial"/>
          <w:color w:val="auto"/>
        </w:rPr>
        <w:t xml:space="preserve"> </w:t>
      </w:r>
      <w:r w:rsidR="00466348">
        <w:rPr>
          <w:rFonts w:ascii="Arial" w:hAnsi="Arial" w:cs="Arial"/>
          <w:color w:val="auto"/>
        </w:rPr>
        <w:t xml:space="preserve">the </w:t>
      </w:r>
      <w:r w:rsidRPr="00D538A4">
        <w:rPr>
          <w:rFonts w:ascii="Arial" w:hAnsi="Arial" w:cs="Arial"/>
          <w:color w:val="auto"/>
        </w:rPr>
        <w:t>Box website</w:t>
      </w:r>
      <w:r w:rsidR="00617ACF">
        <w:rPr>
          <w:rFonts w:ascii="Arial" w:hAnsi="Arial" w:cs="Arial"/>
          <w:color w:val="auto"/>
        </w:rPr>
        <w:t xml:space="preserve"> back in the day</w:t>
      </w:r>
      <w:r w:rsidRPr="00D538A4">
        <w:rPr>
          <w:rFonts w:ascii="Arial" w:hAnsi="Arial" w:cs="Arial"/>
          <w:color w:val="auto"/>
        </w:rPr>
        <w:t>.</w:t>
      </w:r>
    </w:p>
    <w:p w14:paraId="51A1DFDE" w14:textId="08F234C7" w:rsidR="00466348" w:rsidRDefault="00466348" w:rsidP="00466348">
      <w:pPr>
        <w:pStyle w:val="Heading2"/>
      </w:pPr>
      <w:bookmarkStart w:id="6" w:name="_Toc110423451"/>
      <w:r>
        <w:t>Before downloading patches from the Guardian website</w:t>
      </w:r>
      <w:bookmarkEnd w:id="6"/>
    </w:p>
    <w:p w14:paraId="4257E07D" w14:textId="4B14C1D4" w:rsidR="000E4F31" w:rsidRDefault="00466348" w:rsidP="0030415F">
      <w:pPr>
        <w:jc w:val="both"/>
        <w:rPr>
          <w:rFonts w:ascii="Arial" w:hAnsi="Arial" w:cs="Arial"/>
          <w:color w:val="auto"/>
        </w:rPr>
      </w:pPr>
      <w:r>
        <w:rPr>
          <w:rFonts w:ascii="Arial" w:hAnsi="Arial" w:cs="Arial"/>
          <w:color w:val="auto"/>
        </w:rPr>
        <w:t>To download the correct patches that are required is recommended to review the software version you currently possess before updating such software. This is applicable for Windows OS, Third Party Software, and Ovation patches.</w:t>
      </w:r>
    </w:p>
    <w:p w14:paraId="2ABE8882" w14:textId="355C4F8D" w:rsidR="00466348" w:rsidRDefault="00466348" w:rsidP="00466348">
      <w:pPr>
        <w:pStyle w:val="Heading3"/>
      </w:pPr>
      <w:bookmarkStart w:id="7" w:name="_Toc110423452"/>
      <w:r>
        <w:t xml:space="preserve">To </w:t>
      </w:r>
      <w:r w:rsidRPr="00466348">
        <w:t>find out which version of Windows</w:t>
      </w:r>
      <w:r>
        <w:t xml:space="preserve"> is being used</w:t>
      </w:r>
      <w:bookmarkEnd w:id="7"/>
    </w:p>
    <w:p w14:paraId="10518FBC" w14:textId="5EDECF62" w:rsidR="000E4F31" w:rsidRDefault="00466348" w:rsidP="0030415F">
      <w:pPr>
        <w:jc w:val="both"/>
        <w:rPr>
          <w:rFonts w:ascii="Arial" w:hAnsi="Arial" w:cs="Arial"/>
          <w:color w:val="auto"/>
        </w:rPr>
      </w:pPr>
      <w:r w:rsidRPr="00466348">
        <w:rPr>
          <w:rFonts w:ascii="Arial" w:hAnsi="Arial" w:cs="Arial"/>
          <w:color w:val="auto"/>
        </w:rPr>
        <w:t xml:space="preserve">To find out which version of Windows your device is running, press the </w:t>
      </w:r>
      <w:r w:rsidRPr="00466348">
        <w:rPr>
          <w:rFonts w:ascii="Arial" w:hAnsi="Arial" w:cs="Arial"/>
          <w:b/>
          <w:bCs/>
          <w:color w:val="auto"/>
        </w:rPr>
        <w:t>Windows logo key + R</w:t>
      </w:r>
      <w:r w:rsidRPr="00466348">
        <w:rPr>
          <w:rFonts w:ascii="Arial" w:hAnsi="Arial" w:cs="Arial"/>
          <w:color w:val="auto"/>
        </w:rPr>
        <w:t xml:space="preserve">, type </w:t>
      </w:r>
      <w:proofErr w:type="spellStart"/>
      <w:r w:rsidRPr="00466348">
        <w:rPr>
          <w:rFonts w:ascii="Arial" w:hAnsi="Arial" w:cs="Arial"/>
          <w:b/>
          <w:bCs/>
          <w:i/>
          <w:iCs/>
          <w:color w:val="auto"/>
        </w:rPr>
        <w:t>winver</w:t>
      </w:r>
      <w:proofErr w:type="spellEnd"/>
      <w:r w:rsidRPr="00466348">
        <w:rPr>
          <w:rFonts w:ascii="Arial" w:hAnsi="Arial" w:cs="Arial"/>
          <w:color w:val="auto"/>
        </w:rPr>
        <w:t xml:space="preserve"> in the Open box, and then select OK.</w:t>
      </w:r>
      <w:r w:rsidR="00E77087">
        <w:rPr>
          <w:rFonts w:ascii="Arial" w:hAnsi="Arial" w:cs="Arial"/>
          <w:color w:val="auto"/>
        </w:rPr>
        <w:t xml:space="preserve"> A pop-up window should appear with the About</w:t>
      </w:r>
      <w:r w:rsidR="000E4F31">
        <w:rPr>
          <w:rFonts w:ascii="Arial" w:hAnsi="Arial" w:cs="Arial"/>
          <w:color w:val="auto"/>
        </w:rPr>
        <w:t xml:space="preserve"> information</w:t>
      </w:r>
      <w:r w:rsidR="00E77087">
        <w:rPr>
          <w:rFonts w:ascii="Arial" w:hAnsi="Arial" w:cs="Arial"/>
          <w:color w:val="auto"/>
        </w:rPr>
        <w:t xml:space="preserve"> for the Windows version.</w:t>
      </w:r>
    </w:p>
    <w:p w14:paraId="5675170B" w14:textId="754EA763" w:rsidR="00466348" w:rsidRPr="00466348" w:rsidRDefault="00466348" w:rsidP="00466348">
      <w:pPr>
        <w:pStyle w:val="Heading3"/>
      </w:pPr>
      <w:bookmarkStart w:id="8" w:name="_Toc110423453"/>
      <w:r>
        <w:t xml:space="preserve">To </w:t>
      </w:r>
      <w:r w:rsidRPr="00466348">
        <w:t xml:space="preserve">find out which version of </w:t>
      </w:r>
      <w:r>
        <w:t>Ovation and Third-party software version is being used</w:t>
      </w:r>
      <w:bookmarkEnd w:id="8"/>
    </w:p>
    <w:p w14:paraId="0F452972" w14:textId="77777777" w:rsidR="009930A7" w:rsidRDefault="00466348" w:rsidP="0030415F">
      <w:pPr>
        <w:jc w:val="both"/>
        <w:rPr>
          <w:rFonts w:ascii="Arial" w:hAnsi="Arial" w:cs="Arial"/>
          <w:color w:val="auto"/>
        </w:rPr>
      </w:pPr>
      <w:r w:rsidRPr="00466348">
        <w:rPr>
          <w:rFonts w:ascii="Arial" w:hAnsi="Arial" w:cs="Arial"/>
          <w:color w:val="auto"/>
        </w:rPr>
        <w:t>To find out which version of Ovation and Third-party soft</w:t>
      </w:r>
      <w:r w:rsidR="00E77087">
        <w:rPr>
          <w:rFonts w:ascii="Arial" w:hAnsi="Arial" w:cs="Arial"/>
          <w:color w:val="auto"/>
        </w:rPr>
        <w:t>ware</w:t>
      </w:r>
      <w:r w:rsidRPr="00466348">
        <w:rPr>
          <w:rFonts w:ascii="Arial" w:hAnsi="Arial" w:cs="Arial"/>
          <w:color w:val="auto"/>
        </w:rPr>
        <w:t xml:space="preserve"> version is being used </w:t>
      </w:r>
      <w:r w:rsidR="00E77087">
        <w:rPr>
          <w:rFonts w:ascii="Arial" w:hAnsi="Arial" w:cs="Arial"/>
          <w:color w:val="auto"/>
        </w:rPr>
        <w:t xml:space="preserve">go to </w:t>
      </w:r>
      <w:r w:rsidRPr="00E77087">
        <w:rPr>
          <w:rFonts w:ascii="Arial" w:hAnsi="Arial" w:cs="Arial"/>
          <w:i/>
          <w:iCs/>
          <w:color w:val="auto"/>
        </w:rPr>
        <w:t>Control Panel</w:t>
      </w:r>
      <w:r w:rsidR="00E77087" w:rsidRPr="00E77087">
        <w:rPr>
          <w:rFonts w:ascii="Arial" w:hAnsi="Arial" w:cs="Arial"/>
          <w:i/>
          <w:iCs/>
          <w:color w:val="auto"/>
        </w:rPr>
        <w:t xml:space="preserve"> &lt; </w:t>
      </w:r>
      <w:r w:rsidRPr="00E77087">
        <w:rPr>
          <w:rFonts w:ascii="Arial" w:hAnsi="Arial" w:cs="Arial"/>
          <w:i/>
          <w:iCs/>
          <w:color w:val="auto"/>
        </w:rPr>
        <w:t>All Control Panel Items</w:t>
      </w:r>
      <w:r w:rsidR="00E77087" w:rsidRPr="00E77087">
        <w:rPr>
          <w:rFonts w:ascii="Arial" w:hAnsi="Arial" w:cs="Arial"/>
          <w:i/>
          <w:iCs/>
          <w:color w:val="auto"/>
        </w:rPr>
        <w:t xml:space="preserve"> &lt; </w:t>
      </w:r>
      <w:r w:rsidRPr="00E77087">
        <w:rPr>
          <w:rFonts w:ascii="Arial" w:hAnsi="Arial" w:cs="Arial"/>
          <w:i/>
          <w:iCs/>
          <w:color w:val="auto"/>
        </w:rPr>
        <w:t>Programs and Features</w:t>
      </w:r>
      <w:r w:rsidR="00E77087">
        <w:rPr>
          <w:rFonts w:ascii="Arial" w:hAnsi="Arial" w:cs="Arial"/>
          <w:color w:val="auto"/>
        </w:rPr>
        <w:t xml:space="preserve">. </w:t>
      </w:r>
      <w:r w:rsidR="000E4F31">
        <w:rPr>
          <w:rFonts w:ascii="Arial" w:hAnsi="Arial" w:cs="Arial"/>
          <w:color w:val="auto"/>
        </w:rPr>
        <w:t>Search for the desired software version to be reviewed inside this list.</w:t>
      </w:r>
    </w:p>
    <w:p w14:paraId="1A2ACC4C" w14:textId="5038ABC1" w:rsidR="002B7772" w:rsidRDefault="002B7772" w:rsidP="0030415F">
      <w:pPr>
        <w:jc w:val="both"/>
        <w:rPr>
          <w:rFonts w:ascii="Arial" w:hAnsi="Arial" w:cs="Arial"/>
          <w:color w:val="auto"/>
        </w:rPr>
      </w:pPr>
      <w:r>
        <w:rPr>
          <w:rFonts w:ascii="Arial" w:hAnsi="Arial" w:cs="Arial"/>
          <w:color w:val="auto"/>
        </w:rPr>
        <w:t>To determine which is the l</w:t>
      </w:r>
      <w:r w:rsidRPr="002B7772">
        <w:rPr>
          <w:rFonts w:ascii="Arial" w:hAnsi="Arial" w:cs="Arial"/>
          <w:color w:val="auto"/>
        </w:rPr>
        <w:t>ast patch cycle applied to the system</w:t>
      </w:r>
      <w:r>
        <w:rPr>
          <w:rFonts w:ascii="Arial" w:hAnsi="Arial" w:cs="Arial"/>
          <w:color w:val="auto"/>
        </w:rPr>
        <w:t xml:space="preserve">, there is a segment with instructions below on </w:t>
      </w:r>
      <w:hyperlink w:anchor="_5._Last_patch" w:history="1">
        <w:r w:rsidR="00AE102E">
          <w:rPr>
            <w:rStyle w:val="Hyperlink"/>
            <w:rFonts w:ascii="Arial" w:hAnsi="Arial" w:cs="Arial"/>
          </w:rPr>
          <w:t xml:space="preserve">5. </w:t>
        </w:r>
        <w:r w:rsidR="00351709">
          <w:rPr>
            <w:rStyle w:val="Hyperlink"/>
            <w:rFonts w:ascii="Arial" w:hAnsi="Arial" w:cs="Arial"/>
          </w:rPr>
          <w:t>Review t</w:t>
        </w:r>
        <w:r w:rsidR="00AE102E">
          <w:rPr>
            <w:rStyle w:val="Hyperlink"/>
            <w:rFonts w:ascii="Arial" w:hAnsi="Arial" w:cs="Arial"/>
          </w:rPr>
          <w:t xml:space="preserve">he last </w:t>
        </w:r>
        <w:r w:rsidR="00AE102E">
          <w:rPr>
            <w:rStyle w:val="Hyperlink"/>
            <w:rFonts w:ascii="Arial" w:hAnsi="Arial" w:cs="Arial"/>
          </w:rPr>
          <w:t>p</w:t>
        </w:r>
        <w:r w:rsidR="00AE102E">
          <w:rPr>
            <w:rStyle w:val="Hyperlink"/>
            <w:rFonts w:ascii="Arial" w:hAnsi="Arial" w:cs="Arial"/>
          </w:rPr>
          <w:t>atch cycle applied to the system</w:t>
        </w:r>
      </w:hyperlink>
    </w:p>
    <w:p w14:paraId="14514B9D" w14:textId="77777777" w:rsidR="000E4F31" w:rsidRDefault="000E4F31">
      <w:pPr>
        <w:spacing w:after="160" w:line="259" w:lineRule="auto"/>
        <w:rPr>
          <w:rFonts w:asciiTheme="majorHAnsi" w:eastAsiaTheme="majorEastAsia" w:hAnsiTheme="majorHAnsi" w:cstheme="majorBidi"/>
          <w:color w:val="2F5496" w:themeColor="accent1" w:themeShade="BF"/>
          <w:sz w:val="26"/>
          <w:szCs w:val="26"/>
        </w:rPr>
      </w:pPr>
      <w:r>
        <w:br w:type="page"/>
      </w:r>
    </w:p>
    <w:p w14:paraId="01B8F702" w14:textId="500D53C8" w:rsidR="009930A7" w:rsidRPr="00FB1B37" w:rsidRDefault="009930A7" w:rsidP="00FB1B37">
      <w:pPr>
        <w:pStyle w:val="Heading2"/>
      </w:pPr>
      <w:bookmarkStart w:id="9" w:name="_Toc110423454"/>
      <w:r>
        <w:lastRenderedPageBreak/>
        <w:t>Guide To Download Patches</w:t>
      </w:r>
      <w:bookmarkStart w:id="10" w:name="_Download_Microsoft_updates"/>
      <w:bookmarkEnd w:id="9"/>
      <w:bookmarkEnd w:id="10"/>
    </w:p>
    <w:p w14:paraId="70CF25E4" w14:textId="71D7DFFE" w:rsidR="007F24EA" w:rsidRPr="00D538A4" w:rsidRDefault="00713C1A" w:rsidP="00C113BD">
      <w:pPr>
        <w:pStyle w:val="Heading3"/>
      </w:pPr>
      <w:bookmarkStart w:id="11" w:name="_Toc110423455"/>
      <w:r>
        <w:t xml:space="preserve">Download </w:t>
      </w:r>
      <w:r w:rsidR="007F24EA">
        <w:t>Microsoft updates</w:t>
      </w:r>
      <w:bookmarkEnd w:id="11"/>
    </w:p>
    <w:p w14:paraId="43D3B9F2" w14:textId="5F05A49F" w:rsidR="00D538A4" w:rsidRDefault="00D538A4" w:rsidP="00516784">
      <w:pPr>
        <w:pStyle w:val="ListParagraph"/>
        <w:numPr>
          <w:ilvl w:val="0"/>
          <w:numId w:val="5"/>
        </w:numPr>
        <w:spacing w:after="0" w:line="240" w:lineRule="auto"/>
        <w:contextualSpacing w:val="0"/>
        <w:jc w:val="both"/>
        <w:rPr>
          <w:rFonts w:ascii="Arial" w:hAnsi="Arial" w:cs="Arial"/>
          <w:color w:val="auto"/>
        </w:rPr>
      </w:pPr>
      <w:r w:rsidRPr="00B70F4C">
        <w:rPr>
          <w:rFonts w:ascii="Arial" w:hAnsi="Arial" w:cs="Arial"/>
          <w:color w:val="auto"/>
        </w:rPr>
        <w:t xml:space="preserve">Microsoft updates </w:t>
      </w:r>
      <w:r w:rsidR="0030415F" w:rsidRPr="00B70F4C">
        <w:rPr>
          <w:rFonts w:ascii="Arial" w:hAnsi="Arial" w:cs="Arial"/>
          <w:color w:val="auto"/>
        </w:rPr>
        <w:t xml:space="preserve">can be found </w:t>
      </w:r>
      <w:r w:rsidR="00B30648">
        <w:rPr>
          <w:rFonts w:ascii="Arial" w:hAnsi="Arial" w:cs="Arial"/>
          <w:color w:val="auto"/>
        </w:rPr>
        <w:t>under</w:t>
      </w:r>
      <w:r w:rsidR="00B30648" w:rsidRPr="00B70F4C">
        <w:rPr>
          <w:rFonts w:ascii="Arial" w:hAnsi="Arial" w:cs="Arial"/>
          <w:color w:val="auto"/>
        </w:rPr>
        <w:t xml:space="preserve"> </w:t>
      </w:r>
      <w:r w:rsidR="00612759">
        <w:rPr>
          <w:rFonts w:ascii="Arial" w:hAnsi="Arial" w:cs="Arial"/>
          <w:color w:val="auto"/>
        </w:rPr>
        <w:t xml:space="preserve">the tab </w:t>
      </w:r>
      <w:r w:rsidR="00612759">
        <w:rPr>
          <w:rFonts w:ascii="Arial" w:hAnsi="Arial" w:cs="Arial"/>
          <w:i/>
          <w:color w:val="auto"/>
        </w:rPr>
        <w:t>Downloads</w:t>
      </w:r>
      <w:r w:rsidR="0030415F" w:rsidRPr="004D023D">
        <w:rPr>
          <w:rFonts w:ascii="Arial" w:hAnsi="Arial" w:cs="Arial"/>
          <w:i/>
          <w:color w:val="auto"/>
        </w:rPr>
        <w:t xml:space="preserve"> &gt; Self-Service Updates &gt; Microsoft Updates</w:t>
      </w:r>
      <w:r w:rsidR="0030415F" w:rsidRPr="00B70F4C">
        <w:rPr>
          <w:rFonts w:ascii="Arial" w:hAnsi="Arial" w:cs="Arial"/>
          <w:color w:val="auto"/>
        </w:rPr>
        <w:t>.</w:t>
      </w:r>
      <w:r w:rsidR="00E05621" w:rsidRPr="00B70F4C">
        <w:rPr>
          <w:rFonts w:ascii="Arial" w:hAnsi="Arial" w:cs="Arial"/>
          <w:color w:val="auto"/>
        </w:rPr>
        <w:t xml:space="preserve"> Product Line must be set to ‘</w:t>
      </w:r>
      <w:r w:rsidR="00E05621" w:rsidRPr="004D023D">
        <w:rPr>
          <w:rFonts w:ascii="Arial" w:hAnsi="Arial" w:cs="Arial"/>
          <w:i/>
          <w:color w:val="auto"/>
        </w:rPr>
        <w:t>Ovation</w:t>
      </w:r>
      <w:r w:rsidR="00E05621" w:rsidRPr="00FA6495">
        <w:rPr>
          <w:rFonts w:ascii="Arial" w:hAnsi="Arial" w:cs="Arial"/>
          <w:color w:val="auto"/>
        </w:rPr>
        <w:t>’</w:t>
      </w:r>
      <w:r w:rsidR="00E05621" w:rsidRPr="00B70F4C">
        <w:rPr>
          <w:rFonts w:ascii="Arial" w:hAnsi="Arial" w:cs="Arial"/>
          <w:color w:val="auto"/>
        </w:rPr>
        <w:t>. Select the corresponding Operating System and Software Revision (for Ovation)</w:t>
      </w:r>
      <w:r w:rsidR="00612759">
        <w:rPr>
          <w:rFonts w:ascii="Arial" w:hAnsi="Arial" w:cs="Arial"/>
          <w:color w:val="auto"/>
        </w:rPr>
        <w:t xml:space="preserve">. </w:t>
      </w:r>
      <w:r w:rsidR="00952004" w:rsidRPr="00952004">
        <w:rPr>
          <w:rFonts w:ascii="Arial" w:hAnsi="Arial" w:cs="Arial"/>
          <w:b/>
          <w:bCs/>
          <w:color w:val="auto"/>
        </w:rPr>
        <w:t>NOTE:</w:t>
      </w:r>
      <w:r w:rsidR="00952004">
        <w:rPr>
          <w:rFonts w:ascii="Arial" w:hAnsi="Arial" w:cs="Arial"/>
          <w:color w:val="auto"/>
        </w:rPr>
        <w:t xml:space="preserve"> </w:t>
      </w:r>
      <w:r w:rsidR="00612759">
        <w:rPr>
          <w:rFonts w:ascii="Arial" w:hAnsi="Arial" w:cs="Arial"/>
          <w:color w:val="auto"/>
        </w:rPr>
        <w:t>We recommend using the “</w:t>
      </w:r>
      <w:r w:rsidR="00612759" w:rsidRPr="00C113BD">
        <w:rPr>
          <w:rFonts w:ascii="Arial" w:hAnsi="Arial" w:cs="Arial"/>
          <w:b/>
          <w:bCs/>
          <w:i/>
          <w:iCs/>
          <w:color w:val="auto"/>
        </w:rPr>
        <w:t>Full Set Patches</w:t>
      </w:r>
      <w:r w:rsidR="00612759">
        <w:rPr>
          <w:rFonts w:ascii="Arial" w:hAnsi="Arial" w:cs="Arial"/>
          <w:color w:val="auto"/>
        </w:rPr>
        <w:t>” versions.</w:t>
      </w:r>
    </w:p>
    <w:p w14:paraId="2CA905E5" w14:textId="42E661E7" w:rsidR="00612759" w:rsidRDefault="00612759" w:rsidP="00516784">
      <w:pPr>
        <w:pStyle w:val="ListParagraph"/>
        <w:numPr>
          <w:ilvl w:val="1"/>
          <w:numId w:val="5"/>
        </w:numPr>
        <w:spacing w:after="0" w:line="240" w:lineRule="auto"/>
        <w:contextualSpacing w:val="0"/>
        <w:jc w:val="both"/>
        <w:rPr>
          <w:rFonts w:ascii="Arial" w:hAnsi="Arial" w:cs="Arial"/>
          <w:color w:val="auto"/>
        </w:rPr>
      </w:pPr>
      <w:r>
        <w:rPr>
          <w:rFonts w:ascii="Arial" w:hAnsi="Arial" w:cs="Arial"/>
          <w:color w:val="auto"/>
        </w:rPr>
        <w:t xml:space="preserve">The example below is </w:t>
      </w:r>
      <w:r w:rsidR="00A95F58">
        <w:rPr>
          <w:rFonts w:ascii="Arial" w:hAnsi="Arial" w:cs="Arial"/>
          <w:color w:val="auto"/>
        </w:rPr>
        <w:t xml:space="preserve">selecting the </w:t>
      </w:r>
      <w:r w:rsidR="00A95F58" w:rsidRPr="00A95F58">
        <w:rPr>
          <w:rFonts w:ascii="Arial" w:hAnsi="Arial" w:cs="Arial"/>
          <w:color w:val="auto"/>
        </w:rPr>
        <w:t>Operating System</w:t>
      </w:r>
      <w:r w:rsidR="00A95F58">
        <w:rPr>
          <w:rFonts w:ascii="Arial" w:hAnsi="Arial" w:cs="Arial"/>
          <w:color w:val="auto"/>
        </w:rPr>
        <w:t xml:space="preserve"> as “</w:t>
      </w:r>
      <w:r w:rsidR="00A95F58" w:rsidRPr="002B26C1">
        <w:rPr>
          <w:rFonts w:ascii="Arial" w:hAnsi="Arial" w:cs="Arial"/>
          <w:i/>
          <w:iCs/>
          <w:color w:val="auto"/>
        </w:rPr>
        <w:t>Windows 10 Enterprise 2016 LTSB</w:t>
      </w:r>
      <w:r w:rsidR="002B26C1" w:rsidRPr="002B26C1">
        <w:rPr>
          <w:rFonts w:ascii="Arial" w:hAnsi="Arial" w:cs="Arial"/>
          <w:i/>
          <w:iCs/>
          <w:color w:val="auto"/>
        </w:rPr>
        <w:t xml:space="preserve"> (64-bit)</w:t>
      </w:r>
      <w:r w:rsidR="00A95F58">
        <w:rPr>
          <w:rFonts w:ascii="Arial" w:hAnsi="Arial" w:cs="Arial"/>
          <w:color w:val="auto"/>
        </w:rPr>
        <w:t>”</w:t>
      </w:r>
      <w:r w:rsidR="00A95F58" w:rsidRPr="00A95F58">
        <w:rPr>
          <w:rFonts w:ascii="Arial" w:hAnsi="Arial" w:cs="Arial"/>
          <w:color w:val="auto"/>
        </w:rPr>
        <w:t xml:space="preserve"> and Software </w:t>
      </w:r>
      <w:r w:rsidR="002B26C1">
        <w:rPr>
          <w:rFonts w:ascii="Arial" w:hAnsi="Arial" w:cs="Arial"/>
          <w:color w:val="auto"/>
        </w:rPr>
        <w:t>Version</w:t>
      </w:r>
      <w:r w:rsidR="00A95F58" w:rsidRPr="00A95F58">
        <w:rPr>
          <w:rFonts w:ascii="Arial" w:hAnsi="Arial" w:cs="Arial"/>
          <w:color w:val="auto"/>
        </w:rPr>
        <w:t xml:space="preserve"> </w:t>
      </w:r>
      <w:r w:rsidR="002B26C1">
        <w:rPr>
          <w:rFonts w:ascii="Arial" w:hAnsi="Arial" w:cs="Arial"/>
          <w:color w:val="auto"/>
        </w:rPr>
        <w:t>“</w:t>
      </w:r>
      <w:r w:rsidR="002B26C1" w:rsidRPr="002B26C1">
        <w:rPr>
          <w:rFonts w:ascii="Arial" w:hAnsi="Arial" w:cs="Arial"/>
          <w:i/>
          <w:iCs/>
          <w:color w:val="auto"/>
        </w:rPr>
        <w:t>v3.7.0</w:t>
      </w:r>
      <w:r w:rsidR="002B26C1">
        <w:rPr>
          <w:rFonts w:ascii="Arial" w:hAnsi="Arial" w:cs="Arial"/>
          <w:color w:val="auto"/>
        </w:rPr>
        <w:t>”</w:t>
      </w:r>
    </w:p>
    <w:p w14:paraId="11060C72" w14:textId="3CA93B9E" w:rsidR="00612759" w:rsidRDefault="00952004" w:rsidP="000E4F31">
      <w:pPr>
        <w:spacing w:after="0" w:line="240" w:lineRule="auto"/>
        <w:ind w:left="-450"/>
        <w:jc w:val="both"/>
        <w:rPr>
          <w:rFonts w:ascii="Arial" w:hAnsi="Arial" w:cs="Arial"/>
          <w:color w:val="auto"/>
        </w:rPr>
      </w:pPr>
      <w:r>
        <w:rPr>
          <w:noProof/>
        </w:rPr>
        <w:drawing>
          <wp:inline distT="0" distB="0" distL="0" distR="0" wp14:anchorId="23819C5E" wp14:editId="18F2AC62">
            <wp:extent cx="6050280" cy="2796566"/>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063"/>
                    <a:stretch/>
                  </pic:blipFill>
                  <pic:spPr bwMode="auto">
                    <a:xfrm>
                      <a:off x="0" y="0"/>
                      <a:ext cx="6095177" cy="2817318"/>
                    </a:xfrm>
                    <a:prstGeom prst="rect">
                      <a:avLst/>
                    </a:prstGeom>
                    <a:ln>
                      <a:noFill/>
                    </a:ln>
                    <a:extLst>
                      <a:ext uri="{53640926-AAD7-44D8-BBD7-CCE9431645EC}">
                        <a14:shadowObscured xmlns:a14="http://schemas.microsoft.com/office/drawing/2010/main"/>
                      </a:ext>
                    </a:extLst>
                  </pic:spPr>
                </pic:pic>
              </a:graphicData>
            </a:graphic>
          </wp:inline>
        </w:drawing>
      </w:r>
    </w:p>
    <w:p w14:paraId="1F9449BB" w14:textId="43F48E2F" w:rsidR="00FE32BC" w:rsidRDefault="00952004" w:rsidP="00FE32BC">
      <w:pPr>
        <w:spacing w:after="0" w:line="240" w:lineRule="auto"/>
        <w:ind w:left="-360"/>
        <w:jc w:val="both"/>
        <w:rPr>
          <w:rFonts w:ascii="Arial" w:hAnsi="Arial" w:cs="Arial"/>
          <w:color w:val="auto"/>
        </w:rPr>
      </w:pPr>
      <w:r>
        <w:rPr>
          <w:noProof/>
        </w:rPr>
        <w:drawing>
          <wp:inline distT="0" distB="0" distL="0" distR="0" wp14:anchorId="603A9390" wp14:editId="15291820">
            <wp:extent cx="5996940" cy="107231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4707" cy="1100521"/>
                    </a:xfrm>
                    <a:prstGeom prst="rect">
                      <a:avLst/>
                    </a:prstGeom>
                  </pic:spPr>
                </pic:pic>
              </a:graphicData>
            </a:graphic>
          </wp:inline>
        </w:drawing>
      </w:r>
    </w:p>
    <w:p w14:paraId="17FF7080" w14:textId="77777777" w:rsidR="00FE32BC" w:rsidRPr="00FE32BC" w:rsidRDefault="00FE32BC" w:rsidP="00FE32BC">
      <w:pPr>
        <w:spacing w:after="0" w:line="240" w:lineRule="auto"/>
        <w:ind w:left="-360"/>
        <w:jc w:val="both"/>
        <w:rPr>
          <w:rFonts w:ascii="Arial" w:hAnsi="Arial" w:cs="Arial"/>
          <w:color w:val="auto"/>
        </w:rPr>
      </w:pPr>
    </w:p>
    <w:p w14:paraId="662CE56A" w14:textId="224080A7" w:rsidR="007F24EA" w:rsidRPr="007F24EA" w:rsidRDefault="00923E61" w:rsidP="000E4F31">
      <w:pPr>
        <w:pStyle w:val="Heading3"/>
        <w:spacing w:before="0" w:line="240" w:lineRule="auto"/>
      </w:pPr>
      <w:bookmarkStart w:id="12" w:name="_Toc110423456"/>
      <w:r>
        <w:t xml:space="preserve">Download </w:t>
      </w:r>
      <w:r w:rsidR="00C113BD">
        <w:t>Antivirus</w:t>
      </w:r>
      <w:r w:rsidR="007F24EA">
        <w:t xml:space="preserve"> updates</w:t>
      </w:r>
      <w:bookmarkEnd w:id="12"/>
    </w:p>
    <w:p w14:paraId="2C915EAB" w14:textId="14DED75A" w:rsidR="00D538A4" w:rsidRDefault="00D538A4" w:rsidP="00516784">
      <w:pPr>
        <w:pStyle w:val="ListParagraph"/>
        <w:numPr>
          <w:ilvl w:val="0"/>
          <w:numId w:val="5"/>
        </w:numPr>
        <w:spacing w:after="0" w:line="240" w:lineRule="auto"/>
        <w:contextualSpacing w:val="0"/>
        <w:jc w:val="both"/>
        <w:rPr>
          <w:rFonts w:ascii="Arial" w:hAnsi="Arial" w:cs="Arial"/>
          <w:color w:val="auto"/>
        </w:rPr>
      </w:pPr>
      <w:r w:rsidRPr="00B70F4C">
        <w:rPr>
          <w:rFonts w:ascii="Arial" w:hAnsi="Arial" w:cs="Arial"/>
          <w:color w:val="auto"/>
        </w:rPr>
        <w:t xml:space="preserve">Antivirus updates can be found </w:t>
      </w:r>
      <w:r w:rsidR="00B30648">
        <w:rPr>
          <w:rFonts w:ascii="Arial" w:hAnsi="Arial" w:cs="Arial"/>
          <w:color w:val="auto"/>
        </w:rPr>
        <w:t>under</w:t>
      </w:r>
      <w:r w:rsidR="00B30648" w:rsidRPr="00B70F4C">
        <w:rPr>
          <w:rFonts w:ascii="Arial" w:hAnsi="Arial" w:cs="Arial"/>
          <w:color w:val="auto"/>
        </w:rPr>
        <w:t xml:space="preserve"> </w:t>
      </w:r>
      <w:r w:rsidR="00C113BD">
        <w:rPr>
          <w:rFonts w:ascii="Arial" w:hAnsi="Arial" w:cs="Arial"/>
          <w:i/>
          <w:color w:val="auto"/>
        </w:rPr>
        <w:t>Downloads</w:t>
      </w:r>
      <w:r w:rsidRPr="004D023D">
        <w:rPr>
          <w:rFonts w:ascii="Arial" w:hAnsi="Arial" w:cs="Arial"/>
          <w:i/>
          <w:color w:val="auto"/>
        </w:rPr>
        <w:t xml:space="preserve"> &gt; Self-Service Updates &gt; Antivirus Definitions</w:t>
      </w:r>
      <w:r w:rsidRPr="00B70F4C">
        <w:rPr>
          <w:rFonts w:ascii="Arial" w:hAnsi="Arial" w:cs="Arial"/>
          <w:color w:val="auto"/>
        </w:rPr>
        <w:t>. Product Line must be set to ‘</w:t>
      </w:r>
      <w:r w:rsidRPr="004D023D">
        <w:rPr>
          <w:rFonts w:ascii="Arial" w:hAnsi="Arial" w:cs="Arial"/>
          <w:i/>
          <w:color w:val="auto"/>
        </w:rPr>
        <w:t>Ovation</w:t>
      </w:r>
      <w:r w:rsidRPr="00FA6495">
        <w:rPr>
          <w:rFonts w:ascii="Arial" w:hAnsi="Arial" w:cs="Arial"/>
          <w:color w:val="auto"/>
        </w:rPr>
        <w:t>’</w:t>
      </w:r>
      <w:r w:rsidRPr="00B70F4C">
        <w:rPr>
          <w:rFonts w:ascii="Arial" w:hAnsi="Arial" w:cs="Arial"/>
          <w:color w:val="auto"/>
        </w:rPr>
        <w:t xml:space="preserve">. Antivirus software updates available are </w:t>
      </w:r>
      <w:r w:rsidR="0054797C" w:rsidRPr="00B70F4C">
        <w:rPr>
          <w:rFonts w:ascii="Arial" w:hAnsi="Arial" w:cs="Arial"/>
          <w:color w:val="auto"/>
        </w:rPr>
        <w:t>McAfee</w:t>
      </w:r>
      <w:r w:rsidR="0054797C">
        <w:rPr>
          <w:rFonts w:ascii="Arial" w:hAnsi="Arial" w:cs="Arial"/>
          <w:color w:val="auto"/>
        </w:rPr>
        <w:t>.</w:t>
      </w:r>
      <w:r w:rsidR="0054797C" w:rsidRPr="00B70F4C">
        <w:rPr>
          <w:rFonts w:ascii="Arial" w:hAnsi="Arial" w:cs="Arial"/>
          <w:color w:val="auto"/>
        </w:rPr>
        <w:t xml:space="preserve"> </w:t>
      </w:r>
      <w:r w:rsidRPr="00B70F4C">
        <w:rPr>
          <w:rFonts w:ascii="Arial" w:hAnsi="Arial" w:cs="Arial"/>
          <w:color w:val="auto"/>
        </w:rPr>
        <w:t>Kaspersky</w:t>
      </w:r>
      <w:r w:rsidR="0054797C">
        <w:rPr>
          <w:rFonts w:ascii="Arial" w:hAnsi="Arial" w:cs="Arial"/>
          <w:color w:val="auto"/>
        </w:rPr>
        <w:t xml:space="preserve"> and</w:t>
      </w:r>
      <w:r w:rsidRPr="00B70F4C">
        <w:rPr>
          <w:rFonts w:ascii="Arial" w:hAnsi="Arial" w:cs="Arial"/>
          <w:color w:val="auto"/>
        </w:rPr>
        <w:t xml:space="preserve"> Lumension</w:t>
      </w:r>
      <w:r w:rsidR="0054797C">
        <w:rPr>
          <w:rFonts w:ascii="Arial" w:hAnsi="Arial" w:cs="Arial"/>
          <w:color w:val="auto"/>
        </w:rPr>
        <w:t xml:space="preserve"> are listed, keep in mind that Ovation now utilizes McAfee as the validated Antivirus.</w:t>
      </w:r>
    </w:p>
    <w:p w14:paraId="657C7543" w14:textId="2B19371A" w:rsidR="00C113BD" w:rsidRDefault="00923E61" w:rsidP="00923E61">
      <w:pPr>
        <w:pStyle w:val="ListParagraph"/>
        <w:spacing w:after="0" w:line="240" w:lineRule="auto"/>
        <w:contextualSpacing w:val="0"/>
        <w:jc w:val="both"/>
        <w:rPr>
          <w:rFonts w:ascii="Arial" w:hAnsi="Arial" w:cs="Arial"/>
          <w:color w:val="auto"/>
        </w:rPr>
      </w:pPr>
      <w:r>
        <w:rPr>
          <w:noProof/>
        </w:rPr>
        <w:drawing>
          <wp:inline distT="0" distB="0" distL="0" distR="0" wp14:anchorId="01639892" wp14:editId="753CE8A1">
            <wp:extent cx="3511753" cy="2179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9038" cy="2227282"/>
                    </a:xfrm>
                    <a:prstGeom prst="rect">
                      <a:avLst/>
                    </a:prstGeom>
                  </pic:spPr>
                </pic:pic>
              </a:graphicData>
            </a:graphic>
          </wp:inline>
        </w:drawing>
      </w:r>
    </w:p>
    <w:p w14:paraId="5CDC6D35" w14:textId="070F6914" w:rsidR="007F24EA" w:rsidRPr="007F24EA" w:rsidRDefault="00923E61" w:rsidP="00923E61">
      <w:pPr>
        <w:pStyle w:val="Heading3"/>
        <w:spacing w:before="0" w:line="240" w:lineRule="auto"/>
      </w:pPr>
      <w:bookmarkStart w:id="13" w:name="_Download_Third-party_updates"/>
      <w:bookmarkStart w:id="14" w:name="_Toc110423457"/>
      <w:bookmarkEnd w:id="13"/>
      <w:r>
        <w:lastRenderedPageBreak/>
        <w:t xml:space="preserve">Download </w:t>
      </w:r>
      <w:r w:rsidR="007F24EA" w:rsidRPr="00B70F4C">
        <w:t>Third-party updates</w:t>
      </w:r>
      <w:bookmarkEnd w:id="14"/>
    </w:p>
    <w:p w14:paraId="5FE99338" w14:textId="711F8788" w:rsidR="00D538A4" w:rsidRDefault="00D538A4" w:rsidP="00516784">
      <w:pPr>
        <w:pStyle w:val="ListParagraph"/>
        <w:numPr>
          <w:ilvl w:val="0"/>
          <w:numId w:val="5"/>
        </w:numPr>
        <w:spacing w:line="240" w:lineRule="auto"/>
        <w:jc w:val="both"/>
        <w:rPr>
          <w:rFonts w:ascii="Arial" w:hAnsi="Arial" w:cs="Arial"/>
          <w:color w:val="auto"/>
        </w:rPr>
      </w:pPr>
      <w:r w:rsidRPr="00B70F4C">
        <w:rPr>
          <w:rFonts w:ascii="Arial" w:hAnsi="Arial" w:cs="Arial"/>
          <w:color w:val="auto"/>
        </w:rPr>
        <w:t xml:space="preserve">Third-party updates can be found </w:t>
      </w:r>
      <w:r w:rsidR="00B30648">
        <w:rPr>
          <w:rFonts w:ascii="Arial" w:hAnsi="Arial" w:cs="Arial"/>
          <w:color w:val="auto"/>
        </w:rPr>
        <w:t>under</w:t>
      </w:r>
      <w:r w:rsidR="00B30648" w:rsidRPr="00B70F4C">
        <w:rPr>
          <w:rFonts w:ascii="Arial" w:hAnsi="Arial" w:cs="Arial"/>
          <w:color w:val="auto"/>
        </w:rPr>
        <w:t xml:space="preserve"> </w:t>
      </w:r>
      <w:r w:rsidR="00923E61">
        <w:rPr>
          <w:rFonts w:ascii="Arial" w:hAnsi="Arial" w:cs="Arial"/>
          <w:i/>
          <w:color w:val="auto"/>
        </w:rPr>
        <w:t>Downloads</w:t>
      </w:r>
      <w:r w:rsidRPr="004D023D">
        <w:rPr>
          <w:rFonts w:ascii="Arial" w:hAnsi="Arial" w:cs="Arial"/>
          <w:i/>
          <w:color w:val="auto"/>
        </w:rPr>
        <w:t xml:space="preserve"> &gt; Self-Service Updates &gt; Other Updates</w:t>
      </w:r>
      <w:r w:rsidRPr="00B70F4C">
        <w:rPr>
          <w:rFonts w:ascii="Arial" w:hAnsi="Arial" w:cs="Arial"/>
          <w:color w:val="auto"/>
        </w:rPr>
        <w:t>. Product Line must be set to ‘</w:t>
      </w:r>
      <w:r w:rsidRPr="004D023D">
        <w:rPr>
          <w:rFonts w:ascii="Arial" w:hAnsi="Arial" w:cs="Arial"/>
          <w:i/>
          <w:color w:val="auto"/>
        </w:rPr>
        <w:t>Ovation</w:t>
      </w:r>
      <w:r w:rsidRPr="00FA6495">
        <w:rPr>
          <w:rFonts w:ascii="Arial" w:hAnsi="Arial" w:cs="Arial"/>
          <w:color w:val="auto"/>
        </w:rPr>
        <w:t>’</w:t>
      </w:r>
      <w:r w:rsidRPr="00B70F4C">
        <w:rPr>
          <w:rFonts w:ascii="Arial" w:hAnsi="Arial" w:cs="Arial"/>
          <w:color w:val="auto"/>
        </w:rPr>
        <w:t xml:space="preserve">. </w:t>
      </w:r>
      <w:r w:rsidR="00E05621" w:rsidRPr="00B70F4C">
        <w:rPr>
          <w:rFonts w:ascii="Arial" w:hAnsi="Arial" w:cs="Arial"/>
          <w:color w:val="auto"/>
        </w:rPr>
        <w:t>Thir</w:t>
      </w:r>
      <w:r w:rsidR="004D023D">
        <w:rPr>
          <w:rFonts w:ascii="Arial" w:hAnsi="Arial" w:cs="Arial"/>
          <w:color w:val="auto"/>
        </w:rPr>
        <w:t>d</w:t>
      </w:r>
      <w:r w:rsidR="00E05621" w:rsidRPr="00B70F4C">
        <w:rPr>
          <w:rFonts w:ascii="Arial" w:hAnsi="Arial" w:cs="Arial"/>
          <w:color w:val="auto"/>
        </w:rPr>
        <w:t>-party</w:t>
      </w:r>
      <w:r w:rsidRPr="00B70F4C">
        <w:rPr>
          <w:rFonts w:ascii="Arial" w:hAnsi="Arial" w:cs="Arial"/>
          <w:color w:val="auto"/>
        </w:rPr>
        <w:t xml:space="preserve"> software updates available are Adobe, Cisco, Java</w:t>
      </w:r>
      <w:r w:rsidR="00AE102E">
        <w:rPr>
          <w:rFonts w:ascii="Arial" w:hAnsi="Arial" w:cs="Arial"/>
          <w:color w:val="auto"/>
        </w:rPr>
        <w:t>,</w:t>
      </w:r>
      <w:r w:rsidRPr="00B70F4C">
        <w:rPr>
          <w:rFonts w:ascii="Arial" w:hAnsi="Arial" w:cs="Arial"/>
          <w:color w:val="auto"/>
        </w:rPr>
        <w:t xml:space="preserve"> and Oracle.</w:t>
      </w:r>
    </w:p>
    <w:p w14:paraId="53FC66B0" w14:textId="2B6BCA84" w:rsidR="00923E61" w:rsidRDefault="00923E61" w:rsidP="0049172F">
      <w:pPr>
        <w:pStyle w:val="ListParagraph"/>
        <w:spacing w:after="0" w:line="240" w:lineRule="auto"/>
        <w:ind w:firstLine="720"/>
        <w:contextualSpacing w:val="0"/>
        <w:jc w:val="both"/>
        <w:rPr>
          <w:rFonts w:ascii="Arial" w:hAnsi="Arial" w:cs="Arial"/>
          <w:color w:val="auto"/>
        </w:rPr>
      </w:pPr>
      <w:r>
        <w:rPr>
          <w:noProof/>
        </w:rPr>
        <w:drawing>
          <wp:inline distT="0" distB="0" distL="0" distR="0" wp14:anchorId="0FEF9483" wp14:editId="23F6CCA5">
            <wp:extent cx="3345180" cy="337447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9701" cy="3399207"/>
                    </a:xfrm>
                    <a:prstGeom prst="rect">
                      <a:avLst/>
                    </a:prstGeom>
                  </pic:spPr>
                </pic:pic>
              </a:graphicData>
            </a:graphic>
          </wp:inline>
        </w:drawing>
      </w:r>
    </w:p>
    <w:p w14:paraId="6C8F89CE" w14:textId="084D8A84" w:rsidR="00923E61" w:rsidRPr="00923E61" w:rsidRDefault="00923E61" w:rsidP="000734C8">
      <w:pPr>
        <w:pStyle w:val="Heading3"/>
      </w:pPr>
      <w:bookmarkStart w:id="15" w:name="_Download_Ovation_updates"/>
      <w:bookmarkStart w:id="16" w:name="_Toc110423458"/>
      <w:bookmarkEnd w:id="15"/>
      <w:r>
        <w:t>Download Ovation updates</w:t>
      </w:r>
      <w:bookmarkEnd w:id="16"/>
      <w:r>
        <w:t xml:space="preserve"> </w:t>
      </w:r>
    </w:p>
    <w:p w14:paraId="1EC1C807" w14:textId="1565A90C" w:rsidR="00D538A4" w:rsidRDefault="00D538A4" w:rsidP="00516784">
      <w:pPr>
        <w:pStyle w:val="ListParagraph"/>
        <w:numPr>
          <w:ilvl w:val="0"/>
          <w:numId w:val="5"/>
        </w:numPr>
        <w:spacing w:after="0" w:line="240" w:lineRule="auto"/>
        <w:contextualSpacing w:val="0"/>
        <w:jc w:val="both"/>
        <w:rPr>
          <w:rFonts w:ascii="Arial" w:hAnsi="Arial" w:cs="Arial"/>
          <w:color w:val="auto"/>
        </w:rPr>
      </w:pPr>
      <w:r w:rsidRPr="00B70F4C">
        <w:rPr>
          <w:rFonts w:ascii="Arial" w:hAnsi="Arial" w:cs="Arial"/>
          <w:color w:val="auto"/>
        </w:rPr>
        <w:t xml:space="preserve">Ovation updates can be found </w:t>
      </w:r>
      <w:r w:rsidR="00B30648">
        <w:rPr>
          <w:rFonts w:ascii="Arial" w:hAnsi="Arial" w:cs="Arial"/>
          <w:color w:val="auto"/>
        </w:rPr>
        <w:t>under</w:t>
      </w:r>
      <w:r w:rsidR="00B30648" w:rsidRPr="00B70F4C">
        <w:rPr>
          <w:rFonts w:ascii="Arial" w:hAnsi="Arial" w:cs="Arial"/>
          <w:color w:val="auto"/>
        </w:rPr>
        <w:t xml:space="preserve"> </w:t>
      </w:r>
      <w:r w:rsidR="00923E61">
        <w:rPr>
          <w:rFonts w:ascii="Arial" w:hAnsi="Arial" w:cs="Arial"/>
          <w:i/>
          <w:color w:val="auto"/>
        </w:rPr>
        <w:t xml:space="preserve">Downloads </w:t>
      </w:r>
      <w:r w:rsidRPr="00FA6495">
        <w:rPr>
          <w:rFonts w:ascii="Arial" w:hAnsi="Arial" w:cs="Arial"/>
          <w:i/>
          <w:color w:val="auto"/>
        </w:rPr>
        <w:t>&gt; Self-Service Updates &gt; Other Updates</w:t>
      </w:r>
      <w:r w:rsidRPr="00B70F4C">
        <w:rPr>
          <w:rFonts w:ascii="Arial" w:hAnsi="Arial" w:cs="Arial"/>
          <w:color w:val="auto"/>
        </w:rPr>
        <w:t>. Product Line must be set to ‘</w:t>
      </w:r>
      <w:r w:rsidRPr="00FA6495">
        <w:rPr>
          <w:rFonts w:ascii="Arial" w:hAnsi="Arial" w:cs="Arial"/>
          <w:i/>
          <w:color w:val="auto"/>
        </w:rPr>
        <w:t>Ovation</w:t>
      </w:r>
      <w:r w:rsidRPr="00FA6495">
        <w:rPr>
          <w:rFonts w:ascii="Arial" w:hAnsi="Arial" w:cs="Arial"/>
          <w:color w:val="auto"/>
        </w:rPr>
        <w:t>’</w:t>
      </w:r>
      <w:r w:rsidRPr="00B70F4C">
        <w:rPr>
          <w:rFonts w:ascii="Arial" w:hAnsi="Arial" w:cs="Arial"/>
          <w:color w:val="auto"/>
        </w:rPr>
        <w:t>. On the Update Type menu, select ‘Ovation Update’.</w:t>
      </w:r>
    </w:p>
    <w:p w14:paraId="7812E8A7" w14:textId="3998E961" w:rsidR="000734C8" w:rsidRPr="000734C8" w:rsidRDefault="000734C8" w:rsidP="00FE32BC">
      <w:pPr>
        <w:spacing w:after="0" w:line="240" w:lineRule="auto"/>
        <w:ind w:left="720" w:firstLine="720"/>
        <w:rPr>
          <w:rFonts w:ascii="Arial" w:hAnsi="Arial" w:cs="Arial"/>
          <w:color w:val="auto"/>
        </w:rPr>
      </w:pPr>
      <w:r>
        <w:rPr>
          <w:noProof/>
        </w:rPr>
        <w:drawing>
          <wp:inline distT="0" distB="0" distL="0" distR="0" wp14:anchorId="7F03532B" wp14:editId="46F52B53">
            <wp:extent cx="3322320" cy="33810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2320" cy="3381019"/>
                    </a:xfrm>
                    <a:prstGeom prst="rect">
                      <a:avLst/>
                    </a:prstGeom>
                  </pic:spPr>
                </pic:pic>
              </a:graphicData>
            </a:graphic>
          </wp:inline>
        </w:drawing>
      </w:r>
    </w:p>
    <w:p w14:paraId="0B23719D" w14:textId="2211984C" w:rsidR="00D538A4" w:rsidRPr="0038375F" w:rsidRDefault="00D538A4" w:rsidP="0070481C">
      <w:pPr>
        <w:pStyle w:val="Heading2"/>
      </w:pPr>
      <w:bookmarkStart w:id="17" w:name="_Toc110423459"/>
      <w:r w:rsidRPr="0038375F">
        <w:lastRenderedPageBreak/>
        <w:t>Patch types</w:t>
      </w:r>
      <w:bookmarkEnd w:id="17"/>
    </w:p>
    <w:p w14:paraId="69CA48EF" w14:textId="60313CDD" w:rsidR="00D538A4" w:rsidRPr="00D538A4" w:rsidRDefault="00D538A4" w:rsidP="0030415F">
      <w:pPr>
        <w:jc w:val="both"/>
        <w:rPr>
          <w:rFonts w:ascii="Arial" w:hAnsi="Arial" w:cs="Arial"/>
          <w:color w:val="auto"/>
        </w:rPr>
      </w:pPr>
      <w:r w:rsidRPr="00D538A4">
        <w:rPr>
          <w:rFonts w:ascii="Arial" w:hAnsi="Arial" w:cs="Arial"/>
          <w:color w:val="auto"/>
        </w:rPr>
        <w:t>The patches distributed by Emerson via the above channels can be listed as follows:</w:t>
      </w:r>
    </w:p>
    <w:p w14:paraId="105CDBCF" w14:textId="6275CDD9" w:rsidR="00D538A4" w:rsidRPr="003676E5" w:rsidRDefault="00D538A4" w:rsidP="00516784">
      <w:pPr>
        <w:pStyle w:val="ListParagraph"/>
        <w:numPr>
          <w:ilvl w:val="0"/>
          <w:numId w:val="1"/>
        </w:numPr>
        <w:jc w:val="both"/>
        <w:rPr>
          <w:rFonts w:ascii="Arial" w:hAnsi="Arial" w:cs="Arial"/>
          <w:color w:val="auto"/>
        </w:rPr>
      </w:pPr>
      <w:r w:rsidRPr="003676E5">
        <w:rPr>
          <w:rFonts w:ascii="Arial" w:hAnsi="Arial" w:cs="Arial"/>
          <w:color w:val="auto"/>
        </w:rPr>
        <w:t>Ovation Patches</w:t>
      </w:r>
    </w:p>
    <w:p w14:paraId="42A1ED03" w14:textId="4A532419" w:rsidR="00D538A4" w:rsidRPr="003676E5" w:rsidRDefault="00D538A4" w:rsidP="00516784">
      <w:pPr>
        <w:pStyle w:val="ListParagraph"/>
        <w:numPr>
          <w:ilvl w:val="0"/>
          <w:numId w:val="1"/>
        </w:numPr>
        <w:jc w:val="both"/>
        <w:rPr>
          <w:rFonts w:ascii="Arial" w:hAnsi="Arial" w:cs="Arial"/>
          <w:color w:val="auto"/>
        </w:rPr>
      </w:pPr>
      <w:r w:rsidRPr="003676E5">
        <w:rPr>
          <w:rFonts w:ascii="Arial" w:hAnsi="Arial" w:cs="Arial"/>
          <w:color w:val="auto"/>
        </w:rPr>
        <w:t xml:space="preserve">Power and Water Cybersecurity Suite (PWCS) </w:t>
      </w:r>
      <w:r w:rsidR="002C03B8">
        <w:rPr>
          <w:rFonts w:ascii="Arial" w:hAnsi="Arial" w:cs="Arial"/>
          <w:color w:val="auto"/>
        </w:rPr>
        <w:t>Updates</w:t>
      </w:r>
      <w:r w:rsidR="00CC66E3">
        <w:rPr>
          <w:rFonts w:ascii="Arial" w:hAnsi="Arial" w:cs="Arial"/>
          <w:color w:val="auto"/>
        </w:rPr>
        <w:t xml:space="preserve"> and Hotfixes</w:t>
      </w:r>
      <w:r w:rsidR="0045597C">
        <w:rPr>
          <w:rFonts w:ascii="Arial" w:hAnsi="Arial" w:cs="Arial"/>
          <w:color w:val="auto"/>
        </w:rPr>
        <w:t xml:space="preserve"> (Including PWCS Import Tool and latest .cab file)</w:t>
      </w:r>
    </w:p>
    <w:p w14:paraId="590E61A8" w14:textId="271B43C8" w:rsidR="00D538A4" w:rsidRPr="003676E5" w:rsidRDefault="00D538A4" w:rsidP="00516784">
      <w:pPr>
        <w:pStyle w:val="ListParagraph"/>
        <w:numPr>
          <w:ilvl w:val="0"/>
          <w:numId w:val="1"/>
        </w:numPr>
        <w:jc w:val="both"/>
        <w:rPr>
          <w:rFonts w:ascii="Arial" w:hAnsi="Arial" w:cs="Arial"/>
          <w:color w:val="auto"/>
        </w:rPr>
      </w:pPr>
      <w:r w:rsidRPr="003676E5">
        <w:rPr>
          <w:rFonts w:ascii="Arial" w:hAnsi="Arial" w:cs="Arial"/>
          <w:color w:val="auto"/>
        </w:rPr>
        <w:t xml:space="preserve">Microsoft </w:t>
      </w:r>
      <w:r w:rsidR="00CC66E3">
        <w:rPr>
          <w:rFonts w:ascii="Arial" w:hAnsi="Arial" w:cs="Arial"/>
          <w:color w:val="auto"/>
        </w:rPr>
        <w:t xml:space="preserve">Operating </w:t>
      </w:r>
      <w:r w:rsidRPr="003676E5">
        <w:rPr>
          <w:rFonts w:ascii="Arial" w:hAnsi="Arial" w:cs="Arial"/>
          <w:color w:val="auto"/>
        </w:rPr>
        <w:t xml:space="preserve">System </w:t>
      </w:r>
      <w:r w:rsidR="00CC66E3">
        <w:rPr>
          <w:rFonts w:ascii="Arial" w:hAnsi="Arial" w:cs="Arial"/>
          <w:color w:val="auto"/>
        </w:rPr>
        <w:t>Updates</w:t>
      </w:r>
    </w:p>
    <w:p w14:paraId="17C55482" w14:textId="3E2A9A39" w:rsidR="00D538A4" w:rsidRPr="003676E5" w:rsidRDefault="00D538A4" w:rsidP="00516784">
      <w:pPr>
        <w:pStyle w:val="ListParagraph"/>
        <w:numPr>
          <w:ilvl w:val="0"/>
          <w:numId w:val="1"/>
        </w:numPr>
        <w:jc w:val="both"/>
        <w:rPr>
          <w:rFonts w:ascii="Arial" w:hAnsi="Arial" w:cs="Arial"/>
          <w:color w:val="auto"/>
        </w:rPr>
      </w:pPr>
      <w:r w:rsidRPr="003676E5">
        <w:rPr>
          <w:rFonts w:ascii="Arial" w:hAnsi="Arial" w:cs="Arial"/>
          <w:color w:val="auto"/>
        </w:rPr>
        <w:t>Adobe Patches</w:t>
      </w:r>
    </w:p>
    <w:p w14:paraId="0847B6FA" w14:textId="036B64A3" w:rsidR="00D538A4" w:rsidRPr="003676E5" w:rsidRDefault="00D538A4" w:rsidP="00516784">
      <w:pPr>
        <w:pStyle w:val="ListParagraph"/>
        <w:numPr>
          <w:ilvl w:val="0"/>
          <w:numId w:val="1"/>
        </w:numPr>
        <w:jc w:val="both"/>
        <w:rPr>
          <w:rFonts w:ascii="Arial" w:hAnsi="Arial" w:cs="Arial"/>
          <w:color w:val="auto"/>
        </w:rPr>
      </w:pPr>
      <w:r w:rsidRPr="003676E5">
        <w:rPr>
          <w:rFonts w:ascii="Arial" w:hAnsi="Arial" w:cs="Arial"/>
          <w:color w:val="auto"/>
        </w:rPr>
        <w:t>Oracle Patches</w:t>
      </w:r>
    </w:p>
    <w:p w14:paraId="42434DB1" w14:textId="4A007238" w:rsidR="00D538A4" w:rsidRPr="003676E5" w:rsidRDefault="00D538A4" w:rsidP="00516784">
      <w:pPr>
        <w:pStyle w:val="ListParagraph"/>
        <w:numPr>
          <w:ilvl w:val="0"/>
          <w:numId w:val="1"/>
        </w:numPr>
        <w:jc w:val="both"/>
        <w:rPr>
          <w:rFonts w:ascii="Arial" w:hAnsi="Arial" w:cs="Arial"/>
          <w:color w:val="auto"/>
        </w:rPr>
      </w:pPr>
      <w:r w:rsidRPr="003676E5">
        <w:rPr>
          <w:rFonts w:ascii="Arial" w:hAnsi="Arial" w:cs="Arial"/>
          <w:color w:val="auto"/>
        </w:rPr>
        <w:t>Java Updates</w:t>
      </w:r>
    </w:p>
    <w:p w14:paraId="2B0853F9" w14:textId="0E2AA03E" w:rsidR="00D538A4" w:rsidRPr="003676E5" w:rsidRDefault="00D538A4" w:rsidP="00516784">
      <w:pPr>
        <w:pStyle w:val="ListParagraph"/>
        <w:numPr>
          <w:ilvl w:val="0"/>
          <w:numId w:val="1"/>
        </w:numPr>
        <w:jc w:val="both"/>
        <w:rPr>
          <w:rFonts w:ascii="Arial" w:hAnsi="Arial" w:cs="Arial"/>
          <w:color w:val="auto"/>
        </w:rPr>
      </w:pPr>
      <w:r w:rsidRPr="003676E5">
        <w:rPr>
          <w:rFonts w:ascii="Arial" w:hAnsi="Arial" w:cs="Arial"/>
          <w:color w:val="auto"/>
        </w:rPr>
        <w:t>Cisco Updates</w:t>
      </w:r>
    </w:p>
    <w:p w14:paraId="798A34AC" w14:textId="619F5D9F" w:rsidR="00D538A4" w:rsidRPr="003676E5" w:rsidRDefault="00D538A4" w:rsidP="00516784">
      <w:pPr>
        <w:pStyle w:val="ListParagraph"/>
        <w:numPr>
          <w:ilvl w:val="0"/>
          <w:numId w:val="1"/>
        </w:numPr>
        <w:jc w:val="both"/>
        <w:rPr>
          <w:rFonts w:ascii="Arial" w:hAnsi="Arial" w:cs="Arial"/>
          <w:color w:val="auto"/>
        </w:rPr>
      </w:pPr>
      <w:r w:rsidRPr="003676E5">
        <w:rPr>
          <w:rFonts w:ascii="Arial" w:hAnsi="Arial" w:cs="Arial"/>
          <w:color w:val="auto"/>
        </w:rPr>
        <w:t>Antivirus Definition Updates: Kaspersky, McAfee</w:t>
      </w:r>
      <w:r w:rsidR="00AE102E">
        <w:rPr>
          <w:rFonts w:ascii="Arial" w:hAnsi="Arial" w:cs="Arial"/>
          <w:color w:val="auto"/>
        </w:rPr>
        <w:t>,</w:t>
      </w:r>
      <w:r w:rsidRPr="003676E5">
        <w:rPr>
          <w:rFonts w:ascii="Arial" w:hAnsi="Arial" w:cs="Arial"/>
          <w:color w:val="auto"/>
        </w:rPr>
        <w:t xml:space="preserve"> and Lumension</w:t>
      </w:r>
      <w:r w:rsidR="005F4825">
        <w:rPr>
          <w:rFonts w:ascii="Arial" w:hAnsi="Arial" w:cs="Arial"/>
          <w:color w:val="auto"/>
        </w:rPr>
        <w:t>*</w:t>
      </w:r>
    </w:p>
    <w:p w14:paraId="461393AF" w14:textId="578C1EA5" w:rsidR="00D538A4" w:rsidRDefault="00D538A4" w:rsidP="00516784">
      <w:pPr>
        <w:pStyle w:val="ListParagraph"/>
        <w:numPr>
          <w:ilvl w:val="0"/>
          <w:numId w:val="1"/>
        </w:numPr>
        <w:jc w:val="both"/>
        <w:rPr>
          <w:rFonts w:ascii="Arial" w:hAnsi="Arial" w:cs="Arial"/>
          <w:color w:val="auto"/>
        </w:rPr>
      </w:pPr>
      <w:r w:rsidRPr="003676E5">
        <w:rPr>
          <w:rFonts w:ascii="Arial" w:hAnsi="Arial" w:cs="Arial"/>
          <w:color w:val="auto"/>
        </w:rPr>
        <w:t>VMWare Updates</w:t>
      </w:r>
    </w:p>
    <w:p w14:paraId="358092A8" w14:textId="03AC2982" w:rsidR="005F4825" w:rsidRPr="005F4825" w:rsidRDefault="005F4825" w:rsidP="005F4825">
      <w:pPr>
        <w:jc w:val="both"/>
        <w:rPr>
          <w:rFonts w:ascii="Arial" w:hAnsi="Arial" w:cs="Arial"/>
          <w:i/>
          <w:color w:val="auto"/>
        </w:rPr>
      </w:pPr>
      <w:r w:rsidRPr="005F4825">
        <w:rPr>
          <w:rFonts w:ascii="Arial" w:hAnsi="Arial" w:cs="Arial"/>
          <w:i/>
          <w:color w:val="auto"/>
        </w:rPr>
        <w:t xml:space="preserve">*Note: </w:t>
      </w:r>
      <w:r w:rsidR="00244F83">
        <w:rPr>
          <w:rFonts w:ascii="Arial" w:hAnsi="Arial" w:cs="Arial"/>
          <w:i/>
          <w:color w:val="auto"/>
        </w:rPr>
        <w:t>Kaspersky and Lumension</w:t>
      </w:r>
      <w:r w:rsidRPr="005F4825">
        <w:rPr>
          <w:rFonts w:ascii="Arial" w:hAnsi="Arial" w:cs="Arial"/>
          <w:i/>
          <w:color w:val="auto"/>
        </w:rPr>
        <w:t xml:space="preserve"> updates have limited support</w:t>
      </w:r>
    </w:p>
    <w:p w14:paraId="78157B4F" w14:textId="4ED2F095" w:rsidR="00D538A4" w:rsidRPr="0038375F" w:rsidRDefault="009930A7" w:rsidP="0070481C">
      <w:pPr>
        <w:pStyle w:val="Heading1"/>
      </w:pPr>
      <w:bookmarkStart w:id="18" w:name="_Toc110423460"/>
      <w:r w:rsidRPr="0038375F">
        <w:t>Installation</w:t>
      </w:r>
      <w:bookmarkEnd w:id="18"/>
    </w:p>
    <w:p w14:paraId="6B2884A0" w14:textId="3CF05369" w:rsidR="00D538A4" w:rsidRDefault="00D538A4" w:rsidP="0030415F">
      <w:pPr>
        <w:jc w:val="both"/>
        <w:rPr>
          <w:rFonts w:ascii="Arial" w:hAnsi="Arial" w:cs="Arial"/>
          <w:color w:val="auto"/>
        </w:rPr>
      </w:pPr>
      <w:r w:rsidRPr="00D538A4">
        <w:rPr>
          <w:rFonts w:ascii="Arial" w:hAnsi="Arial" w:cs="Arial"/>
          <w:color w:val="auto"/>
        </w:rPr>
        <w:t xml:space="preserve">This section will summarize the most </w:t>
      </w:r>
      <w:r w:rsidR="001E099F">
        <w:rPr>
          <w:rFonts w:ascii="Arial" w:hAnsi="Arial" w:cs="Arial"/>
          <w:color w:val="auto"/>
        </w:rPr>
        <w:t>useful</w:t>
      </w:r>
      <w:r w:rsidR="001E099F" w:rsidRPr="00D538A4">
        <w:rPr>
          <w:rFonts w:ascii="Arial" w:hAnsi="Arial" w:cs="Arial"/>
          <w:color w:val="auto"/>
        </w:rPr>
        <w:t xml:space="preserve"> </w:t>
      </w:r>
      <w:r w:rsidRPr="00D538A4">
        <w:rPr>
          <w:rFonts w:ascii="Arial" w:hAnsi="Arial" w:cs="Arial"/>
          <w:color w:val="auto"/>
        </w:rPr>
        <w:t xml:space="preserve">techniques and practices when patching a system. The scope will be </w:t>
      </w:r>
      <w:r w:rsidR="001E099F">
        <w:rPr>
          <w:rFonts w:ascii="Arial" w:hAnsi="Arial" w:cs="Arial"/>
          <w:color w:val="auto"/>
        </w:rPr>
        <w:t>limited</w:t>
      </w:r>
      <w:r w:rsidR="001E099F" w:rsidRPr="00D538A4">
        <w:rPr>
          <w:rFonts w:ascii="Arial" w:hAnsi="Arial" w:cs="Arial"/>
          <w:color w:val="auto"/>
        </w:rPr>
        <w:t xml:space="preserve"> </w:t>
      </w:r>
      <w:r w:rsidRPr="00D538A4">
        <w:rPr>
          <w:rFonts w:ascii="Arial" w:hAnsi="Arial" w:cs="Arial"/>
          <w:color w:val="auto"/>
        </w:rPr>
        <w:t xml:space="preserve">to the most important applications and software platforms. From a procedural perspective, the following section will include </w:t>
      </w:r>
      <w:r w:rsidR="003676E5">
        <w:rPr>
          <w:rFonts w:ascii="Arial" w:hAnsi="Arial" w:cs="Arial"/>
          <w:color w:val="auto"/>
        </w:rPr>
        <w:t>relevant</w:t>
      </w:r>
      <w:r w:rsidRPr="00D538A4">
        <w:rPr>
          <w:rFonts w:ascii="Arial" w:hAnsi="Arial" w:cs="Arial"/>
          <w:color w:val="auto"/>
        </w:rPr>
        <w:t xml:space="preserve"> guidelines and instructions to do patching and have a better understanding of how the process works.</w:t>
      </w:r>
    </w:p>
    <w:p w14:paraId="685A17CB" w14:textId="1C942519" w:rsidR="00DB6429" w:rsidRDefault="004B4EC5" w:rsidP="004B4EC5">
      <w:pPr>
        <w:ind w:left="720"/>
        <w:jc w:val="both"/>
        <w:rPr>
          <w:rFonts w:ascii="Arial" w:hAnsi="Arial" w:cs="Arial"/>
          <w:color w:val="auto"/>
        </w:rPr>
      </w:pPr>
      <w:r w:rsidRPr="004B4EC5">
        <w:rPr>
          <w:rFonts w:ascii="Arial" w:hAnsi="Arial" w:cs="Arial"/>
          <w:b/>
          <w:i/>
          <w:color w:val="auto"/>
        </w:rPr>
        <w:t>Note:</w:t>
      </w:r>
      <w:r>
        <w:rPr>
          <w:rFonts w:ascii="Arial" w:hAnsi="Arial" w:cs="Arial"/>
          <w:color w:val="auto"/>
        </w:rPr>
        <w:t xml:space="preserve"> As a rule</w:t>
      </w:r>
      <w:r w:rsidR="00DB6429">
        <w:rPr>
          <w:rFonts w:ascii="Arial" w:hAnsi="Arial" w:cs="Arial"/>
          <w:color w:val="auto"/>
        </w:rPr>
        <w:t xml:space="preserve">, it is strongly recommended to review the “Read </w:t>
      </w:r>
      <w:proofErr w:type="gramStart"/>
      <w:r w:rsidR="00DB6429">
        <w:rPr>
          <w:rFonts w:ascii="Arial" w:hAnsi="Arial" w:cs="Arial"/>
          <w:color w:val="auto"/>
        </w:rPr>
        <w:t>Me</w:t>
      </w:r>
      <w:r w:rsidR="00881E5F">
        <w:rPr>
          <w:rFonts w:ascii="Arial" w:hAnsi="Arial" w:cs="Arial"/>
          <w:color w:val="auto"/>
        </w:rPr>
        <w:t>“</w:t>
      </w:r>
      <w:proofErr w:type="gramEnd"/>
      <w:r w:rsidR="00881E5F">
        <w:rPr>
          <w:rFonts w:ascii="Arial" w:hAnsi="Arial" w:cs="Arial"/>
          <w:color w:val="auto"/>
        </w:rPr>
        <w:t xml:space="preserve">, </w:t>
      </w:r>
      <w:r>
        <w:rPr>
          <w:rFonts w:ascii="Arial" w:hAnsi="Arial" w:cs="Arial"/>
          <w:color w:val="auto"/>
        </w:rPr>
        <w:t>“Instructions”</w:t>
      </w:r>
      <w:r w:rsidR="00881E5F">
        <w:rPr>
          <w:rFonts w:ascii="Arial" w:hAnsi="Arial" w:cs="Arial"/>
          <w:color w:val="auto"/>
        </w:rPr>
        <w:t xml:space="preserve"> and “Contents”</w:t>
      </w:r>
      <w:r>
        <w:rPr>
          <w:rFonts w:ascii="Arial" w:hAnsi="Arial" w:cs="Arial"/>
          <w:color w:val="auto"/>
        </w:rPr>
        <w:t xml:space="preserve"> text files before installing patches. These files will </w:t>
      </w:r>
      <w:r w:rsidR="00AE102E">
        <w:rPr>
          <w:rFonts w:ascii="Arial" w:hAnsi="Arial" w:cs="Arial"/>
          <w:color w:val="auto"/>
        </w:rPr>
        <w:t>guide</w:t>
      </w:r>
      <w:r>
        <w:rPr>
          <w:rFonts w:ascii="Arial" w:hAnsi="Arial" w:cs="Arial"/>
          <w:color w:val="auto"/>
        </w:rPr>
        <w:t xml:space="preserve"> what to do in preparation for installing the patches, and what adverse effects can be prevented if the patches are installed incorrectly.</w:t>
      </w:r>
      <w:r w:rsidR="003712DC">
        <w:rPr>
          <w:rFonts w:ascii="Arial" w:hAnsi="Arial" w:cs="Arial"/>
          <w:color w:val="auto"/>
        </w:rPr>
        <w:t xml:space="preserve"> </w:t>
      </w:r>
    </w:p>
    <w:p w14:paraId="3B37BFF1" w14:textId="19DF877F" w:rsidR="003712DC" w:rsidRDefault="00612C56" w:rsidP="004B4EC5">
      <w:pPr>
        <w:ind w:left="720"/>
        <w:jc w:val="both"/>
        <w:rPr>
          <w:rFonts w:ascii="Arial" w:hAnsi="Arial" w:cs="Arial"/>
          <w:color w:val="auto"/>
        </w:rPr>
      </w:pPr>
      <w:r>
        <w:rPr>
          <w:rFonts w:ascii="Arial" w:hAnsi="Arial" w:cs="Arial"/>
          <w:color w:val="auto"/>
        </w:rPr>
        <w:t xml:space="preserve">The </w:t>
      </w:r>
      <w:r w:rsidR="003712DC" w:rsidRPr="00612C56">
        <w:rPr>
          <w:rFonts w:ascii="Arial" w:hAnsi="Arial" w:cs="Arial"/>
          <w:i/>
          <w:color w:val="auto"/>
        </w:rPr>
        <w:t>Read Me</w:t>
      </w:r>
      <w:r w:rsidR="003712DC" w:rsidRPr="003712DC">
        <w:rPr>
          <w:rFonts w:ascii="Arial" w:hAnsi="Arial" w:cs="Arial"/>
          <w:color w:val="auto"/>
        </w:rPr>
        <w:t xml:space="preserve"> file provides general guidelines for patch installation, whil</w:t>
      </w:r>
      <w:r>
        <w:rPr>
          <w:rFonts w:ascii="Arial" w:hAnsi="Arial" w:cs="Arial"/>
          <w:color w:val="auto"/>
        </w:rPr>
        <w:t>st the</w:t>
      </w:r>
      <w:r w:rsidR="003712DC" w:rsidRPr="003712DC">
        <w:rPr>
          <w:rFonts w:ascii="Arial" w:hAnsi="Arial" w:cs="Arial"/>
          <w:color w:val="auto"/>
        </w:rPr>
        <w:t xml:space="preserve"> </w:t>
      </w:r>
      <w:r w:rsidR="003712DC" w:rsidRPr="00612C56">
        <w:rPr>
          <w:rFonts w:ascii="Arial" w:hAnsi="Arial" w:cs="Arial"/>
          <w:i/>
          <w:color w:val="auto"/>
        </w:rPr>
        <w:t>Instructions</w:t>
      </w:r>
      <w:r w:rsidR="003712DC" w:rsidRPr="003712DC">
        <w:rPr>
          <w:rFonts w:ascii="Arial" w:hAnsi="Arial" w:cs="Arial"/>
          <w:color w:val="auto"/>
        </w:rPr>
        <w:t xml:space="preserve"> </w:t>
      </w:r>
      <w:r>
        <w:rPr>
          <w:rFonts w:ascii="Arial" w:hAnsi="Arial" w:cs="Arial"/>
          <w:color w:val="auto"/>
        </w:rPr>
        <w:t xml:space="preserve">file </w:t>
      </w:r>
      <w:r w:rsidR="003712DC" w:rsidRPr="003712DC">
        <w:rPr>
          <w:rFonts w:ascii="Arial" w:hAnsi="Arial" w:cs="Arial"/>
          <w:color w:val="auto"/>
        </w:rPr>
        <w:t>provides very specific installation steps for every patch, mostly for Ovation updates.</w:t>
      </w:r>
      <w:r>
        <w:rPr>
          <w:rFonts w:ascii="Arial" w:hAnsi="Arial" w:cs="Arial"/>
          <w:color w:val="auto"/>
        </w:rPr>
        <w:t xml:space="preserve"> The</w:t>
      </w:r>
      <w:r w:rsidR="003712DC" w:rsidRPr="003712DC">
        <w:rPr>
          <w:rFonts w:ascii="Arial" w:hAnsi="Arial" w:cs="Arial"/>
          <w:color w:val="auto"/>
        </w:rPr>
        <w:t xml:space="preserve"> </w:t>
      </w:r>
      <w:r w:rsidR="003712DC" w:rsidRPr="00612C56">
        <w:rPr>
          <w:rFonts w:ascii="Arial" w:hAnsi="Arial" w:cs="Arial"/>
          <w:i/>
          <w:color w:val="auto"/>
        </w:rPr>
        <w:t>Contents</w:t>
      </w:r>
      <w:r w:rsidR="003712DC" w:rsidRPr="003712DC">
        <w:rPr>
          <w:rFonts w:ascii="Arial" w:hAnsi="Arial" w:cs="Arial"/>
          <w:color w:val="auto"/>
        </w:rPr>
        <w:t xml:space="preserve"> files list all patches contained in e</w:t>
      </w:r>
      <w:r w:rsidR="00AE102E">
        <w:rPr>
          <w:rFonts w:ascii="Arial" w:hAnsi="Arial" w:cs="Arial"/>
          <w:color w:val="auto"/>
        </w:rPr>
        <w:t>very</w:t>
      </w:r>
      <w:r w:rsidR="003712DC" w:rsidRPr="003712DC">
        <w:rPr>
          <w:rFonts w:ascii="Arial" w:hAnsi="Arial" w:cs="Arial"/>
          <w:color w:val="auto"/>
        </w:rPr>
        <w:t xml:space="preserve"> single patch set to be applied.</w:t>
      </w:r>
    </w:p>
    <w:p w14:paraId="0C74E2F1" w14:textId="77777777" w:rsidR="00D538A4" w:rsidRPr="0038375F" w:rsidRDefault="00D538A4" w:rsidP="0070481C">
      <w:pPr>
        <w:pStyle w:val="Heading2"/>
      </w:pPr>
      <w:bookmarkStart w:id="19" w:name="_Toc110423461"/>
      <w:r w:rsidRPr="0038375F">
        <w:t>Accessing patches</w:t>
      </w:r>
      <w:bookmarkEnd w:id="19"/>
    </w:p>
    <w:p w14:paraId="7B32F1EB" w14:textId="4B2F11DA" w:rsidR="0019300E" w:rsidRDefault="00D538A4" w:rsidP="0030415F">
      <w:pPr>
        <w:jc w:val="both"/>
        <w:rPr>
          <w:rFonts w:ascii="Arial" w:hAnsi="Arial" w:cs="Arial"/>
          <w:color w:val="auto"/>
        </w:rPr>
      </w:pPr>
      <w:r w:rsidRPr="00D538A4">
        <w:rPr>
          <w:rFonts w:ascii="Arial" w:hAnsi="Arial" w:cs="Arial"/>
          <w:color w:val="auto"/>
        </w:rPr>
        <w:t>Patches can be accessed via several methods. We must ensure the right patches are provided to ensure healthy installation, which does not compromise any of the operations</w:t>
      </w:r>
      <w:r w:rsidR="00AE102E">
        <w:rPr>
          <w:rFonts w:ascii="Arial" w:hAnsi="Arial" w:cs="Arial"/>
          <w:color w:val="auto"/>
        </w:rPr>
        <w:t>,</w:t>
      </w:r>
      <w:r w:rsidRPr="00D538A4">
        <w:rPr>
          <w:rFonts w:ascii="Arial" w:hAnsi="Arial" w:cs="Arial"/>
          <w:color w:val="auto"/>
        </w:rPr>
        <w:t xml:space="preserve"> and</w:t>
      </w:r>
      <w:r w:rsidR="00FA6495">
        <w:rPr>
          <w:rFonts w:ascii="Arial" w:hAnsi="Arial" w:cs="Arial"/>
          <w:color w:val="auto"/>
        </w:rPr>
        <w:t xml:space="preserve"> that they</w:t>
      </w:r>
      <w:r w:rsidRPr="00D538A4">
        <w:rPr>
          <w:rFonts w:ascii="Arial" w:hAnsi="Arial" w:cs="Arial"/>
          <w:color w:val="auto"/>
        </w:rPr>
        <w:t xml:space="preserve"> have been previously validated by Emerson. If </w:t>
      </w:r>
      <w:r w:rsidR="00347B0F">
        <w:rPr>
          <w:rFonts w:ascii="Arial" w:hAnsi="Arial" w:cs="Arial"/>
          <w:color w:val="auto"/>
        </w:rPr>
        <w:t xml:space="preserve">previously released </w:t>
      </w:r>
      <w:r w:rsidRPr="00D538A4">
        <w:rPr>
          <w:rFonts w:ascii="Arial" w:hAnsi="Arial" w:cs="Arial"/>
          <w:color w:val="auto"/>
        </w:rPr>
        <w:t xml:space="preserve">patches are needed, a request must be submitted to </w:t>
      </w:r>
      <w:r w:rsidRPr="00FA6495">
        <w:rPr>
          <w:rFonts w:ascii="Arial" w:hAnsi="Arial" w:cs="Arial"/>
          <w:i/>
          <w:color w:val="auto"/>
        </w:rPr>
        <w:t>R PWS SWLicensing</w:t>
      </w:r>
      <w:r w:rsidRPr="00D538A4">
        <w:rPr>
          <w:rFonts w:ascii="Arial" w:hAnsi="Arial" w:cs="Arial"/>
          <w:color w:val="auto"/>
        </w:rPr>
        <w:t xml:space="preserve"> (</w:t>
      </w:r>
      <w:hyperlink r:id="rId19" w:history="1">
        <w:r w:rsidR="00FA6495" w:rsidRPr="0077391B">
          <w:rPr>
            <w:rStyle w:val="Hyperlink"/>
            <w:rFonts w:ascii="Arial" w:hAnsi="Arial" w:cs="Arial"/>
          </w:rPr>
          <w:t>USPITSWLicensing@Emerson.com</w:t>
        </w:r>
      </w:hyperlink>
      <w:r w:rsidRPr="00D538A4">
        <w:rPr>
          <w:rFonts w:ascii="Arial" w:hAnsi="Arial" w:cs="Arial"/>
          <w:color w:val="auto"/>
        </w:rPr>
        <w:t xml:space="preserve">) to obtain the patches. Once the correct patches are delivered, </w:t>
      </w:r>
      <w:r w:rsidR="00881E5F">
        <w:rPr>
          <w:rFonts w:ascii="Arial" w:hAnsi="Arial" w:cs="Arial"/>
          <w:color w:val="auto"/>
        </w:rPr>
        <w:t xml:space="preserve">their </w:t>
      </w:r>
      <w:r w:rsidRPr="00D538A4">
        <w:rPr>
          <w:rFonts w:ascii="Arial" w:hAnsi="Arial" w:cs="Arial"/>
          <w:color w:val="auto"/>
        </w:rPr>
        <w:t xml:space="preserve">installation must be planned to avoid software crashing or </w:t>
      </w:r>
      <w:r w:rsidR="00247C46">
        <w:rPr>
          <w:rFonts w:ascii="Arial" w:hAnsi="Arial" w:cs="Arial"/>
          <w:color w:val="auto"/>
        </w:rPr>
        <w:t>processes conflicts</w:t>
      </w:r>
      <w:r w:rsidRPr="00D538A4">
        <w:rPr>
          <w:rFonts w:ascii="Arial" w:hAnsi="Arial" w:cs="Arial"/>
          <w:color w:val="auto"/>
        </w:rPr>
        <w:t xml:space="preserve">.  </w:t>
      </w:r>
    </w:p>
    <w:p w14:paraId="5FDF75E0" w14:textId="0A1A3AEA" w:rsidR="00D538A4" w:rsidRDefault="0019300E" w:rsidP="0019300E">
      <w:pPr>
        <w:spacing w:after="160" w:line="259" w:lineRule="auto"/>
        <w:rPr>
          <w:rFonts w:ascii="Arial" w:hAnsi="Arial" w:cs="Arial"/>
          <w:color w:val="auto"/>
        </w:rPr>
      </w:pPr>
      <w:r>
        <w:rPr>
          <w:rFonts w:ascii="Arial" w:hAnsi="Arial" w:cs="Arial"/>
          <w:color w:val="auto"/>
        </w:rPr>
        <w:br w:type="page"/>
      </w:r>
    </w:p>
    <w:p w14:paraId="6C77B151" w14:textId="77777777" w:rsidR="00D538A4" w:rsidRPr="0038375F" w:rsidRDefault="00D538A4" w:rsidP="0070481C">
      <w:pPr>
        <w:pStyle w:val="Heading2"/>
      </w:pPr>
      <w:bookmarkStart w:id="20" w:name="_Toc110423462"/>
      <w:r w:rsidRPr="0038375F">
        <w:lastRenderedPageBreak/>
        <w:t>Before Manual Installation</w:t>
      </w:r>
      <w:bookmarkEnd w:id="20"/>
    </w:p>
    <w:p w14:paraId="46DA4E76" w14:textId="67CCC6B6" w:rsidR="00D538A4" w:rsidDel="00612C56" w:rsidRDefault="00D538A4" w:rsidP="0030415F">
      <w:pPr>
        <w:jc w:val="both"/>
        <w:rPr>
          <w:del w:id="21" w:author="Kuesel, Alexander [AUTOSOL/PWS/CR]" w:date="2019-09-02T15:12:00Z"/>
          <w:rFonts w:ascii="Arial" w:hAnsi="Arial" w:cs="Arial"/>
          <w:color w:val="auto"/>
        </w:rPr>
      </w:pPr>
      <w:r w:rsidRPr="00D538A4">
        <w:rPr>
          <w:rFonts w:ascii="Arial" w:hAnsi="Arial" w:cs="Arial"/>
          <w:color w:val="auto"/>
        </w:rPr>
        <w:t xml:space="preserve">Manual Installation requires several considerations so that patching is performed successfully. Here </w:t>
      </w:r>
      <w:r w:rsidR="00FA6495">
        <w:rPr>
          <w:rFonts w:ascii="Arial" w:hAnsi="Arial" w:cs="Arial"/>
          <w:color w:val="auto"/>
        </w:rPr>
        <w:t>is</w:t>
      </w:r>
      <w:r w:rsidRPr="00D538A4">
        <w:rPr>
          <w:rFonts w:ascii="Arial" w:hAnsi="Arial" w:cs="Arial"/>
          <w:color w:val="auto"/>
        </w:rPr>
        <w:t xml:space="preserve"> a summary of the recommended steps for installing patches</w:t>
      </w:r>
      <w:r w:rsidR="00881E5F">
        <w:rPr>
          <w:rFonts w:ascii="Arial" w:hAnsi="Arial" w:cs="Arial"/>
          <w:color w:val="auto"/>
        </w:rPr>
        <w:t>:</w:t>
      </w:r>
    </w:p>
    <w:p w14:paraId="7C331A02" w14:textId="4BC34269" w:rsidR="003676E5" w:rsidRPr="0038375F" w:rsidRDefault="0038375F" w:rsidP="00D10082">
      <w:pPr>
        <w:pStyle w:val="Heading3"/>
        <w:ind w:firstLine="720"/>
      </w:pPr>
      <w:bookmarkStart w:id="22" w:name="_Toc110423463"/>
      <w:r>
        <w:t xml:space="preserve">1. </w:t>
      </w:r>
      <w:r w:rsidR="003676E5" w:rsidRPr="0038375F">
        <w:t>Create a database back up</w:t>
      </w:r>
      <w:r w:rsidR="00FE32BC">
        <w:t>, and consideration for Oracle updates</w:t>
      </w:r>
      <w:bookmarkEnd w:id="22"/>
    </w:p>
    <w:p w14:paraId="4F79C42C" w14:textId="5A9E24C3" w:rsidR="00A52FE6" w:rsidRDefault="00881E5F" w:rsidP="00D25BCE">
      <w:pPr>
        <w:ind w:left="720"/>
        <w:jc w:val="both"/>
        <w:rPr>
          <w:rFonts w:ascii="Arial" w:hAnsi="Arial" w:cs="Arial"/>
          <w:color w:val="auto"/>
        </w:rPr>
      </w:pPr>
      <w:r>
        <w:rPr>
          <w:rFonts w:ascii="Arial" w:hAnsi="Arial" w:cs="Arial"/>
          <w:color w:val="auto"/>
        </w:rPr>
        <w:t xml:space="preserve">The </w:t>
      </w:r>
      <w:r w:rsidR="003676E5">
        <w:rPr>
          <w:rFonts w:ascii="Arial" w:hAnsi="Arial" w:cs="Arial"/>
          <w:color w:val="auto"/>
        </w:rPr>
        <w:t xml:space="preserve">Database server is one of the most critical drops, hence a consistent backup routine is always a good practice. Before patching a system, a </w:t>
      </w:r>
      <w:r w:rsidR="00390C98">
        <w:rPr>
          <w:rFonts w:ascii="Arial" w:hAnsi="Arial" w:cs="Arial"/>
          <w:color w:val="auto"/>
        </w:rPr>
        <w:t>full backup is recommended</w:t>
      </w:r>
      <w:r w:rsidR="00D17FE8">
        <w:rPr>
          <w:rFonts w:ascii="Arial" w:hAnsi="Arial" w:cs="Arial"/>
          <w:color w:val="auto"/>
        </w:rPr>
        <w:t xml:space="preserve"> to be generated</w:t>
      </w:r>
      <w:r>
        <w:rPr>
          <w:rFonts w:ascii="Arial" w:hAnsi="Arial" w:cs="Arial"/>
          <w:color w:val="auto"/>
        </w:rPr>
        <w:t>:</w:t>
      </w:r>
      <w:r w:rsidR="00390C98">
        <w:rPr>
          <w:rFonts w:ascii="Arial" w:hAnsi="Arial" w:cs="Arial"/>
          <w:color w:val="auto"/>
        </w:rPr>
        <w:t xml:space="preserve"> </w:t>
      </w:r>
    </w:p>
    <w:p w14:paraId="4E3F49A0" w14:textId="7D1B78E3" w:rsidR="00AE4EBC" w:rsidRDefault="00390C98" w:rsidP="00AE4EBC">
      <w:pPr>
        <w:ind w:left="1440"/>
        <w:jc w:val="both"/>
        <w:rPr>
          <w:rFonts w:ascii="Arial" w:hAnsi="Arial" w:cs="Arial"/>
          <w:color w:val="auto"/>
        </w:rPr>
      </w:pPr>
      <w:r w:rsidRPr="00390C98">
        <w:rPr>
          <w:rFonts w:ascii="Arial" w:hAnsi="Arial" w:cs="Arial"/>
          <w:color w:val="auto"/>
        </w:rPr>
        <w:t>Firs</w:t>
      </w:r>
      <w:r w:rsidR="00612C56">
        <w:rPr>
          <w:rFonts w:ascii="Arial" w:hAnsi="Arial" w:cs="Arial"/>
          <w:color w:val="auto"/>
        </w:rPr>
        <w:t>t</w:t>
      </w:r>
      <w:r w:rsidRPr="00390C98">
        <w:rPr>
          <w:rFonts w:ascii="Arial" w:hAnsi="Arial" w:cs="Arial"/>
          <w:color w:val="auto"/>
        </w:rPr>
        <w:t>, confirm if scheduled backups are programmed in Devel</w:t>
      </w:r>
      <w:r>
        <w:rPr>
          <w:rFonts w:ascii="Arial" w:hAnsi="Arial" w:cs="Arial"/>
          <w:color w:val="auto"/>
        </w:rPr>
        <w:t xml:space="preserve">oper Studio and take note of the last backup </w:t>
      </w:r>
      <w:r w:rsidR="00A52FE6">
        <w:rPr>
          <w:rFonts w:ascii="Arial" w:hAnsi="Arial" w:cs="Arial"/>
          <w:color w:val="auto"/>
        </w:rPr>
        <w:t>available</w:t>
      </w:r>
      <w:r w:rsidR="00D17FE8">
        <w:rPr>
          <w:rFonts w:ascii="Arial" w:hAnsi="Arial" w:cs="Arial"/>
          <w:color w:val="auto"/>
        </w:rPr>
        <w:t xml:space="preserve"> in any of the DBS directories</w:t>
      </w:r>
      <w:r w:rsidR="00A52FE6">
        <w:rPr>
          <w:rFonts w:ascii="Arial" w:hAnsi="Arial" w:cs="Arial"/>
          <w:color w:val="auto"/>
        </w:rPr>
        <w:t xml:space="preserve">. </w:t>
      </w:r>
      <w:r w:rsidR="00A52FE6" w:rsidRPr="00A52FE6">
        <w:rPr>
          <w:rFonts w:ascii="Arial" w:hAnsi="Arial" w:cs="Arial"/>
          <w:color w:val="auto"/>
        </w:rPr>
        <w:t xml:space="preserve">You may need to consult with </w:t>
      </w:r>
      <w:r w:rsidR="00AE102E">
        <w:rPr>
          <w:rFonts w:ascii="Arial" w:hAnsi="Arial" w:cs="Arial"/>
          <w:color w:val="auto"/>
        </w:rPr>
        <w:t xml:space="preserve">the </w:t>
      </w:r>
      <w:r w:rsidR="00A52FE6" w:rsidRPr="00A52FE6">
        <w:rPr>
          <w:rFonts w:ascii="Arial" w:hAnsi="Arial" w:cs="Arial"/>
          <w:color w:val="auto"/>
        </w:rPr>
        <w:t>customer where t</w:t>
      </w:r>
      <w:r w:rsidR="00A52FE6">
        <w:rPr>
          <w:rFonts w:ascii="Arial" w:hAnsi="Arial" w:cs="Arial"/>
          <w:color w:val="auto"/>
        </w:rPr>
        <w:t xml:space="preserve">he backups </w:t>
      </w:r>
      <w:r w:rsidR="00612C56">
        <w:rPr>
          <w:rFonts w:ascii="Arial" w:hAnsi="Arial" w:cs="Arial"/>
          <w:color w:val="auto"/>
        </w:rPr>
        <w:t xml:space="preserve">are </w:t>
      </w:r>
      <w:r w:rsidR="00A52FE6">
        <w:rPr>
          <w:rFonts w:ascii="Arial" w:hAnsi="Arial" w:cs="Arial"/>
          <w:color w:val="auto"/>
        </w:rPr>
        <w:t>being stored and make copies if necessary (</w:t>
      </w:r>
      <w:r w:rsidR="00AE102E">
        <w:rPr>
          <w:rFonts w:ascii="Arial" w:hAnsi="Arial" w:cs="Arial"/>
          <w:color w:val="auto"/>
        </w:rPr>
        <w:t xml:space="preserve">the </w:t>
      </w:r>
      <w:r w:rsidR="00A52FE6">
        <w:rPr>
          <w:rFonts w:ascii="Arial" w:hAnsi="Arial" w:cs="Arial"/>
          <w:color w:val="auto"/>
        </w:rPr>
        <w:t xml:space="preserve">default location is </w:t>
      </w:r>
      <w:r w:rsidR="00A52FE6" w:rsidRPr="00D17FE8">
        <w:rPr>
          <w:rFonts w:ascii="Arial" w:hAnsi="Arial" w:cs="Arial"/>
          <w:i/>
          <w:color w:val="auto"/>
        </w:rPr>
        <w:t>C:\Temp</w:t>
      </w:r>
      <w:r w:rsidR="00A52FE6">
        <w:rPr>
          <w:rFonts w:ascii="Arial" w:hAnsi="Arial" w:cs="Arial"/>
          <w:color w:val="auto"/>
        </w:rPr>
        <w:t xml:space="preserve"> or </w:t>
      </w:r>
      <w:r w:rsidR="00A52FE6" w:rsidRPr="00D17FE8">
        <w:rPr>
          <w:rFonts w:ascii="Arial" w:hAnsi="Arial" w:cs="Arial"/>
          <w:i/>
          <w:color w:val="auto"/>
        </w:rPr>
        <w:t>C:\tmp</w:t>
      </w:r>
      <w:r w:rsidR="00A52FE6">
        <w:rPr>
          <w:rFonts w:ascii="Arial" w:hAnsi="Arial" w:cs="Arial"/>
          <w:color w:val="auto"/>
        </w:rPr>
        <w:t xml:space="preserve"> folder).</w:t>
      </w:r>
    </w:p>
    <w:p w14:paraId="5F36FFF5" w14:textId="002E4C9D" w:rsidR="006D50C6" w:rsidRDefault="00A15B51" w:rsidP="00AE4EBC">
      <w:pPr>
        <w:ind w:left="1440"/>
        <w:jc w:val="both"/>
        <w:rPr>
          <w:rStyle w:val="Hyperlink"/>
          <w:rFonts w:ascii="Arial" w:hAnsi="Arial" w:cs="Arial"/>
        </w:rPr>
      </w:pPr>
      <w:r>
        <w:rPr>
          <w:rFonts w:ascii="Arial" w:hAnsi="Arial" w:cs="Arial"/>
          <w:color w:val="auto"/>
        </w:rPr>
        <w:t xml:space="preserve">To </w:t>
      </w:r>
      <w:r w:rsidR="00612C56">
        <w:rPr>
          <w:rFonts w:ascii="Arial" w:hAnsi="Arial" w:cs="Arial"/>
          <w:color w:val="auto"/>
        </w:rPr>
        <w:t xml:space="preserve">learn how to </w:t>
      </w:r>
      <w:r>
        <w:rPr>
          <w:rFonts w:ascii="Arial" w:hAnsi="Arial" w:cs="Arial"/>
          <w:color w:val="auto"/>
        </w:rPr>
        <w:t>run the backup / restore utility</w:t>
      </w:r>
      <w:r w:rsidR="005874A1">
        <w:rPr>
          <w:rFonts w:ascii="Arial" w:hAnsi="Arial" w:cs="Arial"/>
          <w:color w:val="auto"/>
        </w:rPr>
        <w:t xml:space="preserve">, you may refer to the </w:t>
      </w:r>
      <w:r w:rsidR="00612C56">
        <w:rPr>
          <w:rFonts w:ascii="Arial" w:hAnsi="Arial" w:cs="Arial"/>
          <w:color w:val="auto"/>
        </w:rPr>
        <w:t>A</w:t>
      </w:r>
      <w:r w:rsidR="005874A1">
        <w:rPr>
          <w:rFonts w:ascii="Arial" w:hAnsi="Arial" w:cs="Arial"/>
          <w:color w:val="auto"/>
        </w:rPr>
        <w:t>ppendix section at the end of this document</w:t>
      </w:r>
      <w:r>
        <w:rPr>
          <w:rFonts w:ascii="Arial" w:hAnsi="Arial" w:cs="Arial"/>
          <w:color w:val="auto"/>
        </w:rPr>
        <w:t>:</w:t>
      </w:r>
      <w:r w:rsidR="004E5694">
        <w:rPr>
          <w:rFonts w:ascii="Arial" w:hAnsi="Arial" w:cs="Arial"/>
          <w:color w:val="auto"/>
        </w:rPr>
        <w:t xml:space="preserve"> </w:t>
      </w:r>
      <w:hyperlink w:anchor="_Running_Backup_/" w:history="1">
        <w:r w:rsidR="00BB50A7" w:rsidRPr="00BB50A7">
          <w:rPr>
            <w:rStyle w:val="Hyperlink"/>
            <w:rFonts w:ascii="Arial" w:hAnsi="Arial" w:cs="Arial"/>
          </w:rPr>
          <w:t>Running Backup / Restore utility</w:t>
        </w:r>
      </w:hyperlink>
    </w:p>
    <w:p w14:paraId="447B04F9" w14:textId="5B7591D2" w:rsidR="00FE32BC" w:rsidRPr="00AE4EBC" w:rsidRDefault="00FE32BC" w:rsidP="00AE4EBC">
      <w:pPr>
        <w:ind w:left="1440"/>
        <w:jc w:val="both"/>
        <w:rPr>
          <w:rFonts w:ascii="Arial" w:hAnsi="Arial" w:cs="Arial"/>
          <w:color w:val="auto"/>
        </w:rPr>
      </w:pPr>
      <w:r>
        <w:rPr>
          <w:rFonts w:ascii="Arial" w:hAnsi="Arial" w:cs="Arial"/>
          <w:color w:val="auto"/>
        </w:rPr>
        <w:t xml:space="preserve">Secondly, if we are going to patch a system with </w:t>
      </w:r>
      <w:r w:rsidR="004859B2">
        <w:rPr>
          <w:rFonts w:ascii="Arial" w:hAnsi="Arial" w:cs="Arial"/>
          <w:color w:val="auto"/>
        </w:rPr>
        <w:t>Oracle</w:t>
      </w:r>
      <w:r w:rsidR="00AD21A9">
        <w:rPr>
          <w:rFonts w:ascii="Arial" w:hAnsi="Arial" w:cs="Arial"/>
          <w:color w:val="auto"/>
        </w:rPr>
        <w:t xml:space="preserve"> updates</w:t>
      </w:r>
      <w:r w:rsidR="004859B2">
        <w:rPr>
          <w:rFonts w:ascii="Arial" w:hAnsi="Arial" w:cs="Arial"/>
          <w:color w:val="auto"/>
        </w:rPr>
        <w:t>,</w:t>
      </w:r>
      <w:r>
        <w:rPr>
          <w:rFonts w:ascii="Arial" w:hAnsi="Arial" w:cs="Arial"/>
          <w:color w:val="auto"/>
        </w:rPr>
        <w:t xml:space="preserve"> we can make sure to</w:t>
      </w:r>
      <w:r w:rsidR="004859B2">
        <w:rPr>
          <w:rFonts w:ascii="Arial" w:hAnsi="Arial" w:cs="Arial"/>
          <w:color w:val="auto"/>
        </w:rPr>
        <w:t xml:space="preserve"> review the patches installed on it with commands on the desired machine. And we can make sure to back it up with the instructions on the same part of the appendix  </w:t>
      </w:r>
      <w:hyperlink w:anchor="_Running_Backup_/" w:history="1">
        <w:r w:rsidR="004859B2" w:rsidRPr="00BB50A7">
          <w:rPr>
            <w:rStyle w:val="Hyperlink"/>
            <w:rFonts w:ascii="Arial" w:hAnsi="Arial" w:cs="Arial"/>
          </w:rPr>
          <w:t>Running Backup / Restore utility</w:t>
        </w:r>
      </w:hyperlink>
      <w:r w:rsidR="004859B2">
        <w:rPr>
          <w:rFonts w:ascii="Arial" w:hAnsi="Arial" w:cs="Arial"/>
          <w:color w:val="auto"/>
        </w:rPr>
        <w:t xml:space="preserve">, on the bullet point number </w:t>
      </w:r>
    </w:p>
    <w:p w14:paraId="07393193" w14:textId="77777777" w:rsidR="00781CA9" w:rsidRPr="0038375F" w:rsidRDefault="0038375F" w:rsidP="00D10082">
      <w:pPr>
        <w:pStyle w:val="Heading3"/>
        <w:ind w:firstLine="720"/>
      </w:pPr>
      <w:bookmarkStart w:id="23" w:name="_Toc110423464"/>
      <w:r w:rsidRPr="0038375F">
        <w:t xml:space="preserve">2. </w:t>
      </w:r>
      <w:r w:rsidR="00781CA9" w:rsidRPr="0038375F">
        <w:t>Run a System Registration Utility report</w:t>
      </w:r>
      <w:bookmarkEnd w:id="23"/>
    </w:p>
    <w:p w14:paraId="382F94C4" w14:textId="21F98597" w:rsidR="00A85FF8" w:rsidRDefault="00A85FF8" w:rsidP="00D25BCE">
      <w:pPr>
        <w:ind w:left="720"/>
        <w:jc w:val="both"/>
        <w:rPr>
          <w:rFonts w:ascii="Arial" w:hAnsi="Arial" w:cs="Arial"/>
          <w:color w:val="auto"/>
        </w:rPr>
      </w:pPr>
      <w:r>
        <w:rPr>
          <w:rFonts w:ascii="Arial" w:hAnsi="Arial" w:cs="Arial"/>
          <w:color w:val="auto"/>
        </w:rPr>
        <w:t>System Registration Utility</w:t>
      </w:r>
      <w:r w:rsidR="00612C56">
        <w:rPr>
          <w:rFonts w:ascii="Arial" w:hAnsi="Arial" w:cs="Arial"/>
          <w:color w:val="auto"/>
        </w:rPr>
        <w:t xml:space="preserve"> (SRU)</w:t>
      </w:r>
      <w:r>
        <w:rPr>
          <w:rFonts w:ascii="Arial" w:hAnsi="Arial" w:cs="Arial"/>
          <w:color w:val="auto"/>
        </w:rPr>
        <w:t xml:space="preserve"> provides a comprehensive list of installed hardware and software components, as well as how drops and devices are defined and allocated in </w:t>
      </w:r>
      <w:r w:rsidR="000A4D7D">
        <w:rPr>
          <w:rFonts w:ascii="Arial" w:hAnsi="Arial" w:cs="Arial"/>
          <w:color w:val="auto"/>
        </w:rPr>
        <w:t>a</w:t>
      </w:r>
      <w:r>
        <w:rPr>
          <w:rFonts w:ascii="Arial" w:hAnsi="Arial" w:cs="Arial"/>
          <w:color w:val="auto"/>
        </w:rPr>
        <w:t xml:space="preserve"> specific system. Therefore, </w:t>
      </w:r>
      <w:r w:rsidR="000A4D7D">
        <w:rPr>
          <w:rFonts w:ascii="Arial" w:hAnsi="Arial" w:cs="Arial"/>
          <w:color w:val="auto"/>
        </w:rPr>
        <w:t>an</w:t>
      </w:r>
      <w:r>
        <w:rPr>
          <w:rFonts w:ascii="Arial" w:hAnsi="Arial" w:cs="Arial"/>
          <w:color w:val="auto"/>
        </w:rPr>
        <w:t xml:space="preserve"> SRU report provides a </w:t>
      </w:r>
      <w:r w:rsidR="004E5694">
        <w:rPr>
          <w:rFonts w:ascii="Arial" w:hAnsi="Arial" w:cs="Arial"/>
          <w:color w:val="auto"/>
        </w:rPr>
        <w:t>baseline</w:t>
      </w:r>
      <w:r>
        <w:rPr>
          <w:rFonts w:ascii="Arial" w:hAnsi="Arial" w:cs="Arial"/>
          <w:color w:val="auto"/>
        </w:rPr>
        <w:t xml:space="preserve"> </w:t>
      </w:r>
      <w:r w:rsidR="00D17FE8">
        <w:rPr>
          <w:rFonts w:ascii="Arial" w:hAnsi="Arial" w:cs="Arial"/>
          <w:color w:val="auto"/>
        </w:rPr>
        <w:t>of</w:t>
      </w:r>
      <w:r>
        <w:rPr>
          <w:rFonts w:ascii="Arial" w:hAnsi="Arial" w:cs="Arial"/>
          <w:color w:val="auto"/>
        </w:rPr>
        <w:t xml:space="preserve"> the existing software patching level, before any new patches are applied. This is important for the following reasons, among others:</w:t>
      </w:r>
    </w:p>
    <w:p w14:paraId="146AFE2B" w14:textId="77777777" w:rsidR="00A85FF8" w:rsidRPr="00D17FE8" w:rsidRDefault="00A85FF8" w:rsidP="00516784">
      <w:pPr>
        <w:pStyle w:val="ListParagraph"/>
        <w:numPr>
          <w:ilvl w:val="0"/>
          <w:numId w:val="8"/>
        </w:numPr>
        <w:ind w:left="1440"/>
        <w:jc w:val="both"/>
        <w:rPr>
          <w:rFonts w:ascii="Arial" w:hAnsi="Arial" w:cs="Arial"/>
          <w:color w:val="auto"/>
        </w:rPr>
      </w:pPr>
      <w:r w:rsidRPr="00D17FE8">
        <w:rPr>
          <w:rFonts w:ascii="Arial" w:hAnsi="Arial" w:cs="Arial"/>
          <w:color w:val="auto"/>
        </w:rPr>
        <w:t xml:space="preserve">To avoid falling behind the existing patching </w:t>
      </w:r>
      <w:proofErr w:type="gramStart"/>
      <w:r w:rsidRPr="00D17FE8">
        <w:rPr>
          <w:rFonts w:ascii="Arial" w:hAnsi="Arial" w:cs="Arial"/>
          <w:color w:val="auto"/>
        </w:rPr>
        <w:t>level, if</w:t>
      </w:r>
      <w:proofErr w:type="gramEnd"/>
      <w:r w:rsidRPr="00D17FE8">
        <w:rPr>
          <w:rFonts w:ascii="Arial" w:hAnsi="Arial" w:cs="Arial"/>
          <w:color w:val="auto"/>
        </w:rPr>
        <w:t xml:space="preserve"> the system is already up to date with the latest updates.</w:t>
      </w:r>
    </w:p>
    <w:p w14:paraId="67A57EBA" w14:textId="77777777" w:rsidR="00A85FF8" w:rsidRPr="00D17FE8" w:rsidRDefault="00A85FF8" w:rsidP="00516784">
      <w:pPr>
        <w:pStyle w:val="ListParagraph"/>
        <w:numPr>
          <w:ilvl w:val="0"/>
          <w:numId w:val="8"/>
        </w:numPr>
        <w:ind w:left="1440"/>
        <w:jc w:val="both"/>
        <w:rPr>
          <w:rFonts w:ascii="Arial" w:hAnsi="Arial" w:cs="Arial"/>
          <w:color w:val="auto"/>
        </w:rPr>
      </w:pPr>
      <w:r w:rsidRPr="00D17FE8">
        <w:rPr>
          <w:rFonts w:ascii="Arial" w:hAnsi="Arial" w:cs="Arial"/>
          <w:color w:val="auto"/>
        </w:rPr>
        <w:t>To understand what installed patches may be superseded, or if any dependency needs to be installed before loading the patches.</w:t>
      </w:r>
    </w:p>
    <w:p w14:paraId="62C95216" w14:textId="045DBCD2" w:rsidR="000A4D7D" w:rsidRPr="00B87BDA" w:rsidRDefault="00B87BDA" w:rsidP="00D25BCE">
      <w:pPr>
        <w:ind w:left="720"/>
        <w:jc w:val="both"/>
        <w:rPr>
          <w:rFonts w:ascii="Arial" w:hAnsi="Arial" w:cs="Arial"/>
          <w:color w:val="auto"/>
        </w:rPr>
      </w:pPr>
      <w:r w:rsidRPr="00B87BDA">
        <w:rPr>
          <w:rFonts w:ascii="Arial" w:hAnsi="Arial" w:cs="Arial"/>
          <w:color w:val="auto"/>
        </w:rPr>
        <w:t xml:space="preserve">For instructions on how to run this report, refer to the Appendix section at </w:t>
      </w:r>
      <w:hyperlink w:anchor="_Running_a_System" w:history="1">
        <w:r w:rsidR="00BB50A7" w:rsidRPr="00BB50A7">
          <w:rPr>
            <w:rStyle w:val="Hyperlink"/>
            <w:rFonts w:ascii="Arial" w:hAnsi="Arial" w:cs="Arial"/>
          </w:rPr>
          <w:t>Running a System Registration Utility report</w:t>
        </w:r>
      </w:hyperlink>
    </w:p>
    <w:p w14:paraId="605F06E8" w14:textId="77777777" w:rsidR="000A4D7D" w:rsidRPr="0038375F" w:rsidRDefault="0038375F" w:rsidP="00D10082">
      <w:pPr>
        <w:pStyle w:val="Heading3"/>
        <w:ind w:firstLine="720"/>
      </w:pPr>
      <w:bookmarkStart w:id="24" w:name="_Toc110423465"/>
      <w:r>
        <w:t xml:space="preserve">3. Run </w:t>
      </w:r>
      <w:r w:rsidR="000A4D7D" w:rsidRPr="0038375F">
        <w:t>NIC Deletion Test</w:t>
      </w:r>
      <w:r>
        <w:t>, if applicable</w:t>
      </w:r>
      <w:r w:rsidR="009F223C" w:rsidRPr="0038375F">
        <w:t xml:space="preserve"> (for MS patching only)</w:t>
      </w:r>
      <w:bookmarkEnd w:id="24"/>
    </w:p>
    <w:p w14:paraId="3898E838" w14:textId="595B47AE" w:rsidR="000A4D7D" w:rsidRDefault="000A4D7D" w:rsidP="00D25BCE">
      <w:pPr>
        <w:ind w:left="720"/>
        <w:jc w:val="both"/>
        <w:rPr>
          <w:rFonts w:ascii="Arial" w:hAnsi="Arial" w:cs="Arial"/>
          <w:color w:val="auto"/>
        </w:rPr>
      </w:pPr>
      <w:r w:rsidRPr="000A4D7D">
        <w:rPr>
          <w:rFonts w:ascii="Arial" w:hAnsi="Arial" w:cs="Arial"/>
          <w:color w:val="auto"/>
        </w:rPr>
        <w:t xml:space="preserve">After </w:t>
      </w:r>
      <w:r w:rsidR="005B7696">
        <w:rPr>
          <w:rFonts w:ascii="Arial" w:hAnsi="Arial" w:cs="Arial"/>
          <w:color w:val="auto"/>
        </w:rPr>
        <w:t xml:space="preserve">the </w:t>
      </w:r>
      <w:r w:rsidRPr="000A4D7D">
        <w:rPr>
          <w:rFonts w:ascii="Arial" w:hAnsi="Arial" w:cs="Arial"/>
          <w:color w:val="auto"/>
        </w:rPr>
        <w:t>M</w:t>
      </w:r>
      <w:r>
        <w:rPr>
          <w:rFonts w:ascii="Arial" w:hAnsi="Arial" w:cs="Arial"/>
          <w:color w:val="auto"/>
        </w:rPr>
        <w:t xml:space="preserve">arch 2018 MS patch set was released, an issue was identified which could potentially affect how the NIC drivers are loaded </w:t>
      </w:r>
      <w:r w:rsidR="00E86C2C">
        <w:rPr>
          <w:rFonts w:ascii="Arial" w:hAnsi="Arial" w:cs="Arial"/>
          <w:color w:val="auto"/>
        </w:rPr>
        <w:t>in</w:t>
      </w:r>
      <w:r w:rsidR="00AE102E">
        <w:rPr>
          <w:rFonts w:ascii="Arial" w:hAnsi="Arial" w:cs="Arial"/>
          <w:color w:val="auto"/>
        </w:rPr>
        <w:t>to</w:t>
      </w:r>
      <w:r w:rsidR="00E86C2C">
        <w:rPr>
          <w:rFonts w:ascii="Arial" w:hAnsi="Arial" w:cs="Arial"/>
          <w:color w:val="auto"/>
        </w:rPr>
        <w:t xml:space="preserve"> the system during </w:t>
      </w:r>
      <w:r w:rsidR="00AE102E">
        <w:rPr>
          <w:rFonts w:ascii="Arial" w:hAnsi="Arial" w:cs="Arial"/>
          <w:color w:val="auto"/>
        </w:rPr>
        <w:t xml:space="preserve">the </w:t>
      </w:r>
      <w:r w:rsidR="00E86C2C">
        <w:rPr>
          <w:rFonts w:ascii="Arial" w:hAnsi="Arial" w:cs="Arial"/>
          <w:color w:val="auto"/>
        </w:rPr>
        <w:t>booting process. In general, the issue could manifest in Ovation as follows:</w:t>
      </w:r>
    </w:p>
    <w:p w14:paraId="5D11826F" w14:textId="77777777" w:rsidR="00E86C2C" w:rsidRPr="0038375F" w:rsidRDefault="00E86C2C" w:rsidP="00516784">
      <w:pPr>
        <w:pStyle w:val="ListParagraph"/>
        <w:numPr>
          <w:ilvl w:val="0"/>
          <w:numId w:val="4"/>
        </w:numPr>
        <w:ind w:left="1440"/>
        <w:jc w:val="both"/>
        <w:rPr>
          <w:rFonts w:ascii="Arial" w:hAnsi="Arial" w:cs="Arial"/>
          <w:color w:val="auto"/>
        </w:rPr>
      </w:pPr>
      <w:r w:rsidRPr="0038375F">
        <w:rPr>
          <w:rFonts w:ascii="Arial" w:hAnsi="Arial" w:cs="Arial"/>
          <w:color w:val="auto"/>
        </w:rPr>
        <w:t>NICs missing from the Network Connections screen.</w:t>
      </w:r>
    </w:p>
    <w:p w14:paraId="03C5D137" w14:textId="02F8BDC2" w:rsidR="00E86C2C" w:rsidRPr="0038375F" w:rsidRDefault="00E86C2C" w:rsidP="00516784">
      <w:pPr>
        <w:pStyle w:val="ListParagraph"/>
        <w:numPr>
          <w:ilvl w:val="0"/>
          <w:numId w:val="4"/>
        </w:numPr>
        <w:ind w:left="1440"/>
        <w:jc w:val="both"/>
        <w:rPr>
          <w:rFonts w:ascii="Arial" w:hAnsi="Arial" w:cs="Arial"/>
          <w:color w:val="auto"/>
        </w:rPr>
      </w:pPr>
      <w:r w:rsidRPr="0038375F">
        <w:rPr>
          <w:rFonts w:ascii="Arial" w:hAnsi="Arial" w:cs="Arial"/>
          <w:color w:val="auto"/>
        </w:rPr>
        <w:lastRenderedPageBreak/>
        <w:t xml:space="preserve">Device Manager reports several </w:t>
      </w:r>
      <w:r w:rsidR="004E5694">
        <w:rPr>
          <w:rFonts w:ascii="Arial" w:hAnsi="Arial" w:cs="Arial"/>
          <w:color w:val="auto"/>
        </w:rPr>
        <w:t>u</w:t>
      </w:r>
      <w:r w:rsidRPr="0038375F">
        <w:rPr>
          <w:rFonts w:ascii="Arial" w:hAnsi="Arial" w:cs="Arial"/>
          <w:color w:val="auto"/>
        </w:rPr>
        <w:t xml:space="preserve">nknown devices in </w:t>
      </w:r>
      <w:r w:rsidR="004E5694">
        <w:rPr>
          <w:rFonts w:ascii="Arial" w:hAnsi="Arial" w:cs="Arial"/>
          <w:color w:val="auto"/>
        </w:rPr>
        <w:t>o</w:t>
      </w:r>
      <w:r w:rsidRPr="0038375F">
        <w:rPr>
          <w:rFonts w:ascii="Arial" w:hAnsi="Arial" w:cs="Arial"/>
          <w:color w:val="auto"/>
        </w:rPr>
        <w:t>ther devices while Network Adapters are missing devices.</w:t>
      </w:r>
    </w:p>
    <w:p w14:paraId="56F7EC3E" w14:textId="77777777" w:rsidR="00E86C2C" w:rsidRPr="0038375F" w:rsidRDefault="00E86C2C" w:rsidP="00516784">
      <w:pPr>
        <w:pStyle w:val="ListParagraph"/>
        <w:numPr>
          <w:ilvl w:val="0"/>
          <w:numId w:val="4"/>
        </w:numPr>
        <w:ind w:left="1440"/>
        <w:jc w:val="both"/>
        <w:rPr>
          <w:rFonts w:ascii="Arial" w:hAnsi="Arial" w:cs="Arial"/>
          <w:color w:val="auto"/>
        </w:rPr>
      </w:pPr>
      <w:r w:rsidRPr="0038375F">
        <w:rPr>
          <w:rFonts w:ascii="Arial" w:hAnsi="Arial" w:cs="Arial"/>
          <w:color w:val="auto"/>
        </w:rPr>
        <w:t>Drop fails to communicate on the Ovation network.</w:t>
      </w:r>
    </w:p>
    <w:p w14:paraId="002EE862" w14:textId="1CBD2F03" w:rsidR="000A4D7D" w:rsidRDefault="00E86C2C" w:rsidP="00D25BCE">
      <w:pPr>
        <w:ind w:left="720"/>
        <w:jc w:val="both"/>
        <w:rPr>
          <w:rFonts w:ascii="Arial" w:hAnsi="Arial" w:cs="Arial"/>
          <w:color w:val="auto"/>
        </w:rPr>
      </w:pPr>
      <w:r>
        <w:rPr>
          <w:rFonts w:ascii="Arial" w:hAnsi="Arial" w:cs="Arial"/>
          <w:color w:val="auto"/>
        </w:rPr>
        <w:t xml:space="preserve">As of </w:t>
      </w:r>
      <w:r w:rsidR="005B7696">
        <w:rPr>
          <w:rFonts w:ascii="Arial" w:hAnsi="Arial" w:cs="Arial"/>
          <w:color w:val="auto"/>
        </w:rPr>
        <w:t>the writing of this document</w:t>
      </w:r>
      <w:r>
        <w:rPr>
          <w:rFonts w:ascii="Arial" w:hAnsi="Arial" w:cs="Arial"/>
          <w:color w:val="auto"/>
        </w:rPr>
        <w:t xml:space="preserve">, Microsoft has </w:t>
      </w:r>
      <w:r w:rsidRPr="00FE32BC">
        <w:rPr>
          <w:rFonts w:ascii="Arial" w:hAnsi="Arial" w:cs="Arial"/>
          <w:b/>
          <w:bCs/>
          <w:color w:val="auto"/>
          <w:u w:val="single"/>
        </w:rPr>
        <w:t xml:space="preserve">not </w:t>
      </w:r>
      <w:r w:rsidR="009F223C" w:rsidRPr="00FE32BC">
        <w:rPr>
          <w:rFonts w:ascii="Arial" w:hAnsi="Arial" w:cs="Arial"/>
          <w:b/>
          <w:bCs/>
          <w:color w:val="auto"/>
          <w:u w:val="single"/>
        </w:rPr>
        <w:t>provided or developed a permanent solution</w:t>
      </w:r>
      <w:r w:rsidR="009F223C">
        <w:rPr>
          <w:rFonts w:ascii="Arial" w:hAnsi="Arial" w:cs="Arial"/>
          <w:color w:val="auto"/>
        </w:rPr>
        <w:t xml:space="preserve"> for this issue. If the issue manifests and is not detected </w:t>
      </w:r>
      <w:r w:rsidR="00AE102E">
        <w:rPr>
          <w:rFonts w:ascii="Arial" w:hAnsi="Arial" w:cs="Arial"/>
          <w:color w:val="auto"/>
        </w:rPr>
        <w:t xml:space="preserve">before </w:t>
      </w:r>
      <w:r w:rsidR="009F223C">
        <w:rPr>
          <w:rFonts w:ascii="Arial" w:hAnsi="Arial" w:cs="Arial"/>
          <w:color w:val="auto"/>
        </w:rPr>
        <w:t>Microsoft patching,</w:t>
      </w:r>
      <w:r w:rsidR="009F223C" w:rsidRPr="009F223C">
        <w:t xml:space="preserve"> </w:t>
      </w:r>
      <w:r w:rsidR="009F223C">
        <w:rPr>
          <w:rFonts w:ascii="Arial" w:hAnsi="Arial" w:cs="Arial"/>
          <w:color w:val="auto"/>
        </w:rPr>
        <w:t>the</w:t>
      </w:r>
      <w:r w:rsidR="009F223C" w:rsidRPr="009F223C">
        <w:rPr>
          <w:rFonts w:ascii="Arial" w:hAnsi="Arial" w:cs="Arial"/>
          <w:color w:val="auto"/>
        </w:rPr>
        <w:t xml:space="preserve"> appropriate course of action would be to uninstall Ovation, reboot, unbind OHI for both NICs, reboot, then uninstall OHI.  With OHI out of the picture, the overall impact of </w:t>
      </w:r>
      <w:r w:rsidR="005B7696">
        <w:rPr>
          <w:rFonts w:ascii="Arial" w:hAnsi="Arial" w:cs="Arial"/>
          <w:color w:val="auto"/>
        </w:rPr>
        <w:t xml:space="preserve">this patch </w:t>
      </w:r>
      <w:r w:rsidR="00AE102E">
        <w:rPr>
          <w:rFonts w:ascii="Arial" w:hAnsi="Arial" w:cs="Arial"/>
          <w:color w:val="auto"/>
        </w:rPr>
        <w:t>on</w:t>
      </w:r>
      <w:r w:rsidR="009F223C" w:rsidRPr="009F223C">
        <w:rPr>
          <w:rFonts w:ascii="Arial" w:hAnsi="Arial" w:cs="Arial"/>
          <w:color w:val="auto"/>
        </w:rPr>
        <w:t xml:space="preserve"> an Ovation HMI is substantially less.</w:t>
      </w:r>
      <w:r w:rsidR="009F223C">
        <w:rPr>
          <w:rFonts w:ascii="Arial" w:hAnsi="Arial" w:cs="Arial"/>
          <w:color w:val="auto"/>
        </w:rPr>
        <w:t xml:space="preserve"> </w:t>
      </w:r>
    </w:p>
    <w:p w14:paraId="2295B39F" w14:textId="0E76EE68" w:rsidR="009F223C" w:rsidRDefault="009F223C" w:rsidP="00D25BCE">
      <w:pPr>
        <w:ind w:left="720"/>
        <w:jc w:val="both"/>
        <w:rPr>
          <w:rFonts w:ascii="Arial" w:hAnsi="Arial" w:cs="Arial"/>
          <w:color w:val="auto"/>
        </w:rPr>
      </w:pPr>
      <w:r w:rsidRPr="009F223C">
        <w:rPr>
          <w:rFonts w:ascii="Arial" w:hAnsi="Arial" w:cs="Arial"/>
          <w:color w:val="auto"/>
        </w:rPr>
        <w:t>Please note that the issues</w:t>
      </w:r>
      <w:r>
        <w:rPr>
          <w:rFonts w:ascii="Arial" w:hAnsi="Arial" w:cs="Arial"/>
          <w:color w:val="auto"/>
        </w:rPr>
        <w:t xml:space="preserve"> concerning NIC </w:t>
      </w:r>
      <w:r w:rsidR="00F50DE1">
        <w:rPr>
          <w:rFonts w:ascii="Arial" w:hAnsi="Arial" w:cs="Arial"/>
          <w:color w:val="auto"/>
        </w:rPr>
        <w:t>driver’s</w:t>
      </w:r>
      <w:r>
        <w:rPr>
          <w:rFonts w:ascii="Arial" w:hAnsi="Arial" w:cs="Arial"/>
          <w:color w:val="auto"/>
        </w:rPr>
        <w:t xml:space="preserve"> removal </w:t>
      </w:r>
      <w:r w:rsidRPr="009F223C">
        <w:rPr>
          <w:rFonts w:ascii="Arial" w:hAnsi="Arial" w:cs="Arial"/>
          <w:color w:val="auto"/>
        </w:rPr>
        <w:t>are reported</w:t>
      </w:r>
      <w:r w:rsidR="005B7696">
        <w:rPr>
          <w:rFonts w:ascii="Arial" w:hAnsi="Arial" w:cs="Arial"/>
          <w:color w:val="auto"/>
        </w:rPr>
        <w:t xml:space="preserve"> only</w:t>
      </w:r>
      <w:r w:rsidRPr="009F223C">
        <w:rPr>
          <w:rFonts w:ascii="Arial" w:hAnsi="Arial" w:cs="Arial"/>
          <w:color w:val="auto"/>
        </w:rPr>
        <w:t xml:space="preserve"> for Window</w:t>
      </w:r>
      <w:r w:rsidR="00AE102E">
        <w:rPr>
          <w:rFonts w:ascii="Arial" w:hAnsi="Arial" w:cs="Arial"/>
          <w:color w:val="auto"/>
        </w:rPr>
        <w:t>s</w:t>
      </w:r>
      <w:r w:rsidRPr="009F223C">
        <w:rPr>
          <w:rFonts w:ascii="Arial" w:hAnsi="Arial" w:cs="Arial"/>
          <w:color w:val="auto"/>
        </w:rPr>
        <w:t xml:space="preserve"> 7 SP1 (32 or 64</w:t>
      </w:r>
      <w:r w:rsidR="00AE102E">
        <w:rPr>
          <w:rFonts w:ascii="Arial" w:hAnsi="Arial" w:cs="Arial"/>
          <w:color w:val="auto"/>
        </w:rPr>
        <w:t>-</w:t>
      </w:r>
      <w:r w:rsidRPr="009F223C">
        <w:rPr>
          <w:rFonts w:ascii="Arial" w:hAnsi="Arial" w:cs="Arial"/>
          <w:color w:val="auto"/>
        </w:rPr>
        <w:t>bit) and Windows Server 2008 R2.</w:t>
      </w:r>
    </w:p>
    <w:p w14:paraId="6832AB5D" w14:textId="0A5FD1AA" w:rsidR="00534C07" w:rsidRDefault="00534C07" w:rsidP="00D25BCE">
      <w:pPr>
        <w:ind w:left="720"/>
        <w:jc w:val="both"/>
        <w:rPr>
          <w:rFonts w:ascii="Arial" w:hAnsi="Arial" w:cs="Arial"/>
          <w:color w:val="auto"/>
        </w:rPr>
      </w:pPr>
      <w:r>
        <w:rPr>
          <w:rFonts w:ascii="Arial" w:hAnsi="Arial" w:cs="Arial"/>
          <w:color w:val="auto"/>
        </w:rPr>
        <w:t xml:space="preserve">For more instructions on how to run the NIC Deletion Test, refer to the </w:t>
      </w:r>
      <w:r w:rsidRPr="00E612BB">
        <w:rPr>
          <w:rFonts w:ascii="Arial" w:hAnsi="Arial" w:cs="Arial"/>
          <w:color w:val="auto"/>
        </w:rPr>
        <w:t>Appendix Section</w:t>
      </w:r>
      <w:r w:rsidR="00FE32BC">
        <w:rPr>
          <w:rFonts w:ascii="Arial" w:hAnsi="Arial" w:cs="Arial"/>
          <w:color w:val="auto"/>
        </w:rPr>
        <w:t xml:space="preserve"> </w:t>
      </w:r>
      <w:hyperlink w:anchor="_NIC_Driver_Deletion" w:history="1">
        <w:r w:rsidR="00FE32BC" w:rsidRPr="00FE32BC">
          <w:rPr>
            <w:rStyle w:val="Hyperlink"/>
            <w:rFonts w:ascii="Arial" w:hAnsi="Arial" w:cs="Arial"/>
          </w:rPr>
          <w:t>NIC Driver Deletion Test</w:t>
        </w:r>
      </w:hyperlink>
    </w:p>
    <w:p w14:paraId="294BCE7D" w14:textId="639789A5" w:rsidR="004E5694" w:rsidRDefault="00877DE4" w:rsidP="00C92DB8">
      <w:pPr>
        <w:ind w:left="1440"/>
        <w:jc w:val="both"/>
        <w:rPr>
          <w:rFonts w:ascii="Arial" w:hAnsi="Arial" w:cs="Arial"/>
          <w:color w:val="auto"/>
        </w:rPr>
      </w:pPr>
      <w:r w:rsidRPr="00877DE4">
        <w:rPr>
          <w:rFonts w:ascii="Arial" w:hAnsi="Arial" w:cs="Arial"/>
          <w:b/>
          <w:color w:val="auto"/>
        </w:rPr>
        <w:t>Note</w:t>
      </w:r>
      <w:r w:rsidRPr="00877DE4">
        <w:rPr>
          <w:rFonts w:ascii="Arial" w:hAnsi="Arial" w:cs="Arial"/>
          <w:color w:val="auto"/>
        </w:rPr>
        <w:t>:</w:t>
      </w:r>
      <w:r>
        <w:rPr>
          <w:rFonts w:ascii="Arial" w:hAnsi="Arial" w:cs="Arial"/>
          <w:color w:val="auto"/>
        </w:rPr>
        <w:t xml:space="preserve"> </w:t>
      </w:r>
      <w:r w:rsidR="005B7696">
        <w:rPr>
          <w:rFonts w:ascii="Arial" w:hAnsi="Arial" w:cs="Arial"/>
          <w:color w:val="auto"/>
        </w:rPr>
        <w:t>T</w:t>
      </w:r>
      <w:r>
        <w:rPr>
          <w:rFonts w:ascii="Arial" w:hAnsi="Arial" w:cs="Arial"/>
          <w:color w:val="auto"/>
        </w:rPr>
        <w:t xml:space="preserve">here are two additional files needed to run the PS scripts while performing the NIC Deletion Test. These files are </w:t>
      </w:r>
      <w:r w:rsidRPr="007A4C97">
        <w:rPr>
          <w:rFonts w:ascii="Arial" w:hAnsi="Arial" w:cs="Arial"/>
          <w:b/>
          <w:color w:val="auto"/>
        </w:rPr>
        <w:t>CheckPCI.ps1</w:t>
      </w:r>
      <w:r w:rsidR="007A4C97">
        <w:rPr>
          <w:rFonts w:ascii="Arial" w:hAnsi="Arial" w:cs="Arial"/>
          <w:color w:val="auto"/>
        </w:rPr>
        <w:t xml:space="preserve"> </w:t>
      </w:r>
      <w:r w:rsidRPr="00877DE4">
        <w:rPr>
          <w:rFonts w:ascii="Arial" w:hAnsi="Arial" w:cs="Arial"/>
          <w:color w:val="auto"/>
        </w:rPr>
        <w:t xml:space="preserve">and </w:t>
      </w:r>
      <w:r w:rsidRPr="007A4C97">
        <w:rPr>
          <w:rFonts w:ascii="Arial" w:hAnsi="Arial" w:cs="Arial"/>
          <w:b/>
          <w:color w:val="auto"/>
        </w:rPr>
        <w:t>Start-Collection.ps1</w:t>
      </w:r>
      <w:r>
        <w:rPr>
          <w:rFonts w:ascii="Arial" w:hAnsi="Arial" w:cs="Arial"/>
          <w:color w:val="auto"/>
        </w:rPr>
        <w:t xml:space="preserve"> </w:t>
      </w:r>
      <w:r w:rsidR="00AE102E">
        <w:rPr>
          <w:rFonts w:ascii="Arial" w:hAnsi="Arial" w:cs="Arial"/>
          <w:color w:val="auto"/>
        </w:rPr>
        <w:t>which</w:t>
      </w:r>
      <w:r>
        <w:rPr>
          <w:rFonts w:ascii="Arial" w:hAnsi="Arial" w:cs="Arial"/>
          <w:color w:val="auto"/>
        </w:rPr>
        <w:t xml:space="preserve"> need to be copied locally per instructions from Appendix. If not available, they can be downloaded from </w:t>
      </w:r>
      <w:r w:rsidRPr="00D17FE8">
        <w:rPr>
          <w:rFonts w:ascii="Arial" w:hAnsi="Arial" w:cs="Arial"/>
          <w:i/>
          <w:color w:val="auto"/>
        </w:rPr>
        <w:t>Q:\ProductDevelopment\Share\MikeMMD\Microsoft\201807</w:t>
      </w:r>
      <w:r>
        <w:rPr>
          <w:rFonts w:ascii="Arial" w:hAnsi="Arial" w:cs="Arial"/>
          <w:color w:val="auto"/>
        </w:rPr>
        <w:t xml:space="preserve"> (</w:t>
      </w:r>
      <w:proofErr w:type="gramStart"/>
      <w:r w:rsidRPr="00D17FE8">
        <w:rPr>
          <w:rFonts w:ascii="Arial" w:hAnsi="Arial" w:cs="Arial"/>
          <w:i/>
          <w:color w:val="auto"/>
        </w:rPr>
        <w:t>Q:</w:t>
      </w:r>
      <w:proofErr w:type="gramEnd"/>
      <w:r>
        <w:rPr>
          <w:rFonts w:ascii="Arial" w:hAnsi="Arial" w:cs="Arial"/>
          <w:color w:val="auto"/>
        </w:rPr>
        <w:t xml:space="preserve"> refers to </w:t>
      </w:r>
      <w:hyperlink r:id="rId20" w:history="1">
        <w:r w:rsidRPr="000C478B">
          <w:rPr>
            <w:rStyle w:val="Hyperlink"/>
            <w:rFonts w:ascii="Arial" w:hAnsi="Arial" w:cs="Arial"/>
          </w:rPr>
          <w:t>\\uspit-fp05\</w:t>
        </w:r>
      </w:hyperlink>
      <w:r>
        <w:rPr>
          <w:rFonts w:ascii="Arial" w:hAnsi="Arial" w:cs="Arial"/>
          <w:color w:val="auto"/>
        </w:rPr>
        <w:t xml:space="preserve"> shared drive)</w:t>
      </w:r>
      <w:r w:rsidR="004E4FF7">
        <w:rPr>
          <w:rFonts w:ascii="Arial" w:hAnsi="Arial" w:cs="Arial"/>
          <w:color w:val="auto"/>
        </w:rPr>
        <w:t xml:space="preserve">. However, they can be proactively accessed from the patch folder. </w:t>
      </w:r>
    </w:p>
    <w:p w14:paraId="7407C305" w14:textId="48681203" w:rsidR="00FE32BC" w:rsidRPr="00877DE4" w:rsidRDefault="00D25BCE" w:rsidP="00AD21A9">
      <w:pPr>
        <w:ind w:left="1440"/>
        <w:jc w:val="both"/>
        <w:rPr>
          <w:rFonts w:ascii="Arial" w:hAnsi="Arial" w:cs="Arial"/>
          <w:color w:val="auto"/>
        </w:rPr>
      </w:pPr>
      <w:r w:rsidRPr="000C69DB">
        <w:rPr>
          <w:rFonts w:ascii="Arial" w:hAnsi="Arial" w:cs="Arial"/>
          <w:b/>
          <w:color w:val="auto"/>
        </w:rPr>
        <w:t>N</w:t>
      </w:r>
      <w:r>
        <w:rPr>
          <w:rFonts w:ascii="Arial" w:hAnsi="Arial" w:cs="Arial"/>
          <w:b/>
          <w:color w:val="auto"/>
        </w:rPr>
        <w:t>ote</w:t>
      </w:r>
      <w:r w:rsidRPr="0073752C">
        <w:rPr>
          <w:rFonts w:ascii="Arial" w:hAnsi="Arial" w:cs="Arial"/>
          <w:color w:val="auto"/>
        </w:rPr>
        <w:t xml:space="preserve">: If your system </w:t>
      </w:r>
      <w:r w:rsidR="005B6F5D">
        <w:rPr>
          <w:rFonts w:ascii="Arial" w:hAnsi="Arial" w:cs="Arial"/>
          <w:color w:val="auto"/>
        </w:rPr>
        <w:t>uses</w:t>
      </w:r>
      <w:r w:rsidR="005B6F5D" w:rsidRPr="0073752C">
        <w:rPr>
          <w:rFonts w:ascii="Arial" w:hAnsi="Arial" w:cs="Arial"/>
          <w:color w:val="auto"/>
        </w:rPr>
        <w:t xml:space="preserve"> </w:t>
      </w:r>
      <w:r w:rsidRPr="0073752C">
        <w:rPr>
          <w:rFonts w:ascii="Arial" w:hAnsi="Arial" w:cs="Arial"/>
          <w:color w:val="auto"/>
        </w:rPr>
        <w:t xml:space="preserve">Application Control, please ensure </w:t>
      </w:r>
      <w:r w:rsidR="005B6F5D">
        <w:rPr>
          <w:rFonts w:ascii="Arial" w:hAnsi="Arial" w:cs="Arial"/>
          <w:color w:val="auto"/>
        </w:rPr>
        <w:t>all</w:t>
      </w:r>
      <w:r w:rsidR="005B6F5D" w:rsidRPr="0073752C">
        <w:rPr>
          <w:rFonts w:ascii="Arial" w:hAnsi="Arial" w:cs="Arial"/>
          <w:color w:val="auto"/>
        </w:rPr>
        <w:t xml:space="preserve"> </w:t>
      </w:r>
      <w:r w:rsidRPr="0073752C">
        <w:rPr>
          <w:rFonts w:ascii="Arial" w:hAnsi="Arial" w:cs="Arial"/>
          <w:color w:val="auto"/>
        </w:rPr>
        <w:t>endpoints are in Update Mode. Return them to Enabled Mode after patching is complete.</w:t>
      </w:r>
    </w:p>
    <w:p w14:paraId="6418A132" w14:textId="77777777" w:rsidR="009F223C" w:rsidRPr="0038375F" w:rsidRDefault="0038375F" w:rsidP="00D10082">
      <w:pPr>
        <w:pStyle w:val="Heading3"/>
        <w:ind w:firstLine="720"/>
      </w:pPr>
      <w:bookmarkStart w:id="25" w:name="_Toc110423466"/>
      <w:r w:rsidRPr="0038375F">
        <w:t xml:space="preserve">4. </w:t>
      </w:r>
      <w:r w:rsidR="009F223C" w:rsidRPr="0038375F">
        <w:t>Make note of previous issues with Ovation or specific computers and servers</w:t>
      </w:r>
      <w:bookmarkEnd w:id="25"/>
    </w:p>
    <w:p w14:paraId="72EBFE8B" w14:textId="5B37637B" w:rsidR="008D5BD3" w:rsidRDefault="00F10965" w:rsidP="00C92DB8">
      <w:pPr>
        <w:ind w:left="720"/>
        <w:jc w:val="both"/>
        <w:rPr>
          <w:rFonts w:ascii="Arial" w:hAnsi="Arial" w:cs="Arial"/>
          <w:color w:val="auto"/>
        </w:rPr>
      </w:pPr>
      <w:r>
        <w:rPr>
          <w:rFonts w:ascii="Arial" w:hAnsi="Arial" w:cs="Arial"/>
          <w:color w:val="auto"/>
        </w:rPr>
        <w:t xml:space="preserve">As a general practice for patching HMIs, </w:t>
      </w:r>
      <w:r w:rsidR="007A7E0C">
        <w:rPr>
          <w:rFonts w:ascii="Arial" w:hAnsi="Arial" w:cs="Arial"/>
          <w:color w:val="auto"/>
        </w:rPr>
        <w:t xml:space="preserve">it is recommended to check for </w:t>
      </w:r>
      <w:r w:rsidR="008D5BD3">
        <w:rPr>
          <w:rFonts w:ascii="Arial" w:hAnsi="Arial" w:cs="Arial"/>
          <w:color w:val="auto"/>
        </w:rPr>
        <w:t xml:space="preserve">previous issues that may have occurred </w:t>
      </w:r>
      <w:r w:rsidR="000C69DB">
        <w:rPr>
          <w:rFonts w:ascii="Arial" w:hAnsi="Arial" w:cs="Arial"/>
          <w:color w:val="auto"/>
        </w:rPr>
        <w:t xml:space="preserve">on </w:t>
      </w:r>
      <w:r w:rsidR="008D5BD3">
        <w:rPr>
          <w:rFonts w:ascii="Arial" w:hAnsi="Arial" w:cs="Arial"/>
          <w:color w:val="auto"/>
        </w:rPr>
        <w:t>a specific machine. The occurrence of those issues may make the computer more vulnerable to adverse effects after patching is complete.</w:t>
      </w:r>
    </w:p>
    <w:p w14:paraId="1FECD980" w14:textId="024C3A40" w:rsidR="009F223C" w:rsidRDefault="008D5BD3" w:rsidP="00C92DB8">
      <w:pPr>
        <w:ind w:left="720"/>
        <w:jc w:val="both"/>
        <w:rPr>
          <w:rFonts w:ascii="Arial" w:hAnsi="Arial" w:cs="Arial"/>
          <w:color w:val="auto"/>
        </w:rPr>
      </w:pPr>
      <w:r>
        <w:rPr>
          <w:rFonts w:ascii="Arial" w:hAnsi="Arial" w:cs="Arial"/>
          <w:color w:val="auto"/>
        </w:rPr>
        <w:t xml:space="preserve">These issues can be logged in the Windows Event logs, as well as mini dump files that might be available in the machine’s directories. Mini dumps consist of files </w:t>
      </w:r>
      <w:r w:rsidRPr="008D5BD3">
        <w:rPr>
          <w:rFonts w:ascii="Arial" w:hAnsi="Arial" w:cs="Arial"/>
          <w:color w:val="auto"/>
        </w:rPr>
        <w:t xml:space="preserve">that </w:t>
      </w:r>
      <w:r>
        <w:rPr>
          <w:rFonts w:ascii="Arial" w:hAnsi="Arial" w:cs="Arial"/>
          <w:color w:val="auto"/>
        </w:rPr>
        <w:t>are</w:t>
      </w:r>
      <w:r w:rsidRPr="008D5BD3">
        <w:rPr>
          <w:rFonts w:ascii="Arial" w:hAnsi="Arial" w:cs="Arial"/>
          <w:color w:val="auto"/>
        </w:rPr>
        <w:t xml:space="preserve"> saved to </w:t>
      </w:r>
      <w:r>
        <w:rPr>
          <w:rFonts w:ascii="Arial" w:hAnsi="Arial" w:cs="Arial"/>
          <w:color w:val="auto"/>
        </w:rPr>
        <w:t>the</w:t>
      </w:r>
      <w:r w:rsidRPr="008D5BD3">
        <w:rPr>
          <w:rFonts w:ascii="Arial" w:hAnsi="Arial" w:cs="Arial"/>
          <w:color w:val="auto"/>
        </w:rPr>
        <w:t xml:space="preserve"> computer</w:t>
      </w:r>
      <w:r>
        <w:rPr>
          <w:rFonts w:ascii="Arial" w:hAnsi="Arial" w:cs="Arial"/>
          <w:color w:val="auto"/>
        </w:rPr>
        <w:t>,</w:t>
      </w:r>
      <w:r w:rsidRPr="008D5BD3">
        <w:rPr>
          <w:rFonts w:ascii="Arial" w:hAnsi="Arial" w:cs="Arial"/>
          <w:color w:val="auto"/>
        </w:rPr>
        <w:t xml:space="preserve"> each time the computer stops</w:t>
      </w:r>
      <w:r w:rsidR="001505F1">
        <w:rPr>
          <w:rFonts w:ascii="Arial" w:hAnsi="Arial" w:cs="Arial"/>
          <w:color w:val="auto"/>
        </w:rPr>
        <w:t xml:space="preserve"> or crashes</w:t>
      </w:r>
      <w:r w:rsidRPr="008D5BD3">
        <w:rPr>
          <w:rFonts w:ascii="Arial" w:hAnsi="Arial" w:cs="Arial"/>
          <w:color w:val="auto"/>
        </w:rPr>
        <w:t xml:space="preserve"> unexpectedly</w:t>
      </w:r>
      <w:r>
        <w:rPr>
          <w:rFonts w:ascii="Arial" w:hAnsi="Arial" w:cs="Arial"/>
          <w:color w:val="auto"/>
        </w:rPr>
        <w:t>. They are generated as *.</w:t>
      </w:r>
      <w:proofErr w:type="spellStart"/>
      <w:r>
        <w:rPr>
          <w:rFonts w:ascii="Arial" w:hAnsi="Arial" w:cs="Arial"/>
          <w:color w:val="auto"/>
        </w:rPr>
        <w:t>dmp</w:t>
      </w:r>
      <w:proofErr w:type="spellEnd"/>
      <w:r>
        <w:rPr>
          <w:rFonts w:ascii="Arial" w:hAnsi="Arial" w:cs="Arial"/>
          <w:color w:val="auto"/>
        </w:rPr>
        <w:t xml:space="preserve"> files and depending on the Windows version, they can be in different directories. </w:t>
      </w:r>
      <w:r w:rsidR="00D17FE8">
        <w:rPr>
          <w:rFonts w:ascii="Arial" w:hAnsi="Arial" w:cs="Arial"/>
          <w:color w:val="auto"/>
        </w:rPr>
        <w:t>M</w:t>
      </w:r>
      <w:r w:rsidR="00EA16DA" w:rsidRPr="00EA16DA">
        <w:rPr>
          <w:rFonts w:ascii="Arial" w:hAnsi="Arial" w:cs="Arial"/>
          <w:color w:val="auto"/>
        </w:rPr>
        <w:t>ini</w:t>
      </w:r>
      <w:r w:rsidR="00EA16DA">
        <w:rPr>
          <w:rFonts w:ascii="Arial" w:hAnsi="Arial" w:cs="Arial"/>
          <w:color w:val="auto"/>
        </w:rPr>
        <w:t xml:space="preserve"> </w:t>
      </w:r>
      <w:r w:rsidR="00EA16DA" w:rsidRPr="00EA16DA">
        <w:rPr>
          <w:rFonts w:ascii="Arial" w:hAnsi="Arial" w:cs="Arial"/>
          <w:color w:val="auto"/>
        </w:rPr>
        <w:t xml:space="preserve">dump files are usually located in </w:t>
      </w:r>
      <w:r w:rsidR="00EA16DA" w:rsidRPr="00D17FE8">
        <w:rPr>
          <w:rFonts w:ascii="Arial" w:hAnsi="Arial" w:cs="Arial"/>
          <w:i/>
          <w:color w:val="auto"/>
        </w:rPr>
        <w:t>C:/Windows/Minidump/*.dmp</w:t>
      </w:r>
      <w:r w:rsidR="00EA16DA" w:rsidRPr="00EA16DA">
        <w:rPr>
          <w:rFonts w:ascii="Arial" w:hAnsi="Arial" w:cs="Arial"/>
          <w:color w:val="auto"/>
        </w:rPr>
        <w:t xml:space="preserve"> and the full memory dump in </w:t>
      </w:r>
      <w:r w:rsidR="00EA16DA" w:rsidRPr="00D17FE8">
        <w:rPr>
          <w:rFonts w:ascii="Arial" w:hAnsi="Arial" w:cs="Arial"/>
          <w:i/>
          <w:color w:val="auto"/>
        </w:rPr>
        <w:t>C:/Windows/MEMORY.dmp</w:t>
      </w:r>
      <w:r w:rsidR="00EA16DA" w:rsidRPr="00EA16DA">
        <w:rPr>
          <w:rFonts w:ascii="Arial" w:hAnsi="Arial" w:cs="Arial"/>
          <w:color w:val="auto"/>
        </w:rPr>
        <w:t>.</w:t>
      </w:r>
    </w:p>
    <w:p w14:paraId="7ADD6FDD" w14:textId="47886D03" w:rsidR="000B6EB9" w:rsidRDefault="00EA16DA" w:rsidP="00C92DB8">
      <w:pPr>
        <w:ind w:left="720"/>
        <w:jc w:val="both"/>
        <w:rPr>
          <w:rFonts w:ascii="Arial" w:hAnsi="Arial" w:cs="Arial"/>
          <w:color w:val="auto"/>
        </w:rPr>
      </w:pPr>
      <w:r>
        <w:rPr>
          <w:rFonts w:ascii="Arial" w:hAnsi="Arial" w:cs="Arial"/>
          <w:color w:val="auto"/>
        </w:rPr>
        <w:t xml:space="preserve">If a minidump file needs to be opened to review its content, </w:t>
      </w:r>
      <w:r w:rsidR="00534C07">
        <w:rPr>
          <w:rFonts w:ascii="Arial" w:hAnsi="Arial" w:cs="Arial"/>
          <w:color w:val="auto"/>
        </w:rPr>
        <w:t xml:space="preserve">you may need to use </w:t>
      </w:r>
      <w:r w:rsidR="001B5F9A">
        <w:rPr>
          <w:rFonts w:ascii="Arial" w:hAnsi="Arial" w:cs="Arial"/>
          <w:color w:val="auto"/>
        </w:rPr>
        <w:t xml:space="preserve">a </w:t>
      </w:r>
      <w:r w:rsidR="00534C07">
        <w:rPr>
          <w:rFonts w:ascii="Arial" w:hAnsi="Arial" w:cs="Arial"/>
          <w:color w:val="auto"/>
        </w:rPr>
        <w:t>Debugging Tool to read the .</w:t>
      </w:r>
      <w:proofErr w:type="spellStart"/>
      <w:r w:rsidR="00534C07">
        <w:rPr>
          <w:rFonts w:ascii="Arial" w:hAnsi="Arial" w:cs="Arial"/>
          <w:color w:val="auto"/>
        </w:rPr>
        <w:t>dmp</w:t>
      </w:r>
      <w:proofErr w:type="spellEnd"/>
      <w:r w:rsidR="00534C07">
        <w:rPr>
          <w:rFonts w:ascii="Arial" w:hAnsi="Arial" w:cs="Arial"/>
          <w:color w:val="auto"/>
        </w:rPr>
        <w:t xml:space="preserve"> file contents. If further </w:t>
      </w:r>
      <w:r w:rsidR="00534C07" w:rsidRPr="00A77BF5">
        <w:rPr>
          <w:rFonts w:ascii="Arial" w:hAnsi="Arial" w:cs="Arial"/>
          <w:color w:val="auto"/>
        </w:rPr>
        <w:t>instructions are needed to read these files, refer to the Appendix section.</w:t>
      </w:r>
    </w:p>
    <w:p w14:paraId="65D2A32F" w14:textId="57CADF69" w:rsidR="004D3AB8" w:rsidRDefault="000C69DB" w:rsidP="00C92DB8">
      <w:pPr>
        <w:ind w:left="720"/>
        <w:jc w:val="both"/>
        <w:rPr>
          <w:rFonts w:ascii="Arial" w:hAnsi="Arial" w:cs="Arial"/>
          <w:color w:val="auto"/>
        </w:rPr>
      </w:pPr>
      <w:r>
        <w:rPr>
          <w:rFonts w:ascii="Arial" w:hAnsi="Arial" w:cs="Arial"/>
          <w:color w:val="auto"/>
        </w:rPr>
        <w:t>Several Windows</w:t>
      </w:r>
      <w:r w:rsidR="004D3AB8">
        <w:rPr>
          <w:rFonts w:ascii="Arial" w:hAnsi="Arial" w:cs="Arial"/>
          <w:color w:val="auto"/>
        </w:rPr>
        <w:t xml:space="preserve"> Event logs can be reviewed</w:t>
      </w:r>
      <w:r>
        <w:rPr>
          <w:rFonts w:ascii="Arial" w:hAnsi="Arial" w:cs="Arial"/>
          <w:color w:val="auto"/>
        </w:rPr>
        <w:t xml:space="preserve"> as well</w:t>
      </w:r>
      <w:r w:rsidR="004D3AB8">
        <w:rPr>
          <w:rFonts w:ascii="Arial" w:hAnsi="Arial" w:cs="Arial"/>
          <w:color w:val="auto"/>
        </w:rPr>
        <w:t xml:space="preserve"> so that any critical error can be acknowledged.</w:t>
      </w:r>
      <w:r w:rsidR="000B6EB9">
        <w:rPr>
          <w:rFonts w:ascii="Arial" w:hAnsi="Arial" w:cs="Arial"/>
          <w:color w:val="auto"/>
        </w:rPr>
        <w:t xml:space="preserve"> </w:t>
      </w:r>
      <w:r w:rsidR="000B6EB9" w:rsidRPr="00D4448D">
        <w:rPr>
          <w:rFonts w:ascii="Arial" w:hAnsi="Arial" w:cs="Arial"/>
          <w:color w:val="auto"/>
        </w:rPr>
        <w:t xml:space="preserve">This will be </w:t>
      </w:r>
      <w:r>
        <w:rPr>
          <w:rFonts w:ascii="Arial" w:hAnsi="Arial" w:cs="Arial"/>
          <w:color w:val="auto"/>
        </w:rPr>
        <w:t>discussed in</w:t>
      </w:r>
      <w:r w:rsidR="000B6EB9" w:rsidRPr="00D4448D">
        <w:rPr>
          <w:rFonts w:ascii="Arial" w:hAnsi="Arial" w:cs="Arial"/>
          <w:color w:val="auto"/>
        </w:rPr>
        <w:t xml:space="preserve"> detail in a later section.</w:t>
      </w:r>
      <w:r w:rsidR="0072375E">
        <w:rPr>
          <w:rFonts w:ascii="Arial" w:hAnsi="Arial" w:cs="Arial"/>
          <w:color w:val="auto"/>
        </w:rPr>
        <w:t xml:space="preserve"> </w:t>
      </w:r>
    </w:p>
    <w:p w14:paraId="5C60D146" w14:textId="208BB2DF" w:rsidR="009F223C" w:rsidRPr="0038375F" w:rsidRDefault="0038375F" w:rsidP="00D10082">
      <w:pPr>
        <w:pStyle w:val="Heading3"/>
        <w:ind w:firstLine="720"/>
      </w:pPr>
      <w:bookmarkStart w:id="26" w:name="_5._Last_patch"/>
      <w:bookmarkStart w:id="27" w:name="_Toc110423467"/>
      <w:bookmarkEnd w:id="26"/>
      <w:r w:rsidRPr="0038375F">
        <w:lastRenderedPageBreak/>
        <w:t xml:space="preserve">5. </w:t>
      </w:r>
      <w:bookmarkStart w:id="28" w:name="_Hlk105357336"/>
      <w:r w:rsidR="00A64844">
        <w:t>Review the l</w:t>
      </w:r>
      <w:r w:rsidR="009F223C" w:rsidRPr="0038375F">
        <w:t>ast patch cycle applied to the system</w:t>
      </w:r>
      <w:bookmarkEnd w:id="27"/>
      <w:bookmarkEnd w:id="28"/>
    </w:p>
    <w:p w14:paraId="60B64F8A" w14:textId="1CE99863" w:rsidR="003A5668" w:rsidRDefault="000B6EB9" w:rsidP="00C92DB8">
      <w:pPr>
        <w:ind w:left="720"/>
        <w:jc w:val="both"/>
        <w:rPr>
          <w:rFonts w:ascii="Arial" w:hAnsi="Arial" w:cs="Arial"/>
          <w:color w:val="auto"/>
        </w:rPr>
      </w:pPr>
      <w:r>
        <w:rPr>
          <w:rFonts w:ascii="Arial" w:hAnsi="Arial" w:cs="Arial"/>
          <w:color w:val="auto"/>
        </w:rPr>
        <w:t>Understanding and acknowledging when the latest patches were applied is necessary before loading</w:t>
      </w:r>
      <w:r w:rsidR="0039148D">
        <w:rPr>
          <w:rFonts w:ascii="Arial" w:hAnsi="Arial" w:cs="Arial"/>
          <w:color w:val="auto"/>
        </w:rPr>
        <w:t xml:space="preserve"> more recent </w:t>
      </w:r>
      <w:r>
        <w:rPr>
          <w:rFonts w:ascii="Arial" w:hAnsi="Arial" w:cs="Arial"/>
          <w:color w:val="auto"/>
        </w:rPr>
        <w:t>patches. Failing</w:t>
      </w:r>
      <w:r w:rsidR="00D319C0">
        <w:rPr>
          <w:rFonts w:ascii="Arial" w:hAnsi="Arial" w:cs="Arial"/>
          <w:color w:val="auto"/>
        </w:rPr>
        <w:t xml:space="preserve"> this step can lead to issues due to patching inconsistencies, missing dependencies</w:t>
      </w:r>
      <w:r w:rsidR="00AE102E">
        <w:rPr>
          <w:rFonts w:ascii="Arial" w:hAnsi="Arial" w:cs="Arial"/>
          <w:color w:val="auto"/>
        </w:rPr>
        <w:t>,</w:t>
      </w:r>
      <w:r w:rsidR="00D319C0">
        <w:rPr>
          <w:rFonts w:ascii="Arial" w:hAnsi="Arial" w:cs="Arial"/>
          <w:color w:val="auto"/>
        </w:rPr>
        <w:t xml:space="preserve"> or patches </w:t>
      </w:r>
      <w:r w:rsidR="002D600C">
        <w:rPr>
          <w:rFonts w:ascii="Arial" w:hAnsi="Arial" w:cs="Arial"/>
          <w:color w:val="auto"/>
        </w:rPr>
        <w:t xml:space="preserve">superseded </w:t>
      </w:r>
      <w:r w:rsidR="00D319C0">
        <w:rPr>
          <w:rFonts w:ascii="Arial" w:hAnsi="Arial" w:cs="Arial"/>
          <w:color w:val="auto"/>
        </w:rPr>
        <w:t xml:space="preserve">by newer updates. </w:t>
      </w:r>
      <w:r w:rsidR="00B156A4">
        <w:rPr>
          <w:rFonts w:ascii="Arial" w:hAnsi="Arial" w:cs="Arial"/>
          <w:color w:val="auto"/>
        </w:rPr>
        <w:t>Bear in mind that both workstations and servers must have the same patching level</w:t>
      </w:r>
      <w:r w:rsidR="0039148D">
        <w:rPr>
          <w:rFonts w:ascii="Arial" w:hAnsi="Arial" w:cs="Arial"/>
          <w:color w:val="auto"/>
        </w:rPr>
        <w:t xml:space="preserve"> between each other</w:t>
      </w:r>
      <w:r w:rsidR="00B156A4">
        <w:rPr>
          <w:rFonts w:ascii="Arial" w:hAnsi="Arial" w:cs="Arial"/>
          <w:color w:val="auto"/>
        </w:rPr>
        <w:t>, especially when a</w:t>
      </w:r>
      <w:r w:rsidR="0039148D">
        <w:rPr>
          <w:rFonts w:ascii="Arial" w:hAnsi="Arial" w:cs="Arial"/>
          <w:color w:val="auto"/>
        </w:rPr>
        <w:t>ny</w:t>
      </w:r>
      <w:r w:rsidR="00B156A4">
        <w:rPr>
          <w:rFonts w:ascii="Arial" w:hAnsi="Arial" w:cs="Arial"/>
          <w:color w:val="auto"/>
        </w:rPr>
        <w:t xml:space="preserve"> machine needs to be rebuilt</w:t>
      </w:r>
      <w:r w:rsidR="000C69DB">
        <w:rPr>
          <w:rFonts w:ascii="Arial" w:hAnsi="Arial" w:cs="Arial"/>
          <w:color w:val="auto"/>
        </w:rPr>
        <w:t>.</w:t>
      </w:r>
    </w:p>
    <w:p w14:paraId="79610B4F" w14:textId="0C1CE137" w:rsidR="000A7E2F" w:rsidRPr="000A7E2F" w:rsidRDefault="002D600C" w:rsidP="00516784">
      <w:pPr>
        <w:pStyle w:val="Heading4"/>
        <w:numPr>
          <w:ilvl w:val="0"/>
          <w:numId w:val="25"/>
        </w:numPr>
        <w:rPr>
          <w:rFonts w:ascii="Arial" w:hAnsi="Arial" w:cs="Arial"/>
          <w:color w:val="auto"/>
          <w:sz w:val="24"/>
          <w:szCs w:val="24"/>
        </w:rPr>
      </w:pPr>
      <w:bookmarkStart w:id="29" w:name="_Toc110423468"/>
      <w:r w:rsidRPr="000A7E2F">
        <w:rPr>
          <w:rStyle w:val="Heading4Char"/>
          <w:sz w:val="24"/>
          <w:szCs w:val="24"/>
        </w:rPr>
        <w:t>For Microsoft patches</w:t>
      </w:r>
      <w:bookmarkEnd w:id="29"/>
      <w:r w:rsidRPr="000A7E2F">
        <w:rPr>
          <w:rFonts w:ascii="Arial" w:hAnsi="Arial" w:cs="Arial"/>
          <w:color w:val="auto"/>
          <w:sz w:val="24"/>
          <w:szCs w:val="24"/>
        </w:rPr>
        <w:t xml:space="preserve"> </w:t>
      </w:r>
    </w:p>
    <w:p w14:paraId="4BA7DDFD" w14:textId="675713A8" w:rsidR="00446BD3" w:rsidRPr="00446BD3" w:rsidRDefault="000A7E2F" w:rsidP="00446BD3">
      <w:pPr>
        <w:pStyle w:val="ListParagraph"/>
        <w:ind w:left="1080"/>
        <w:jc w:val="both"/>
        <w:rPr>
          <w:rFonts w:ascii="Arial" w:hAnsi="Arial" w:cs="Arial"/>
          <w:color w:val="auto"/>
        </w:rPr>
      </w:pPr>
      <w:r>
        <w:rPr>
          <w:rFonts w:ascii="Arial" w:hAnsi="Arial" w:cs="Arial"/>
          <w:color w:val="auto"/>
        </w:rPr>
        <w:t>T</w:t>
      </w:r>
      <w:r w:rsidR="002D600C" w:rsidRPr="000A7E2F">
        <w:rPr>
          <w:rFonts w:ascii="Arial" w:hAnsi="Arial" w:cs="Arial"/>
          <w:color w:val="auto"/>
        </w:rPr>
        <w:t xml:space="preserve">he easiest way to retrieve patching information is by going to </w:t>
      </w:r>
      <w:r w:rsidR="002D600C" w:rsidRPr="000A7E2F">
        <w:rPr>
          <w:rFonts w:ascii="Arial" w:hAnsi="Arial" w:cs="Arial"/>
          <w:i/>
          <w:color w:val="auto"/>
        </w:rPr>
        <w:t>Start &gt; Programs &gt; Programs and Features &gt; View Installed Updates</w:t>
      </w:r>
      <w:r w:rsidR="002D600C" w:rsidRPr="000A7E2F">
        <w:rPr>
          <w:rFonts w:ascii="Arial" w:hAnsi="Arial" w:cs="Arial"/>
          <w:color w:val="auto"/>
        </w:rPr>
        <w:t>.</w:t>
      </w:r>
      <w:r w:rsidR="00585CF8">
        <w:rPr>
          <w:rFonts w:ascii="Arial" w:hAnsi="Arial" w:cs="Arial"/>
          <w:color w:val="auto"/>
        </w:rPr>
        <w:t xml:space="preserve"> The image below shows this path and a representation of how the Microsoft Windows updates appear.</w:t>
      </w:r>
    </w:p>
    <w:p w14:paraId="3FA6FAB9" w14:textId="7A765D2F" w:rsidR="00446BD3" w:rsidRDefault="00446BD3" w:rsidP="00446BD3">
      <w:pPr>
        <w:pStyle w:val="ListParagraph"/>
        <w:ind w:left="90"/>
        <w:jc w:val="both"/>
        <w:rPr>
          <w:rFonts w:ascii="Arial" w:hAnsi="Arial" w:cs="Arial"/>
          <w:color w:val="auto"/>
        </w:rPr>
      </w:pPr>
      <w:r>
        <w:rPr>
          <w:noProof/>
        </w:rPr>
        <w:drawing>
          <wp:inline distT="0" distB="0" distL="0" distR="0" wp14:anchorId="0586DD5C" wp14:editId="6CE47BCC">
            <wp:extent cx="5943600" cy="1713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13230"/>
                    </a:xfrm>
                    <a:prstGeom prst="rect">
                      <a:avLst/>
                    </a:prstGeom>
                  </pic:spPr>
                </pic:pic>
              </a:graphicData>
            </a:graphic>
          </wp:inline>
        </w:drawing>
      </w:r>
    </w:p>
    <w:p w14:paraId="29E1BE06" w14:textId="7173B5BD" w:rsidR="00585CF8" w:rsidRPr="000A7E2F" w:rsidRDefault="00585CF8" w:rsidP="00446BD3">
      <w:pPr>
        <w:pStyle w:val="ListParagraph"/>
        <w:ind w:left="90"/>
        <w:jc w:val="both"/>
        <w:rPr>
          <w:rFonts w:ascii="Arial" w:hAnsi="Arial" w:cs="Arial"/>
          <w:color w:val="auto"/>
        </w:rPr>
      </w:pPr>
      <w:r>
        <w:rPr>
          <w:noProof/>
        </w:rPr>
        <w:drawing>
          <wp:inline distT="0" distB="0" distL="0" distR="0" wp14:anchorId="7F101715" wp14:editId="56432CA6">
            <wp:extent cx="5943600" cy="1654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54810"/>
                    </a:xfrm>
                    <a:prstGeom prst="rect">
                      <a:avLst/>
                    </a:prstGeom>
                  </pic:spPr>
                </pic:pic>
              </a:graphicData>
            </a:graphic>
          </wp:inline>
        </w:drawing>
      </w:r>
    </w:p>
    <w:p w14:paraId="45BD8B73" w14:textId="585ECB91" w:rsidR="000D5B2F" w:rsidRDefault="000D5B2F" w:rsidP="007B1F07">
      <w:pPr>
        <w:ind w:firstLine="720"/>
        <w:jc w:val="both"/>
        <w:rPr>
          <w:rFonts w:ascii="Arial" w:hAnsi="Arial" w:cs="Arial"/>
          <w:color w:val="auto"/>
        </w:rPr>
      </w:pPr>
      <w:r>
        <w:rPr>
          <w:rFonts w:ascii="Arial" w:hAnsi="Arial" w:cs="Arial"/>
          <w:color w:val="auto"/>
        </w:rPr>
        <w:t xml:space="preserve">Microsoft patch </w:t>
      </w:r>
      <w:r w:rsidR="00925E85">
        <w:rPr>
          <w:rFonts w:ascii="Arial" w:hAnsi="Arial" w:cs="Arial"/>
          <w:color w:val="auto"/>
        </w:rPr>
        <w:t>installation scripts follow the below notation:</w:t>
      </w:r>
    </w:p>
    <w:p w14:paraId="3C1221C1" w14:textId="0ADA8F44" w:rsidR="00925E85" w:rsidRPr="007B1F07" w:rsidRDefault="00925E85" w:rsidP="00C92DB8">
      <w:pPr>
        <w:ind w:left="1440"/>
        <w:jc w:val="both"/>
        <w:rPr>
          <w:rFonts w:ascii="Arial" w:hAnsi="Arial" w:cs="Arial"/>
          <w:b/>
          <w:bCs/>
          <w:i/>
          <w:color w:val="auto"/>
        </w:rPr>
      </w:pPr>
      <w:r w:rsidRPr="007B1F07">
        <w:rPr>
          <w:rFonts w:ascii="Arial" w:hAnsi="Arial" w:cs="Arial"/>
          <w:b/>
          <w:bCs/>
          <w:i/>
          <w:color w:val="auto"/>
        </w:rPr>
        <w:t xml:space="preserve">OS_yymm_Patches.bat  </w:t>
      </w:r>
    </w:p>
    <w:p w14:paraId="7DB6E171" w14:textId="1D00679C" w:rsidR="00925E85" w:rsidRDefault="00925E85" w:rsidP="007B1F07">
      <w:pPr>
        <w:ind w:left="720"/>
        <w:jc w:val="both"/>
        <w:rPr>
          <w:rFonts w:ascii="Arial" w:hAnsi="Arial" w:cs="Arial"/>
          <w:color w:val="auto"/>
        </w:rPr>
      </w:pPr>
      <w:r>
        <w:rPr>
          <w:rFonts w:ascii="Arial" w:hAnsi="Arial" w:cs="Arial"/>
          <w:color w:val="auto"/>
        </w:rPr>
        <w:t xml:space="preserve">Where OS stands for the actual operating system and processor capacity, </w:t>
      </w:r>
      <w:proofErr w:type="spellStart"/>
      <w:r w:rsidRPr="0039148D">
        <w:rPr>
          <w:rFonts w:ascii="Arial" w:hAnsi="Arial" w:cs="Arial"/>
          <w:i/>
          <w:color w:val="auto"/>
        </w:rPr>
        <w:t>yymm</w:t>
      </w:r>
      <w:proofErr w:type="spellEnd"/>
      <w:r>
        <w:rPr>
          <w:rFonts w:ascii="Arial" w:hAnsi="Arial" w:cs="Arial"/>
          <w:color w:val="auto"/>
        </w:rPr>
        <w:t xml:space="preserve"> stands for the year and mo</w:t>
      </w:r>
      <w:r w:rsidR="00AE102E">
        <w:rPr>
          <w:rFonts w:ascii="Arial" w:hAnsi="Arial" w:cs="Arial"/>
          <w:color w:val="auto"/>
        </w:rPr>
        <w:t>n</w:t>
      </w:r>
      <w:r>
        <w:rPr>
          <w:rFonts w:ascii="Arial" w:hAnsi="Arial" w:cs="Arial"/>
          <w:color w:val="auto"/>
        </w:rPr>
        <w:t xml:space="preserve">th of release. </w:t>
      </w:r>
      <w:bookmarkStart w:id="30" w:name="_Hlk105664192"/>
      <w:r>
        <w:rPr>
          <w:rFonts w:ascii="Arial" w:hAnsi="Arial" w:cs="Arial"/>
          <w:color w:val="auto"/>
        </w:rPr>
        <w:t xml:space="preserve">Additionally, we have three different sets which may concentrate </w:t>
      </w:r>
      <w:r w:rsidR="00AE102E">
        <w:rPr>
          <w:rFonts w:ascii="Arial" w:hAnsi="Arial" w:cs="Arial"/>
          <w:color w:val="auto"/>
        </w:rPr>
        <w:t xml:space="preserve">on </w:t>
      </w:r>
      <w:r>
        <w:rPr>
          <w:rFonts w:ascii="Arial" w:hAnsi="Arial" w:cs="Arial"/>
          <w:color w:val="auto"/>
        </w:rPr>
        <w:t>several monthly rollup</w:t>
      </w:r>
      <w:r w:rsidR="00172D69">
        <w:rPr>
          <w:rFonts w:ascii="Arial" w:hAnsi="Arial" w:cs="Arial"/>
          <w:color w:val="auto"/>
        </w:rPr>
        <w:t xml:space="preserve"> scripts</w:t>
      </w:r>
      <w:r>
        <w:rPr>
          <w:rFonts w:ascii="Arial" w:hAnsi="Arial" w:cs="Arial"/>
          <w:color w:val="auto"/>
        </w:rPr>
        <w:t xml:space="preserve"> from the past, which are usually noted as:</w:t>
      </w:r>
    </w:p>
    <w:p w14:paraId="392F8EDB" w14:textId="27A5D6A7" w:rsidR="00172D69" w:rsidRPr="00172D69" w:rsidRDefault="00172D69" w:rsidP="00516784">
      <w:pPr>
        <w:pStyle w:val="ListParagraph"/>
        <w:numPr>
          <w:ilvl w:val="0"/>
          <w:numId w:val="7"/>
        </w:numPr>
        <w:ind w:left="1440"/>
        <w:jc w:val="both"/>
        <w:rPr>
          <w:rFonts w:ascii="Arial" w:hAnsi="Arial" w:cs="Arial"/>
          <w:color w:val="auto"/>
        </w:rPr>
      </w:pPr>
      <w:r w:rsidRPr="00446BD3">
        <w:rPr>
          <w:rFonts w:ascii="Arial" w:hAnsi="Arial" w:cs="Arial"/>
          <w:b/>
          <w:bCs/>
          <w:i/>
          <w:color w:val="auto"/>
        </w:rPr>
        <w:t>OS_L3_Patches.bat</w:t>
      </w:r>
      <w:r w:rsidRPr="00172D69">
        <w:rPr>
          <w:rFonts w:ascii="Arial" w:hAnsi="Arial" w:cs="Arial"/>
          <w:color w:val="auto"/>
        </w:rPr>
        <w:t>: install the patches for the last 3 rolling months</w:t>
      </w:r>
    </w:p>
    <w:p w14:paraId="5F49AD2A" w14:textId="1FBC308A" w:rsidR="00172D69" w:rsidRPr="00172D69" w:rsidRDefault="00172D69" w:rsidP="00516784">
      <w:pPr>
        <w:pStyle w:val="ListParagraph"/>
        <w:numPr>
          <w:ilvl w:val="0"/>
          <w:numId w:val="7"/>
        </w:numPr>
        <w:ind w:left="1440"/>
        <w:jc w:val="both"/>
        <w:rPr>
          <w:rFonts w:ascii="Arial" w:hAnsi="Arial" w:cs="Arial"/>
          <w:color w:val="auto"/>
        </w:rPr>
      </w:pPr>
      <w:r w:rsidRPr="00446BD3">
        <w:rPr>
          <w:rFonts w:ascii="Arial" w:hAnsi="Arial" w:cs="Arial"/>
          <w:b/>
          <w:bCs/>
          <w:i/>
          <w:color w:val="auto"/>
        </w:rPr>
        <w:t>OS_L6_Patches.bat</w:t>
      </w:r>
      <w:r w:rsidRPr="00172D69">
        <w:rPr>
          <w:rFonts w:ascii="Arial" w:hAnsi="Arial" w:cs="Arial"/>
          <w:color w:val="auto"/>
        </w:rPr>
        <w:t xml:space="preserve">: install the patches for the last </w:t>
      </w:r>
      <w:r w:rsidR="007E2DB8">
        <w:rPr>
          <w:rFonts w:ascii="Arial" w:hAnsi="Arial" w:cs="Arial"/>
          <w:color w:val="auto"/>
        </w:rPr>
        <w:t>6</w:t>
      </w:r>
      <w:r w:rsidRPr="00172D69">
        <w:rPr>
          <w:rFonts w:ascii="Arial" w:hAnsi="Arial" w:cs="Arial"/>
          <w:color w:val="auto"/>
        </w:rPr>
        <w:t xml:space="preserve"> rolling months</w:t>
      </w:r>
    </w:p>
    <w:p w14:paraId="7D8B2A94" w14:textId="119EEFF5" w:rsidR="00172D69" w:rsidRPr="00172D69" w:rsidRDefault="00172D69" w:rsidP="00516784">
      <w:pPr>
        <w:pStyle w:val="ListParagraph"/>
        <w:numPr>
          <w:ilvl w:val="0"/>
          <w:numId w:val="7"/>
        </w:numPr>
        <w:ind w:left="1440"/>
        <w:jc w:val="both"/>
        <w:rPr>
          <w:rFonts w:ascii="Arial" w:hAnsi="Arial" w:cs="Arial"/>
          <w:color w:val="auto"/>
        </w:rPr>
      </w:pPr>
      <w:r w:rsidRPr="00446BD3">
        <w:rPr>
          <w:rFonts w:ascii="Arial" w:hAnsi="Arial" w:cs="Arial"/>
          <w:b/>
          <w:bCs/>
          <w:i/>
          <w:color w:val="auto"/>
        </w:rPr>
        <w:t>OS_All_Patches.bat</w:t>
      </w:r>
      <w:r w:rsidRPr="00172D69">
        <w:rPr>
          <w:rFonts w:ascii="Arial" w:hAnsi="Arial" w:cs="Arial"/>
          <w:color w:val="auto"/>
        </w:rPr>
        <w:t xml:space="preserve">: loads all the released patches up to date. This is needed for all new computers, and for those where patching lapsed for more </w:t>
      </w:r>
      <w:r w:rsidR="007E2DB8">
        <w:rPr>
          <w:rFonts w:ascii="Arial" w:hAnsi="Arial" w:cs="Arial"/>
          <w:color w:val="auto"/>
        </w:rPr>
        <w:t>than</w:t>
      </w:r>
      <w:r w:rsidR="007E2DB8" w:rsidRPr="00172D69">
        <w:rPr>
          <w:rFonts w:ascii="Arial" w:hAnsi="Arial" w:cs="Arial"/>
          <w:color w:val="auto"/>
        </w:rPr>
        <w:t xml:space="preserve"> </w:t>
      </w:r>
      <w:r w:rsidRPr="00172D69">
        <w:rPr>
          <w:rFonts w:ascii="Arial" w:hAnsi="Arial" w:cs="Arial"/>
          <w:color w:val="auto"/>
        </w:rPr>
        <w:t xml:space="preserve">6 rolling months. </w:t>
      </w:r>
    </w:p>
    <w:bookmarkEnd w:id="30"/>
    <w:p w14:paraId="30DE5C8C" w14:textId="77777777" w:rsidR="007B1F07" w:rsidRDefault="002D600C" w:rsidP="00CD2F3D">
      <w:pPr>
        <w:spacing w:after="120" w:line="240" w:lineRule="auto"/>
        <w:ind w:left="720"/>
        <w:jc w:val="both"/>
        <w:rPr>
          <w:rFonts w:ascii="Arial" w:hAnsi="Arial" w:cs="Arial"/>
          <w:color w:val="auto"/>
        </w:rPr>
      </w:pPr>
      <w:r>
        <w:rPr>
          <w:rFonts w:ascii="Arial" w:hAnsi="Arial" w:cs="Arial"/>
          <w:color w:val="auto"/>
        </w:rPr>
        <w:lastRenderedPageBreak/>
        <w:t>Alternatively, you can run the following command from an elevated command prompt</w:t>
      </w:r>
      <w:r w:rsidR="006B0350">
        <w:rPr>
          <w:rFonts w:ascii="Arial" w:hAnsi="Arial" w:cs="Arial"/>
          <w:color w:val="auto"/>
        </w:rPr>
        <w:t xml:space="preserve"> and check if it returns a list of installed MS patches in your system</w:t>
      </w:r>
      <w:r w:rsidR="00446BD3">
        <w:rPr>
          <w:rFonts w:ascii="Arial" w:hAnsi="Arial" w:cs="Arial"/>
          <w:color w:val="auto"/>
        </w:rPr>
        <w:t>:</w:t>
      </w:r>
      <w:r w:rsidR="00446BD3" w:rsidRPr="00446BD3">
        <w:t xml:space="preserve"> </w:t>
      </w:r>
      <w:r w:rsidR="00446BD3" w:rsidRPr="00446BD3">
        <w:rPr>
          <w:rFonts w:ascii="Arial" w:hAnsi="Arial" w:cs="Arial"/>
          <w:b/>
          <w:bCs/>
          <w:color w:val="auto"/>
        </w:rPr>
        <w:t>SYSTEMINFO</w:t>
      </w:r>
    </w:p>
    <w:p w14:paraId="1A71F287" w14:textId="4D7D58D3" w:rsidR="002D600C" w:rsidRDefault="007B1F07" w:rsidP="00CD2F3D">
      <w:pPr>
        <w:spacing w:after="120" w:line="240" w:lineRule="auto"/>
        <w:ind w:left="720"/>
        <w:jc w:val="both"/>
        <w:rPr>
          <w:rFonts w:ascii="Arial" w:hAnsi="Arial" w:cs="Arial"/>
          <w:color w:val="auto"/>
        </w:rPr>
      </w:pPr>
      <w:r>
        <w:rPr>
          <w:rFonts w:ascii="Arial" w:hAnsi="Arial" w:cs="Arial"/>
          <w:color w:val="auto"/>
        </w:rPr>
        <w:t>This command locates information from the computer, we need to</w:t>
      </w:r>
      <w:r w:rsidR="00446BD3">
        <w:rPr>
          <w:rFonts w:ascii="Arial" w:hAnsi="Arial" w:cs="Arial"/>
          <w:color w:val="auto"/>
        </w:rPr>
        <w:t xml:space="preserve"> l</w:t>
      </w:r>
      <w:r w:rsidR="00446BD3" w:rsidRPr="00446BD3">
        <w:rPr>
          <w:rFonts w:ascii="Arial" w:hAnsi="Arial" w:cs="Arial"/>
          <w:color w:val="auto"/>
        </w:rPr>
        <w:t>o</w:t>
      </w:r>
      <w:r w:rsidR="00446BD3">
        <w:rPr>
          <w:rFonts w:ascii="Arial" w:hAnsi="Arial" w:cs="Arial"/>
          <w:color w:val="auto"/>
        </w:rPr>
        <w:t xml:space="preserve">cate in the results the </w:t>
      </w:r>
      <w:r w:rsidR="00446BD3" w:rsidRPr="00446BD3">
        <w:rPr>
          <w:rFonts w:ascii="Arial" w:hAnsi="Arial" w:cs="Arial"/>
          <w:color w:val="auto"/>
        </w:rPr>
        <w:t>“KB”</w:t>
      </w:r>
      <w:r w:rsidR="00446BD3">
        <w:rPr>
          <w:rFonts w:ascii="Arial" w:hAnsi="Arial" w:cs="Arial"/>
          <w:color w:val="auto"/>
        </w:rPr>
        <w:t xml:space="preserve"> followed by numbers</w:t>
      </w:r>
      <w:r>
        <w:rPr>
          <w:rFonts w:ascii="Arial" w:hAnsi="Arial" w:cs="Arial"/>
          <w:color w:val="auto"/>
        </w:rPr>
        <w:t>, usually under the “Hotfix(s)” section</w:t>
      </w:r>
      <w:r w:rsidR="00446BD3">
        <w:rPr>
          <w:rFonts w:ascii="Arial" w:hAnsi="Arial" w:cs="Arial"/>
          <w:color w:val="auto"/>
        </w:rPr>
        <w:t>. These are the MS updates.</w:t>
      </w:r>
      <w:r w:rsidR="00CD2F3D">
        <w:rPr>
          <w:rFonts w:ascii="Arial" w:hAnsi="Arial" w:cs="Arial"/>
          <w:color w:val="auto"/>
        </w:rPr>
        <w:t xml:space="preserve"> The images below show the result of the command and the patches in the system, they are the same numbers.</w:t>
      </w:r>
    </w:p>
    <w:p w14:paraId="5FCA99AD" w14:textId="58F77AEC" w:rsidR="00585CF8" w:rsidRDefault="00CD2F3D" w:rsidP="00CD2F3D">
      <w:pPr>
        <w:spacing w:after="120" w:line="240" w:lineRule="auto"/>
        <w:ind w:left="-270" w:right="-540"/>
        <w:jc w:val="both"/>
        <w:rPr>
          <w:rFonts w:ascii="Arial" w:hAnsi="Arial" w:cs="Arial"/>
          <w:color w:val="auto"/>
        </w:rPr>
      </w:pPr>
      <w:r>
        <w:rPr>
          <w:rFonts w:ascii="Arial" w:hAnsi="Arial" w:cs="Arial"/>
          <w:noProof/>
          <w:color w:val="auto"/>
        </w:rPr>
        <w:drawing>
          <wp:inline distT="0" distB="0" distL="0" distR="0" wp14:anchorId="5E2ED3BD" wp14:editId="3D067B27">
            <wp:extent cx="3958235" cy="1577340"/>
            <wp:effectExtent l="0" t="0" r="444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9919" cy="1601921"/>
                    </a:xfrm>
                    <a:prstGeom prst="rect">
                      <a:avLst/>
                    </a:prstGeom>
                    <a:noFill/>
                    <a:ln>
                      <a:noFill/>
                    </a:ln>
                  </pic:spPr>
                </pic:pic>
              </a:graphicData>
            </a:graphic>
          </wp:inline>
        </w:drawing>
      </w:r>
      <w:r>
        <w:rPr>
          <w:noProof/>
        </w:rPr>
        <w:drawing>
          <wp:inline distT="0" distB="0" distL="0" distR="0" wp14:anchorId="4B881A6E" wp14:editId="71B23E40">
            <wp:extent cx="2346429" cy="15700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4482"/>
                    <a:stretch/>
                  </pic:blipFill>
                  <pic:spPr bwMode="auto">
                    <a:xfrm>
                      <a:off x="0" y="0"/>
                      <a:ext cx="2378678" cy="1591615"/>
                    </a:xfrm>
                    <a:prstGeom prst="rect">
                      <a:avLst/>
                    </a:prstGeom>
                    <a:ln>
                      <a:noFill/>
                    </a:ln>
                    <a:extLst>
                      <a:ext uri="{53640926-AAD7-44D8-BBD7-CCE9431645EC}">
                        <a14:shadowObscured xmlns:a14="http://schemas.microsoft.com/office/drawing/2010/main"/>
                      </a:ext>
                    </a:extLst>
                  </pic:spPr>
                </pic:pic>
              </a:graphicData>
            </a:graphic>
          </wp:inline>
        </w:drawing>
      </w:r>
    </w:p>
    <w:p w14:paraId="3961139F" w14:textId="77777777" w:rsidR="000A7E2F" w:rsidRPr="000A7E2F" w:rsidRDefault="000A7E2F" w:rsidP="000A7E2F">
      <w:pPr>
        <w:spacing w:after="120" w:line="240" w:lineRule="auto"/>
        <w:jc w:val="both"/>
        <w:rPr>
          <w:rFonts w:ascii="Arial" w:hAnsi="Arial" w:cs="Arial"/>
          <w:b/>
          <w:bCs/>
          <w:color w:val="auto"/>
          <w:sz w:val="24"/>
          <w:szCs w:val="24"/>
        </w:rPr>
      </w:pPr>
    </w:p>
    <w:p w14:paraId="1B5ABB5E" w14:textId="73F62E86" w:rsidR="007E604A" w:rsidRDefault="006B0350" w:rsidP="00516784">
      <w:pPr>
        <w:pStyle w:val="Heading4"/>
        <w:numPr>
          <w:ilvl w:val="0"/>
          <w:numId w:val="25"/>
        </w:numPr>
      </w:pPr>
      <w:bookmarkStart w:id="31" w:name="_For_Ovation_patches"/>
      <w:bookmarkStart w:id="32" w:name="_Toc110423469"/>
      <w:bookmarkEnd w:id="31"/>
      <w:r w:rsidRPr="007E604A">
        <w:rPr>
          <w:sz w:val="24"/>
          <w:szCs w:val="24"/>
        </w:rPr>
        <w:t>For Ovation patches (including OPH)</w:t>
      </w:r>
      <w:bookmarkEnd w:id="32"/>
    </w:p>
    <w:p w14:paraId="2871FA76" w14:textId="0EE34121" w:rsidR="00D11571" w:rsidRDefault="007E604A" w:rsidP="001271F1">
      <w:pPr>
        <w:spacing w:after="0" w:line="240" w:lineRule="auto"/>
        <w:ind w:left="1080"/>
        <w:jc w:val="both"/>
        <w:rPr>
          <w:rFonts w:ascii="Arial" w:hAnsi="Arial" w:cs="Arial"/>
          <w:color w:val="auto"/>
        </w:rPr>
      </w:pPr>
      <w:r>
        <w:rPr>
          <w:rFonts w:ascii="Arial" w:hAnsi="Arial" w:cs="Arial"/>
          <w:color w:val="auto"/>
        </w:rPr>
        <w:t>G</w:t>
      </w:r>
      <w:r w:rsidR="006B0350">
        <w:rPr>
          <w:rFonts w:ascii="Arial" w:hAnsi="Arial" w:cs="Arial"/>
          <w:color w:val="auto"/>
        </w:rPr>
        <w:t xml:space="preserve">o to </w:t>
      </w:r>
      <w:r w:rsidR="006B0350" w:rsidRPr="0039148D">
        <w:rPr>
          <w:rFonts w:ascii="Arial" w:hAnsi="Arial" w:cs="Arial"/>
          <w:i/>
          <w:color w:val="auto"/>
        </w:rPr>
        <w:t>Start &gt; Programs &gt; Programs and Features &gt; View Installed Updates</w:t>
      </w:r>
      <w:r w:rsidR="006B0350">
        <w:rPr>
          <w:rFonts w:ascii="Arial" w:hAnsi="Arial" w:cs="Arial"/>
          <w:color w:val="auto"/>
        </w:rPr>
        <w:t>.</w:t>
      </w:r>
      <w:r w:rsidR="0039148D">
        <w:rPr>
          <w:rFonts w:ascii="Arial" w:hAnsi="Arial" w:cs="Arial"/>
          <w:color w:val="auto"/>
        </w:rPr>
        <w:t xml:space="preserve"> They are usually listed at the bottom of the installed updates section.</w:t>
      </w:r>
    </w:p>
    <w:p w14:paraId="3F46361A" w14:textId="2D295362" w:rsidR="001271F1" w:rsidRDefault="001271F1" w:rsidP="001271F1">
      <w:pPr>
        <w:spacing w:after="0" w:line="240" w:lineRule="auto"/>
        <w:ind w:left="180"/>
        <w:jc w:val="both"/>
        <w:rPr>
          <w:rFonts w:ascii="Arial" w:hAnsi="Arial" w:cs="Arial"/>
          <w:color w:val="auto"/>
        </w:rPr>
      </w:pPr>
      <w:r>
        <w:rPr>
          <w:noProof/>
        </w:rPr>
        <w:drawing>
          <wp:inline distT="0" distB="0" distL="0" distR="0" wp14:anchorId="25709192" wp14:editId="15F70AE9">
            <wp:extent cx="5996940" cy="1728605"/>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8057" cy="1728927"/>
                    </a:xfrm>
                    <a:prstGeom prst="rect">
                      <a:avLst/>
                    </a:prstGeom>
                  </pic:spPr>
                </pic:pic>
              </a:graphicData>
            </a:graphic>
          </wp:inline>
        </w:drawing>
      </w:r>
    </w:p>
    <w:p w14:paraId="7F9A2EA3" w14:textId="1D6EB305" w:rsidR="001271F1" w:rsidRDefault="001271F1" w:rsidP="001271F1">
      <w:pPr>
        <w:spacing w:after="0" w:line="240" w:lineRule="auto"/>
        <w:ind w:left="180"/>
        <w:jc w:val="both"/>
        <w:rPr>
          <w:rFonts w:ascii="Arial" w:hAnsi="Arial" w:cs="Arial"/>
          <w:color w:val="auto"/>
        </w:rPr>
      </w:pPr>
      <w:r>
        <w:rPr>
          <w:noProof/>
        </w:rPr>
        <w:drawing>
          <wp:inline distT="0" distB="0" distL="0" distR="0" wp14:anchorId="6D831C17" wp14:editId="08293D8D">
            <wp:extent cx="5943600" cy="12338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33805"/>
                    </a:xfrm>
                    <a:prstGeom prst="rect">
                      <a:avLst/>
                    </a:prstGeom>
                  </pic:spPr>
                </pic:pic>
              </a:graphicData>
            </a:graphic>
          </wp:inline>
        </w:drawing>
      </w:r>
    </w:p>
    <w:p w14:paraId="3C62CCCE" w14:textId="6755E1FB" w:rsidR="00076EC9" w:rsidRDefault="00076EC9" w:rsidP="001271F1">
      <w:pPr>
        <w:spacing w:after="0" w:line="240" w:lineRule="auto"/>
        <w:ind w:left="180"/>
        <w:jc w:val="both"/>
        <w:rPr>
          <w:rFonts w:ascii="Arial" w:hAnsi="Arial" w:cs="Arial"/>
          <w:color w:val="auto"/>
        </w:rPr>
      </w:pPr>
      <w:r>
        <w:rPr>
          <w:noProof/>
        </w:rPr>
        <w:drawing>
          <wp:inline distT="0" distB="0" distL="0" distR="0" wp14:anchorId="64CB5B35" wp14:editId="01A2B6DF">
            <wp:extent cx="5975111" cy="13258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85"/>
                    <a:stretch/>
                  </pic:blipFill>
                  <pic:spPr bwMode="auto">
                    <a:xfrm>
                      <a:off x="0" y="0"/>
                      <a:ext cx="6006233" cy="1332786"/>
                    </a:xfrm>
                    <a:prstGeom prst="rect">
                      <a:avLst/>
                    </a:prstGeom>
                    <a:ln>
                      <a:noFill/>
                    </a:ln>
                    <a:extLst>
                      <a:ext uri="{53640926-AAD7-44D8-BBD7-CCE9431645EC}">
                        <a14:shadowObscured xmlns:a14="http://schemas.microsoft.com/office/drawing/2010/main"/>
                      </a:ext>
                    </a:extLst>
                  </pic:spPr>
                </pic:pic>
              </a:graphicData>
            </a:graphic>
          </wp:inline>
        </w:drawing>
      </w:r>
    </w:p>
    <w:p w14:paraId="5F903EC9" w14:textId="416A4391" w:rsidR="001271F1" w:rsidRDefault="001271F1" w:rsidP="001271F1">
      <w:pPr>
        <w:spacing w:after="0" w:line="240" w:lineRule="auto"/>
        <w:ind w:left="180"/>
        <w:jc w:val="both"/>
        <w:rPr>
          <w:rFonts w:ascii="Arial" w:hAnsi="Arial" w:cs="Arial"/>
          <w:color w:val="auto"/>
        </w:rPr>
      </w:pPr>
    </w:p>
    <w:p w14:paraId="24AEF0FD" w14:textId="77777777" w:rsidR="00581900" w:rsidRDefault="00581900" w:rsidP="001271F1">
      <w:pPr>
        <w:spacing w:after="0" w:line="240" w:lineRule="auto"/>
        <w:ind w:left="180"/>
        <w:jc w:val="both"/>
        <w:rPr>
          <w:rFonts w:ascii="Arial" w:hAnsi="Arial" w:cs="Arial"/>
          <w:color w:val="auto"/>
        </w:rPr>
      </w:pPr>
    </w:p>
    <w:p w14:paraId="38A15BA2" w14:textId="3D5DAF8B" w:rsidR="00581900" w:rsidRPr="00245511" w:rsidRDefault="006B0350" w:rsidP="00516784">
      <w:pPr>
        <w:pStyle w:val="Heading4"/>
        <w:numPr>
          <w:ilvl w:val="0"/>
          <w:numId w:val="25"/>
        </w:numPr>
        <w:rPr>
          <w:sz w:val="24"/>
          <w:szCs w:val="24"/>
        </w:rPr>
      </w:pPr>
      <w:bookmarkStart w:id="33" w:name="_Toc110423470"/>
      <w:r w:rsidRPr="004859B2">
        <w:rPr>
          <w:sz w:val="24"/>
          <w:szCs w:val="24"/>
        </w:rPr>
        <w:lastRenderedPageBreak/>
        <w:t>For Oracle patches</w:t>
      </w:r>
      <w:bookmarkEnd w:id="33"/>
    </w:p>
    <w:p w14:paraId="3CF3CAD4" w14:textId="339396E7" w:rsidR="00581900" w:rsidRDefault="00581900" w:rsidP="00CE213D">
      <w:pPr>
        <w:spacing w:after="120" w:line="240" w:lineRule="auto"/>
        <w:ind w:left="720"/>
        <w:jc w:val="both"/>
        <w:rPr>
          <w:rFonts w:ascii="Arial" w:hAnsi="Arial" w:cs="Arial"/>
          <w:color w:val="auto"/>
        </w:rPr>
      </w:pPr>
      <w:r>
        <w:rPr>
          <w:rFonts w:ascii="Arial" w:hAnsi="Arial" w:cs="Arial"/>
          <w:color w:val="auto"/>
        </w:rPr>
        <w:t>To check the Oracle version</w:t>
      </w:r>
      <w:r w:rsidR="00245511">
        <w:rPr>
          <w:rFonts w:ascii="Arial" w:hAnsi="Arial" w:cs="Arial"/>
          <w:color w:val="auto"/>
        </w:rPr>
        <w:t>,</w:t>
      </w:r>
      <w:r>
        <w:rPr>
          <w:rFonts w:ascii="Arial" w:hAnsi="Arial" w:cs="Arial"/>
          <w:color w:val="auto"/>
        </w:rPr>
        <w:t xml:space="preserve"> </w:t>
      </w:r>
      <w:r w:rsidR="00245511">
        <w:rPr>
          <w:rFonts w:ascii="Arial" w:hAnsi="Arial" w:cs="Arial"/>
          <w:color w:val="auto"/>
        </w:rPr>
        <w:t xml:space="preserve">open </w:t>
      </w:r>
      <w:r w:rsidR="00AE102E">
        <w:rPr>
          <w:rFonts w:ascii="Arial" w:hAnsi="Arial" w:cs="Arial"/>
          <w:color w:val="auto"/>
        </w:rPr>
        <w:t xml:space="preserve">the </w:t>
      </w:r>
      <w:r>
        <w:rPr>
          <w:rFonts w:ascii="Arial" w:hAnsi="Arial" w:cs="Arial"/>
          <w:color w:val="auto"/>
        </w:rPr>
        <w:t xml:space="preserve">command prompt </w:t>
      </w:r>
      <w:r w:rsidR="00245511">
        <w:rPr>
          <w:rFonts w:ascii="Arial" w:hAnsi="Arial" w:cs="Arial"/>
          <w:color w:val="auto"/>
        </w:rPr>
        <w:t xml:space="preserve">and run the </w:t>
      </w:r>
      <w:r>
        <w:rPr>
          <w:rFonts w:ascii="Arial" w:hAnsi="Arial" w:cs="Arial"/>
          <w:color w:val="auto"/>
        </w:rPr>
        <w:t>command SQLPLUS</w:t>
      </w:r>
      <w:r w:rsidR="00245511">
        <w:rPr>
          <w:rFonts w:ascii="Arial" w:hAnsi="Arial" w:cs="Arial"/>
          <w:color w:val="auto"/>
        </w:rPr>
        <w:t>, below we can see an example of it.</w:t>
      </w:r>
    </w:p>
    <w:p w14:paraId="54E4B56F" w14:textId="05802C02" w:rsidR="00581900" w:rsidRDefault="00581900" w:rsidP="0068312E">
      <w:pPr>
        <w:spacing w:after="120" w:line="240" w:lineRule="auto"/>
        <w:ind w:left="720"/>
        <w:jc w:val="both"/>
        <w:rPr>
          <w:rFonts w:ascii="Arial" w:hAnsi="Arial" w:cs="Arial"/>
          <w:color w:val="auto"/>
        </w:rPr>
      </w:pPr>
      <w:r>
        <w:rPr>
          <w:noProof/>
        </w:rPr>
        <w:drawing>
          <wp:inline distT="0" distB="0" distL="0" distR="0" wp14:anchorId="2D8411DA" wp14:editId="6A4AE2AF">
            <wp:extent cx="5182235" cy="19524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786" t="2598" r="5738" b="10064"/>
                    <a:stretch/>
                  </pic:blipFill>
                  <pic:spPr bwMode="auto">
                    <a:xfrm>
                      <a:off x="0" y="0"/>
                      <a:ext cx="5219469" cy="1966439"/>
                    </a:xfrm>
                    <a:prstGeom prst="rect">
                      <a:avLst/>
                    </a:prstGeom>
                    <a:ln>
                      <a:noFill/>
                    </a:ln>
                    <a:extLst>
                      <a:ext uri="{53640926-AAD7-44D8-BBD7-CCE9431645EC}">
                        <a14:shadowObscured xmlns:a14="http://schemas.microsoft.com/office/drawing/2010/main"/>
                      </a:ext>
                    </a:extLst>
                  </pic:spPr>
                </pic:pic>
              </a:graphicData>
            </a:graphic>
          </wp:inline>
        </w:drawing>
      </w:r>
    </w:p>
    <w:p w14:paraId="511FACDC" w14:textId="4010DD7B" w:rsidR="006B0350" w:rsidRDefault="004859B2" w:rsidP="0068312E">
      <w:pPr>
        <w:spacing w:before="120" w:after="120" w:line="240" w:lineRule="auto"/>
        <w:ind w:left="720"/>
        <w:jc w:val="both"/>
        <w:rPr>
          <w:rFonts w:ascii="Arial" w:hAnsi="Arial" w:cs="Arial"/>
          <w:color w:val="auto"/>
        </w:rPr>
      </w:pPr>
      <w:r>
        <w:rPr>
          <w:rFonts w:ascii="Arial" w:hAnsi="Arial" w:cs="Arial"/>
          <w:color w:val="auto"/>
        </w:rPr>
        <w:t>R</w:t>
      </w:r>
      <w:r w:rsidR="00FB7176">
        <w:rPr>
          <w:rFonts w:ascii="Arial" w:hAnsi="Arial" w:cs="Arial"/>
          <w:color w:val="auto"/>
        </w:rPr>
        <w:t xml:space="preserve">un the following commands which will print </w:t>
      </w:r>
      <w:r w:rsidR="00FF3409">
        <w:rPr>
          <w:rFonts w:ascii="Arial" w:hAnsi="Arial" w:cs="Arial"/>
          <w:color w:val="auto"/>
        </w:rPr>
        <w:t xml:space="preserve">out </w:t>
      </w:r>
      <w:r w:rsidR="00FB7176">
        <w:rPr>
          <w:rFonts w:ascii="Arial" w:hAnsi="Arial" w:cs="Arial"/>
          <w:color w:val="auto"/>
        </w:rPr>
        <w:t xml:space="preserve">a list of Oracle patches in both </w:t>
      </w:r>
      <w:r w:rsidR="00AE102E">
        <w:rPr>
          <w:rFonts w:ascii="Arial" w:hAnsi="Arial" w:cs="Arial"/>
          <w:color w:val="auto"/>
        </w:rPr>
        <w:t xml:space="preserve">the </w:t>
      </w:r>
      <w:r w:rsidR="00FB7176">
        <w:rPr>
          <w:rFonts w:ascii="Arial" w:hAnsi="Arial" w:cs="Arial"/>
          <w:color w:val="auto"/>
        </w:rPr>
        <w:t>command prompt screen and a text file:</w:t>
      </w:r>
    </w:p>
    <w:p w14:paraId="5FE4E02A" w14:textId="4B288793" w:rsidR="00FB7176" w:rsidRPr="00B5691A" w:rsidRDefault="00FB7176" w:rsidP="00516784">
      <w:pPr>
        <w:pStyle w:val="ListParagraph"/>
        <w:numPr>
          <w:ilvl w:val="0"/>
          <w:numId w:val="6"/>
        </w:numPr>
        <w:spacing w:before="120" w:after="120" w:line="240" w:lineRule="auto"/>
        <w:ind w:left="1440"/>
        <w:jc w:val="both"/>
        <w:rPr>
          <w:rFonts w:ascii="Arial" w:hAnsi="Arial" w:cs="Arial"/>
          <w:color w:val="auto"/>
        </w:rPr>
      </w:pPr>
      <w:r w:rsidRPr="00B5691A">
        <w:rPr>
          <w:rFonts w:ascii="Arial" w:hAnsi="Arial" w:cs="Arial"/>
          <w:color w:val="auto"/>
        </w:rPr>
        <w:t xml:space="preserve">Open </w:t>
      </w:r>
      <w:r w:rsidR="00FF3409" w:rsidRPr="00B5691A">
        <w:rPr>
          <w:rFonts w:ascii="Arial" w:hAnsi="Arial" w:cs="Arial"/>
          <w:color w:val="auto"/>
        </w:rPr>
        <w:t>Command Prompt in the machine where you need to check the Oracle patches.</w:t>
      </w:r>
    </w:p>
    <w:p w14:paraId="6CE5E39F" w14:textId="6F8C8439" w:rsidR="00FF3409" w:rsidRPr="00B5691A" w:rsidRDefault="00FF3409" w:rsidP="00516784">
      <w:pPr>
        <w:pStyle w:val="ListParagraph"/>
        <w:numPr>
          <w:ilvl w:val="0"/>
          <w:numId w:val="6"/>
        </w:numPr>
        <w:spacing w:before="120" w:after="120" w:line="240" w:lineRule="auto"/>
        <w:ind w:left="1440"/>
        <w:jc w:val="both"/>
        <w:rPr>
          <w:rFonts w:ascii="Arial" w:hAnsi="Arial" w:cs="Arial"/>
          <w:color w:val="auto"/>
        </w:rPr>
      </w:pPr>
      <w:r w:rsidRPr="00B5691A">
        <w:rPr>
          <w:rFonts w:ascii="Arial" w:hAnsi="Arial" w:cs="Arial"/>
          <w:color w:val="auto"/>
        </w:rPr>
        <w:t xml:space="preserve">Type </w:t>
      </w:r>
      <w:r w:rsidRPr="007E6772">
        <w:rPr>
          <w:rFonts w:ascii="Arial" w:hAnsi="Arial" w:cs="Arial"/>
          <w:i/>
          <w:color w:val="auto"/>
        </w:rPr>
        <w:t>cd %ORA_HOME%\</w:t>
      </w:r>
      <w:proofErr w:type="spellStart"/>
      <w:r w:rsidRPr="007E6772">
        <w:rPr>
          <w:rFonts w:ascii="Arial" w:hAnsi="Arial" w:cs="Arial"/>
          <w:i/>
          <w:color w:val="auto"/>
        </w:rPr>
        <w:t>OPatch</w:t>
      </w:r>
      <w:proofErr w:type="spellEnd"/>
      <w:r w:rsidRPr="00B5691A">
        <w:rPr>
          <w:rFonts w:ascii="Arial" w:hAnsi="Arial" w:cs="Arial"/>
          <w:color w:val="auto"/>
        </w:rPr>
        <w:t xml:space="preserve"> (Note: Typically, </w:t>
      </w:r>
      <w:r w:rsidRPr="007E6772">
        <w:rPr>
          <w:rFonts w:ascii="Arial" w:hAnsi="Arial" w:cs="Arial"/>
          <w:i/>
          <w:color w:val="auto"/>
        </w:rPr>
        <w:t>%ORA_HOME%</w:t>
      </w:r>
      <w:r w:rsidRPr="00B5691A">
        <w:rPr>
          <w:rFonts w:ascii="Arial" w:hAnsi="Arial" w:cs="Arial"/>
          <w:color w:val="auto"/>
        </w:rPr>
        <w:t xml:space="preserve"> refers to </w:t>
      </w:r>
      <w:r w:rsidRPr="007E6772">
        <w:rPr>
          <w:rFonts w:ascii="Arial" w:hAnsi="Arial" w:cs="Arial"/>
          <w:i/>
          <w:color w:val="auto"/>
        </w:rPr>
        <w:t>C:\Oracle\Ora11g</w:t>
      </w:r>
      <w:r w:rsidRPr="00B5691A">
        <w:rPr>
          <w:rFonts w:ascii="Arial" w:hAnsi="Arial" w:cs="Arial"/>
          <w:color w:val="auto"/>
        </w:rPr>
        <w:t xml:space="preserve"> or </w:t>
      </w:r>
      <w:r w:rsidRPr="007E6772">
        <w:rPr>
          <w:rFonts w:ascii="Arial" w:hAnsi="Arial" w:cs="Arial"/>
          <w:i/>
          <w:color w:val="auto"/>
        </w:rPr>
        <w:t>C:\Oracle\Ora12c</w:t>
      </w:r>
      <w:r w:rsidRPr="00B5691A">
        <w:rPr>
          <w:rFonts w:ascii="Arial" w:hAnsi="Arial" w:cs="Arial"/>
          <w:color w:val="auto"/>
        </w:rPr>
        <w:t xml:space="preserve"> for newer Oracle installations)</w:t>
      </w:r>
    </w:p>
    <w:p w14:paraId="7CB96641" w14:textId="382C08E1" w:rsidR="00FF3409" w:rsidRPr="00B5691A" w:rsidRDefault="00FF3409" w:rsidP="00516784">
      <w:pPr>
        <w:pStyle w:val="ListParagraph"/>
        <w:numPr>
          <w:ilvl w:val="0"/>
          <w:numId w:val="6"/>
        </w:numPr>
        <w:spacing w:before="120" w:after="120" w:line="240" w:lineRule="auto"/>
        <w:ind w:left="1440"/>
        <w:jc w:val="both"/>
        <w:rPr>
          <w:rFonts w:ascii="Arial" w:hAnsi="Arial" w:cs="Arial"/>
          <w:color w:val="auto"/>
        </w:rPr>
      </w:pPr>
      <w:r w:rsidRPr="00B5691A">
        <w:rPr>
          <w:rFonts w:ascii="Arial" w:hAnsi="Arial" w:cs="Arial"/>
          <w:color w:val="auto"/>
        </w:rPr>
        <w:t xml:space="preserve">Type </w:t>
      </w:r>
      <w:r w:rsidRPr="007E6772">
        <w:rPr>
          <w:rFonts w:ascii="Arial" w:hAnsi="Arial" w:cs="Arial"/>
          <w:i/>
          <w:color w:val="auto"/>
        </w:rPr>
        <w:t>set ORACLE_HOME=%ORA_HOME%</w:t>
      </w:r>
    </w:p>
    <w:p w14:paraId="0C5D8498" w14:textId="76C6AE8B" w:rsidR="00FF3409" w:rsidRPr="00B5691A" w:rsidRDefault="00FF3409" w:rsidP="00516784">
      <w:pPr>
        <w:pStyle w:val="ListParagraph"/>
        <w:numPr>
          <w:ilvl w:val="0"/>
          <w:numId w:val="6"/>
        </w:numPr>
        <w:spacing w:before="120" w:after="120" w:line="240" w:lineRule="auto"/>
        <w:ind w:left="1440"/>
        <w:jc w:val="both"/>
        <w:rPr>
          <w:rFonts w:ascii="Arial" w:hAnsi="Arial" w:cs="Arial"/>
          <w:color w:val="auto"/>
        </w:rPr>
      </w:pPr>
      <w:r w:rsidRPr="00B5691A">
        <w:rPr>
          <w:rFonts w:ascii="Arial" w:hAnsi="Arial" w:cs="Arial"/>
          <w:color w:val="auto"/>
        </w:rPr>
        <w:t xml:space="preserve">Type </w:t>
      </w:r>
      <w:proofErr w:type="spellStart"/>
      <w:r w:rsidRPr="007E6772">
        <w:rPr>
          <w:rFonts w:ascii="Arial" w:hAnsi="Arial" w:cs="Arial"/>
          <w:i/>
          <w:color w:val="auto"/>
        </w:rPr>
        <w:t>opatch</w:t>
      </w:r>
      <w:proofErr w:type="spellEnd"/>
      <w:r w:rsidRPr="007E6772">
        <w:rPr>
          <w:rFonts w:ascii="Arial" w:hAnsi="Arial" w:cs="Arial"/>
          <w:i/>
          <w:color w:val="auto"/>
        </w:rPr>
        <w:t xml:space="preserve"> </w:t>
      </w:r>
      <w:proofErr w:type="spellStart"/>
      <w:r w:rsidRPr="007E6772">
        <w:rPr>
          <w:rFonts w:ascii="Arial" w:hAnsi="Arial" w:cs="Arial"/>
          <w:i/>
          <w:color w:val="auto"/>
        </w:rPr>
        <w:t>lsinventory</w:t>
      </w:r>
      <w:proofErr w:type="spellEnd"/>
    </w:p>
    <w:p w14:paraId="3F230095" w14:textId="620D8F0C" w:rsidR="00FF3409" w:rsidRDefault="00FF3409" w:rsidP="00516784">
      <w:pPr>
        <w:pStyle w:val="ListParagraph"/>
        <w:numPr>
          <w:ilvl w:val="0"/>
          <w:numId w:val="6"/>
        </w:numPr>
        <w:spacing w:before="120" w:after="120" w:line="240" w:lineRule="auto"/>
        <w:ind w:left="1440"/>
        <w:jc w:val="both"/>
        <w:rPr>
          <w:rFonts w:ascii="Arial" w:hAnsi="Arial" w:cs="Arial"/>
          <w:color w:val="auto"/>
        </w:rPr>
      </w:pPr>
      <w:r w:rsidRPr="00B5691A">
        <w:rPr>
          <w:rFonts w:ascii="Arial" w:hAnsi="Arial" w:cs="Arial"/>
          <w:color w:val="auto"/>
        </w:rPr>
        <w:t xml:space="preserve">A file will be generated on </w:t>
      </w:r>
      <w:r w:rsidR="00AE102E">
        <w:rPr>
          <w:rFonts w:ascii="Arial" w:hAnsi="Arial" w:cs="Arial"/>
          <w:color w:val="auto"/>
        </w:rPr>
        <w:t xml:space="preserve">the </w:t>
      </w:r>
      <w:r w:rsidR="006A3342" w:rsidRPr="00B5691A">
        <w:rPr>
          <w:rFonts w:ascii="Arial" w:hAnsi="Arial" w:cs="Arial"/>
          <w:color w:val="auto"/>
        </w:rPr>
        <w:t>screen. Also, the same list will be exported</w:t>
      </w:r>
      <w:r w:rsidR="003E2339" w:rsidRPr="00B5691A">
        <w:rPr>
          <w:rFonts w:ascii="Arial" w:hAnsi="Arial" w:cs="Arial"/>
          <w:color w:val="auto"/>
        </w:rPr>
        <w:t xml:space="preserve"> </w:t>
      </w:r>
      <w:r w:rsidR="00B5691A" w:rsidRPr="00B5691A">
        <w:rPr>
          <w:rFonts w:ascii="Arial" w:hAnsi="Arial" w:cs="Arial"/>
          <w:color w:val="auto"/>
        </w:rPr>
        <w:t xml:space="preserve">to an Oracle directory, which is printed </w:t>
      </w:r>
      <w:r w:rsidR="007E6772">
        <w:rPr>
          <w:rFonts w:ascii="Arial" w:hAnsi="Arial" w:cs="Arial"/>
          <w:color w:val="auto"/>
        </w:rPr>
        <w:t xml:space="preserve">out </w:t>
      </w:r>
      <w:r w:rsidR="00B5691A" w:rsidRPr="00B5691A">
        <w:rPr>
          <w:rFonts w:ascii="Arial" w:hAnsi="Arial" w:cs="Arial"/>
          <w:color w:val="auto"/>
        </w:rPr>
        <w:t>in the command results</w:t>
      </w:r>
      <w:r w:rsidR="007E6772">
        <w:rPr>
          <w:rFonts w:ascii="Arial" w:hAnsi="Arial" w:cs="Arial"/>
          <w:color w:val="auto"/>
        </w:rPr>
        <w:t xml:space="preserve"> as well</w:t>
      </w:r>
      <w:r w:rsidR="00B5691A" w:rsidRPr="00B5691A">
        <w:rPr>
          <w:rFonts w:ascii="Arial" w:hAnsi="Arial" w:cs="Arial"/>
          <w:color w:val="auto"/>
        </w:rPr>
        <w:t>.</w:t>
      </w:r>
    </w:p>
    <w:p w14:paraId="7ACE0A30" w14:textId="77777777" w:rsidR="0068312E" w:rsidRPr="0068312E" w:rsidRDefault="0068312E" w:rsidP="0068312E">
      <w:pPr>
        <w:spacing w:before="120" w:after="120" w:line="240" w:lineRule="auto"/>
        <w:jc w:val="both"/>
        <w:rPr>
          <w:rFonts w:ascii="Arial" w:hAnsi="Arial" w:cs="Arial"/>
          <w:color w:val="auto"/>
        </w:rPr>
      </w:pPr>
    </w:p>
    <w:p w14:paraId="5DEBF8C9" w14:textId="77777777" w:rsidR="009F223C" w:rsidRPr="0038375F" w:rsidRDefault="0038375F" w:rsidP="0068312E">
      <w:pPr>
        <w:pStyle w:val="Heading3"/>
        <w:spacing w:before="120" w:after="120" w:line="240" w:lineRule="auto"/>
        <w:ind w:firstLine="720"/>
      </w:pPr>
      <w:bookmarkStart w:id="34" w:name="_Toc110423471"/>
      <w:r w:rsidRPr="0038375F">
        <w:t xml:space="preserve">6. </w:t>
      </w:r>
      <w:r w:rsidR="009F223C" w:rsidRPr="0038375F">
        <w:t xml:space="preserve">Check for critical errors </w:t>
      </w:r>
      <w:r w:rsidRPr="0038375F">
        <w:t>in Event Viewer</w:t>
      </w:r>
      <w:bookmarkEnd w:id="34"/>
    </w:p>
    <w:p w14:paraId="00E25268" w14:textId="26BD6C87" w:rsidR="00C54DFA" w:rsidRDefault="00C54DFA" w:rsidP="0068312E">
      <w:pPr>
        <w:spacing w:before="120" w:after="120" w:line="240" w:lineRule="auto"/>
        <w:ind w:left="720"/>
        <w:jc w:val="both"/>
        <w:rPr>
          <w:rFonts w:ascii="Arial" w:hAnsi="Arial" w:cs="Arial"/>
          <w:color w:val="auto"/>
        </w:rPr>
      </w:pPr>
      <w:r>
        <w:rPr>
          <w:rFonts w:ascii="Arial" w:hAnsi="Arial" w:cs="Arial"/>
          <w:color w:val="auto"/>
        </w:rPr>
        <w:t xml:space="preserve">Same as for mini dumps, it is recommended to gather Windows Event logs to anticipate any issue that has been critical to a specific machine, as well as identify machines that are most likely to fail during patching. If any critical error is spotted while reviewing the different logs, it is recommended to take note of </w:t>
      </w:r>
      <w:r w:rsidR="007E2DB8">
        <w:rPr>
          <w:rFonts w:ascii="Arial" w:hAnsi="Arial" w:cs="Arial"/>
          <w:color w:val="auto"/>
        </w:rPr>
        <w:t>it</w:t>
      </w:r>
      <w:r>
        <w:rPr>
          <w:rFonts w:ascii="Arial" w:hAnsi="Arial" w:cs="Arial"/>
          <w:color w:val="auto"/>
        </w:rPr>
        <w:t>. Common sense dictates that running event logs for all machines in a system can be time</w:t>
      </w:r>
      <w:r w:rsidR="00AE102E">
        <w:rPr>
          <w:rFonts w:ascii="Arial" w:hAnsi="Arial" w:cs="Arial"/>
          <w:color w:val="auto"/>
        </w:rPr>
        <w:t>-</w:t>
      </w:r>
      <w:r>
        <w:rPr>
          <w:rFonts w:ascii="Arial" w:hAnsi="Arial" w:cs="Arial"/>
          <w:color w:val="auto"/>
        </w:rPr>
        <w:t xml:space="preserve">consuming and tedious. Therefore, it is recommended to check with the customer which machines have had </w:t>
      </w:r>
      <w:r w:rsidR="00AE102E">
        <w:rPr>
          <w:rFonts w:ascii="Arial" w:hAnsi="Arial" w:cs="Arial"/>
          <w:color w:val="auto"/>
        </w:rPr>
        <w:t xml:space="preserve">the </w:t>
      </w:r>
      <w:r>
        <w:rPr>
          <w:rFonts w:ascii="Arial" w:hAnsi="Arial" w:cs="Arial"/>
          <w:color w:val="auto"/>
        </w:rPr>
        <w:t xml:space="preserve">most issues in the past as well as which ones are more critical </w:t>
      </w:r>
      <w:r w:rsidR="00C32581">
        <w:rPr>
          <w:rFonts w:ascii="Arial" w:hAnsi="Arial" w:cs="Arial"/>
          <w:color w:val="auto"/>
        </w:rPr>
        <w:t xml:space="preserve">to the operations </w:t>
      </w:r>
      <w:r>
        <w:rPr>
          <w:rFonts w:ascii="Arial" w:hAnsi="Arial" w:cs="Arial"/>
          <w:color w:val="auto"/>
        </w:rPr>
        <w:t>and run Windows Event logs on those machines.</w:t>
      </w:r>
    </w:p>
    <w:p w14:paraId="0BB83F70" w14:textId="20F02CF0" w:rsidR="0068312E" w:rsidRDefault="00C54DFA" w:rsidP="0068312E">
      <w:pPr>
        <w:spacing w:before="120" w:after="120" w:line="240" w:lineRule="auto"/>
        <w:ind w:left="720"/>
        <w:jc w:val="both"/>
        <w:rPr>
          <w:rFonts w:ascii="Arial" w:hAnsi="Arial" w:cs="Arial"/>
          <w:color w:val="auto"/>
        </w:rPr>
      </w:pPr>
      <w:r>
        <w:rPr>
          <w:rFonts w:ascii="Arial" w:hAnsi="Arial" w:cs="Arial"/>
          <w:color w:val="auto"/>
        </w:rPr>
        <w:t xml:space="preserve">The most </w:t>
      </w:r>
      <w:r w:rsidR="007E2DB8">
        <w:rPr>
          <w:rFonts w:ascii="Arial" w:hAnsi="Arial" w:cs="Arial"/>
          <w:color w:val="auto"/>
        </w:rPr>
        <w:t xml:space="preserve">relevant </w:t>
      </w:r>
      <w:r w:rsidR="00B669DC">
        <w:rPr>
          <w:rFonts w:ascii="Arial" w:hAnsi="Arial" w:cs="Arial"/>
          <w:color w:val="auto"/>
        </w:rPr>
        <w:t xml:space="preserve">event log types are </w:t>
      </w:r>
      <w:r w:rsidR="00B669DC" w:rsidRPr="00C32581">
        <w:rPr>
          <w:rFonts w:ascii="Arial" w:hAnsi="Arial" w:cs="Arial"/>
          <w:i/>
          <w:color w:val="auto"/>
        </w:rPr>
        <w:t>Application</w:t>
      </w:r>
      <w:r w:rsidR="00B669DC">
        <w:rPr>
          <w:rFonts w:ascii="Arial" w:hAnsi="Arial" w:cs="Arial"/>
          <w:color w:val="auto"/>
        </w:rPr>
        <w:t xml:space="preserve">, </w:t>
      </w:r>
      <w:r w:rsidR="00B669DC" w:rsidRPr="00C32581">
        <w:rPr>
          <w:rFonts w:ascii="Arial" w:hAnsi="Arial" w:cs="Arial"/>
          <w:i/>
          <w:color w:val="auto"/>
        </w:rPr>
        <w:t>System</w:t>
      </w:r>
      <w:r w:rsidR="00AE102E">
        <w:rPr>
          <w:rFonts w:ascii="Arial" w:hAnsi="Arial" w:cs="Arial"/>
          <w:i/>
          <w:color w:val="auto"/>
        </w:rPr>
        <w:t>,</w:t>
      </w:r>
      <w:r w:rsidR="00B669DC">
        <w:rPr>
          <w:rFonts w:ascii="Arial" w:hAnsi="Arial" w:cs="Arial"/>
          <w:color w:val="auto"/>
        </w:rPr>
        <w:t xml:space="preserve"> and </w:t>
      </w:r>
      <w:r w:rsidR="00B669DC" w:rsidRPr="00C32581">
        <w:rPr>
          <w:rFonts w:ascii="Arial" w:hAnsi="Arial" w:cs="Arial"/>
          <w:i/>
          <w:color w:val="auto"/>
        </w:rPr>
        <w:t>Security</w:t>
      </w:r>
      <w:r w:rsidR="00B669DC">
        <w:rPr>
          <w:rFonts w:ascii="Arial" w:hAnsi="Arial" w:cs="Arial"/>
          <w:color w:val="auto"/>
        </w:rPr>
        <w:t xml:space="preserve"> log</w:t>
      </w:r>
      <w:r w:rsidR="00C32581">
        <w:rPr>
          <w:rFonts w:ascii="Arial" w:hAnsi="Arial" w:cs="Arial"/>
          <w:color w:val="auto"/>
        </w:rPr>
        <w:t>s</w:t>
      </w:r>
      <w:r w:rsidR="00B669DC">
        <w:rPr>
          <w:rFonts w:ascii="Arial" w:hAnsi="Arial" w:cs="Arial"/>
          <w:color w:val="auto"/>
        </w:rPr>
        <w:t xml:space="preserve">. </w:t>
      </w:r>
      <w:r w:rsidR="00B669DC" w:rsidRPr="00C32581">
        <w:rPr>
          <w:rFonts w:ascii="Arial" w:hAnsi="Arial" w:cs="Arial"/>
          <w:i/>
          <w:color w:val="auto"/>
        </w:rPr>
        <w:t>Directory Service</w:t>
      </w:r>
      <w:r w:rsidR="00B669DC">
        <w:rPr>
          <w:rFonts w:ascii="Arial" w:hAnsi="Arial" w:cs="Arial"/>
          <w:color w:val="auto"/>
        </w:rPr>
        <w:t xml:space="preserve">, </w:t>
      </w:r>
      <w:r w:rsidR="00B669DC" w:rsidRPr="00C32581">
        <w:rPr>
          <w:rFonts w:ascii="Arial" w:hAnsi="Arial" w:cs="Arial"/>
          <w:i/>
          <w:color w:val="auto"/>
        </w:rPr>
        <w:t>DNS Server</w:t>
      </w:r>
      <w:r w:rsidR="00AE102E">
        <w:rPr>
          <w:rFonts w:ascii="Arial" w:hAnsi="Arial" w:cs="Arial"/>
          <w:i/>
          <w:color w:val="auto"/>
        </w:rPr>
        <w:t>,</w:t>
      </w:r>
      <w:r w:rsidR="00B669DC" w:rsidRPr="00C32581">
        <w:rPr>
          <w:rFonts w:ascii="Arial" w:hAnsi="Arial" w:cs="Arial"/>
          <w:i/>
          <w:color w:val="auto"/>
        </w:rPr>
        <w:t xml:space="preserve"> </w:t>
      </w:r>
      <w:r w:rsidR="00B669DC" w:rsidRPr="00C32581">
        <w:rPr>
          <w:rFonts w:ascii="Arial" w:hAnsi="Arial" w:cs="Arial"/>
          <w:color w:val="auto"/>
        </w:rPr>
        <w:t>and</w:t>
      </w:r>
      <w:r w:rsidR="00B669DC" w:rsidRPr="00C32581">
        <w:rPr>
          <w:rFonts w:ascii="Arial" w:hAnsi="Arial" w:cs="Arial"/>
          <w:i/>
          <w:color w:val="auto"/>
        </w:rPr>
        <w:t xml:space="preserve"> File replication </w:t>
      </w:r>
      <w:r w:rsidR="007E2DB8">
        <w:rPr>
          <w:rFonts w:ascii="Arial" w:hAnsi="Arial" w:cs="Arial"/>
          <w:color w:val="auto"/>
        </w:rPr>
        <w:t xml:space="preserve">exist only on </w:t>
      </w:r>
      <w:r w:rsidR="00A60233">
        <w:rPr>
          <w:rFonts w:ascii="Arial" w:hAnsi="Arial" w:cs="Arial"/>
          <w:color w:val="auto"/>
        </w:rPr>
        <w:t>Domain may</w:t>
      </w:r>
      <w:r w:rsidR="00B669DC">
        <w:rPr>
          <w:rFonts w:ascii="Arial" w:hAnsi="Arial" w:cs="Arial"/>
          <w:color w:val="auto"/>
        </w:rPr>
        <w:t xml:space="preserve"> not be relevant to patching.</w:t>
      </w:r>
    </w:p>
    <w:p w14:paraId="5370E3BB" w14:textId="4A54593C" w:rsidR="00B669DC" w:rsidRPr="00B526C3" w:rsidRDefault="00AE102E" w:rsidP="0068312E">
      <w:pPr>
        <w:spacing w:before="120" w:after="120" w:line="240" w:lineRule="auto"/>
        <w:ind w:left="720"/>
        <w:jc w:val="both"/>
        <w:rPr>
          <w:rFonts w:ascii="Arial" w:hAnsi="Arial" w:cs="Arial"/>
          <w:color w:val="auto"/>
        </w:rPr>
      </w:pPr>
      <w:r>
        <w:rPr>
          <w:rFonts w:ascii="Arial" w:hAnsi="Arial" w:cs="Arial"/>
          <w:color w:val="auto"/>
        </w:rPr>
        <w:t>B</w:t>
      </w:r>
      <w:r w:rsidR="00B669DC" w:rsidRPr="00B526C3">
        <w:rPr>
          <w:rFonts w:ascii="Arial" w:hAnsi="Arial" w:cs="Arial"/>
          <w:color w:val="auto"/>
        </w:rPr>
        <w:t>elow is a summary of these logs:</w:t>
      </w:r>
    </w:p>
    <w:tbl>
      <w:tblPr>
        <w:tblW w:w="0" w:type="auto"/>
        <w:tblInd w:w="535" w:type="dxa"/>
        <w:tblLook w:val="04A0" w:firstRow="1" w:lastRow="0" w:firstColumn="1" w:lastColumn="0" w:noHBand="0" w:noVBand="1"/>
      </w:tblPr>
      <w:tblGrid>
        <w:gridCol w:w="1620"/>
        <w:gridCol w:w="7195"/>
      </w:tblGrid>
      <w:tr w:rsidR="00B526C3" w:rsidRPr="00B526C3" w14:paraId="36C3126B" w14:textId="77777777" w:rsidTr="00B526C3">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B13A0B5" w14:textId="77777777" w:rsidR="00B526C3" w:rsidRPr="00B526C3" w:rsidRDefault="00B526C3" w:rsidP="0068312E">
            <w:pPr>
              <w:spacing w:after="0" w:line="240" w:lineRule="auto"/>
              <w:jc w:val="center"/>
              <w:rPr>
                <w:rFonts w:ascii="Arial" w:eastAsia="Times New Roman" w:hAnsi="Arial" w:cs="Arial"/>
                <w:b/>
                <w:bCs/>
                <w:color w:val="FFFFFF"/>
                <w:lang w:eastAsia="en-US"/>
              </w:rPr>
            </w:pPr>
            <w:r w:rsidRPr="00B526C3">
              <w:rPr>
                <w:rFonts w:ascii="Arial" w:eastAsia="Times New Roman" w:hAnsi="Arial" w:cs="Arial"/>
                <w:b/>
                <w:bCs/>
                <w:color w:val="FFFFFF"/>
                <w:lang w:eastAsia="en-US"/>
              </w:rPr>
              <w:t>Event Log Type</w:t>
            </w:r>
          </w:p>
        </w:tc>
        <w:tc>
          <w:tcPr>
            <w:tcW w:w="7195" w:type="dxa"/>
            <w:tcBorders>
              <w:top w:val="single" w:sz="4" w:space="0" w:color="auto"/>
              <w:left w:val="nil"/>
              <w:bottom w:val="single" w:sz="4" w:space="0" w:color="auto"/>
              <w:right w:val="single" w:sz="4" w:space="0" w:color="auto"/>
            </w:tcBorders>
            <w:shd w:val="clear" w:color="000000" w:fill="4472C4"/>
            <w:noWrap/>
            <w:vAlign w:val="bottom"/>
            <w:hideMark/>
          </w:tcPr>
          <w:p w14:paraId="4B0916F8" w14:textId="77777777" w:rsidR="00B526C3" w:rsidRPr="00B526C3" w:rsidRDefault="00B526C3" w:rsidP="0068312E">
            <w:pPr>
              <w:spacing w:after="0" w:line="240" w:lineRule="auto"/>
              <w:jc w:val="center"/>
              <w:rPr>
                <w:rFonts w:ascii="Arial" w:eastAsia="Times New Roman" w:hAnsi="Arial" w:cs="Arial"/>
                <w:b/>
                <w:bCs/>
                <w:color w:val="FFFFFF"/>
                <w:lang w:eastAsia="en-US"/>
              </w:rPr>
            </w:pPr>
            <w:r w:rsidRPr="00B526C3">
              <w:rPr>
                <w:rFonts w:ascii="Arial" w:eastAsia="Times New Roman" w:hAnsi="Arial" w:cs="Arial"/>
                <w:b/>
                <w:bCs/>
                <w:color w:val="FFFFFF"/>
                <w:lang w:eastAsia="en-US"/>
              </w:rPr>
              <w:t>Description</w:t>
            </w:r>
          </w:p>
        </w:tc>
      </w:tr>
      <w:tr w:rsidR="00B526C3" w:rsidRPr="00B526C3" w14:paraId="6310E9F3" w14:textId="77777777" w:rsidTr="00B526C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tcPr>
          <w:p w14:paraId="74A6630B" w14:textId="77777777" w:rsidR="00B526C3" w:rsidRPr="00B526C3" w:rsidRDefault="00B526C3" w:rsidP="0068312E">
            <w:pPr>
              <w:spacing w:after="0" w:line="240" w:lineRule="auto"/>
              <w:rPr>
                <w:rFonts w:ascii="Arial" w:eastAsia="Times New Roman" w:hAnsi="Arial" w:cs="Arial"/>
                <w:color w:val="000000"/>
                <w:lang w:eastAsia="en-US"/>
              </w:rPr>
            </w:pPr>
            <w:r w:rsidRPr="00B526C3">
              <w:rPr>
                <w:rFonts w:ascii="Arial" w:eastAsia="Times New Roman" w:hAnsi="Arial" w:cs="Arial"/>
                <w:color w:val="000000"/>
                <w:lang w:eastAsia="en-US"/>
              </w:rPr>
              <w:t>Application Log</w:t>
            </w:r>
          </w:p>
        </w:tc>
        <w:tc>
          <w:tcPr>
            <w:tcW w:w="7195" w:type="dxa"/>
            <w:tcBorders>
              <w:top w:val="nil"/>
              <w:left w:val="nil"/>
              <w:bottom w:val="single" w:sz="4" w:space="0" w:color="auto"/>
              <w:right w:val="single" w:sz="4" w:space="0" w:color="auto"/>
            </w:tcBorders>
            <w:shd w:val="clear" w:color="auto" w:fill="auto"/>
            <w:noWrap/>
            <w:vAlign w:val="bottom"/>
          </w:tcPr>
          <w:p w14:paraId="2E328479" w14:textId="77777777" w:rsidR="00B526C3" w:rsidRPr="00B526C3" w:rsidRDefault="00B526C3" w:rsidP="0068312E">
            <w:pPr>
              <w:spacing w:after="0" w:line="240" w:lineRule="auto"/>
              <w:rPr>
                <w:rFonts w:ascii="Arial" w:eastAsia="Times New Roman" w:hAnsi="Arial" w:cs="Arial"/>
                <w:color w:val="000000"/>
                <w:lang w:eastAsia="en-US"/>
              </w:rPr>
            </w:pPr>
            <w:r w:rsidRPr="00B526C3">
              <w:rPr>
                <w:rFonts w:ascii="Arial" w:eastAsia="Times New Roman" w:hAnsi="Arial" w:cs="Arial"/>
                <w:color w:val="000000"/>
                <w:lang w:eastAsia="en-US"/>
              </w:rPr>
              <w:t xml:space="preserve">Any event logged by an application. These are determined by the developers while developing the application. </w:t>
            </w:r>
            <w:proofErr w:type="spellStart"/>
            <w:r w:rsidRPr="00B526C3">
              <w:rPr>
                <w:rFonts w:ascii="Arial" w:eastAsia="Times New Roman" w:hAnsi="Arial" w:cs="Arial"/>
                <w:color w:val="000000"/>
                <w:lang w:eastAsia="en-US"/>
              </w:rPr>
              <w:t>Eg.</w:t>
            </w:r>
            <w:proofErr w:type="spellEnd"/>
            <w:r w:rsidRPr="00B526C3">
              <w:rPr>
                <w:rFonts w:ascii="Arial" w:eastAsia="Times New Roman" w:hAnsi="Arial" w:cs="Arial"/>
                <w:color w:val="000000"/>
                <w:lang w:eastAsia="en-US"/>
              </w:rPr>
              <w:t>: An error while starting an application gets recorded in Application Log.</w:t>
            </w:r>
          </w:p>
        </w:tc>
      </w:tr>
      <w:tr w:rsidR="00B526C3" w:rsidRPr="00B526C3" w14:paraId="34BCDAC5" w14:textId="77777777" w:rsidTr="00B526C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tcPr>
          <w:p w14:paraId="1AEC00DF" w14:textId="77777777" w:rsidR="00B526C3" w:rsidRPr="00B526C3" w:rsidRDefault="00B526C3" w:rsidP="0068312E">
            <w:pPr>
              <w:spacing w:after="0" w:line="240" w:lineRule="auto"/>
              <w:rPr>
                <w:rFonts w:ascii="Arial" w:eastAsia="Times New Roman" w:hAnsi="Arial" w:cs="Arial"/>
                <w:color w:val="000000"/>
                <w:lang w:eastAsia="en-US"/>
              </w:rPr>
            </w:pPr>
            <w:r w:rsidRPr="00B526C3">
              <w:rPr>
                <w:rFonts w:ascii="Arial" w:eastAsia="Times New Roman" w:hAnsi="Arial" w:cs="Arial"/>
                <w:color w:val="000000"/>
                <w:lang w:eastAsia="en-US"/>
              </w:rPr>
              <w:t>System Log</w:t>
            </w:r>
          </w:p>
        </w:tc>
        <w:tc>
          <w:tcPr>
            <w:tcW w:w="7195" w:type="dxa"/>
            <w:tcBorders>
              <w:top w:val="nil"/>
              <w:left w:val="nil"/>
              <w:bottom w:val="single" w:sz="4" w:space="0" w:color="auto"/>
              <w:right w:val="single" w:sz="4" w:space="0" w:color="auto"/>
            </w:tcBorders>
            <w:shd w:val="clear" w:color="auto" w:fill="auto"/>
            <w:noWrap/>
            <w:vAlign w:val="bottom"/>
          </w:tcPr>
          <w:p w14:paraId="6AEA2C92" w14:textId="77777777" w:rsidR="00B526C3" w:rsidRPr="00B526C3" w:rsidRDefault="00B526C3" w:rsidP="0068312E">
            <w:pPr>
              <w:spacing w:after="0" w:line="240" w:lineRule="auto"/>
              <w:rPr>
                <w:rFonts w:ascii="Arial" w:eastAsia="Times New Roman" w:hAnsi="Arial" w:cs="Arial"/>
                <w:color w:val="000000"/>
                <w:lang w:eastAsia="en-US"/>
              </w:rPr>
            </w:pPr>
            <w:r w:rsidRPr="00B526C3">
              <w:rPr>
                <w:rFonts w:ascii="Arial" w:eastAsia="Times New Roman" w:hAnsi="Arial" w:cs="Arial"/>
                <w:color w:val="000000"/>
                <w:lang w:eastAsia="en-US"/>
              </w:rPr>
              <w:t xml:space="preserve">Any event logged by the Operating System. </w:t>
            </w:r>
            <w:proofErr w:type="spellStart"/>
            <w:r w:rsidRPr="00B526C3">
              <w:rPr>
                <w:rFonts w:ascii="Arial" w:eastAsia="Times New Roman" w:hAnsi="Arial" w:cs="Arial"/>
                <w:color w:val="000000"/>
                <w:lang w:eastAsia="en-US"/>
              </w:rPr>
              <w:t>Eg.</w:t>
            </w:r>
            <w:proofErr w:type="spellEnd"/>
            <w:r w:rsidRPr="00B526C3">
              <w:rPr>
                <w:rFonts w:ascii="Arial" w:eastAsia="Times New Roman" w:hAnsi="Arial" w:cs="Arial"/>
                <w:color w:val="000000"/>
                <w:lang w:eastAsia="en-US"/>
              </w:rPr>
              <w:t>: Failure to start a drive during startup is logged under System Logs</w:t>
            </w:r>
          </w:p>
        </w:tc>
      </w:tr>
      <w:tr w:rsidR="00B526C3" w:rsidRPr="00B526C3" w14:paraId="1C867AE7" w14:textId="77777777" w:rsidTr="00B526C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C21899D" w14:textId="77777777" w:rsidR="00B526C3" w:rsidRPr="00B526C3" w:rsidRDefault="00B526C3" w:rsidP="0068312E">
            <w:pPr>
              <w:spacing w:after="0" w:line="240" w:lineRule="auto"/>
              <w:rPr>
                <w:rFonts w:ascii="Arial" w:eastAsia="Times New Roman" w:hAnsi="Arial" w:cs="Arial"/>
                <w:color w:val="000000"/>
                <w:lang w:eastAsia="en-US"/>
              </w:rPr>
            </w:pPr>
            <w:r w:rsidRPr="00B526C3">
              <w:rPr>
                <w:rFonts w:ascii="Arial" w:eastAsia="Times New Roman" w:hAnsi="Arial" w:cs="Arial"/>
                <w:color w:val="000000"/>
                <w:lang w:eastAsia="en-US"/>
              </w:rPr>
              <w:t>Security Log</w:t>
            </w:r>
          </w:p>
        </w:tc>
        <w:tc>
          <w:tcPr>
            <w:tcW w:w="7195" w:type="dxa"/>
            <w:tcBorders>
              <w:top w:val="nil"/>
              <w:left w:val="nil"/>
              <w:bottom w:val="single" w:sz="4" w:space="0" w:color="auto"/>
              <w:right w:val="single" w:sz="4" w:space="0" w:color="auto"/>
            </w:tcBorders>
            <w:shd w:val="clear" w:color="auto" w:fill="auto"/>
            <w:noWrap/>
            <w:vAlign w:val="bottom"/>
            <w:hideMark/>
          </w:tcPr>
          <w:p w14:paraId="3DA921E7" w14:textId="38F8BA5F" w:rsidR="00B526C3" w:rsidRPr="00B526C3" w:rsidRDefault="00B526C3" w:rsidP="0068312E">
            <w:pPr>
              <w:spacing w:after="0" w:line="240" w:lineRule="auto"/>
              <w:rPr>
                <w:rFonts w:ascii="Arial" w:eastAsia="Times New Roman" w:hAnsi="Arial" w:cs="Arial"/>
                <w:color w:val="000000"/>
                <w:lang w:eastAsia="en-US"/>
              </w:rPr>
            </w:pPr>
            <w:r w:rsidRPr="00B526C3">
              <w:rPr>
                <w:rFonts w:ascii="Arial" w:eastAsia="Times New Roman" w:hAnsi="Arial" w:cs="Arial"/>
                <w:color w:val="000000"/>
                <w:lang w:eastAsia="en-US"/>
              </w:rPr>
              <w:t xml:space="preserve">Any event that matters about the security of the system. </w:t>
            </w:r>
            <w:proofErr w:type="spellStart"/>
            <w:r w:rsidRPr="00B526C3">
              <w:rPr>
                <w:rFonts w:ascii="Arial" w:eastAsia="Times New Roman" w:hAnsi="Arial" w:cs="Arial"/>
                <w:color w:val="000000"/>
                <w:lang w:eastAsia="en-US"/>
              </w:rPr>
              <w:t>Eg.</w:t>
            </w:r>
            <w:proofErr w:type="spellEnd"/>
            <w:r w:rsidRPr="00B526C3">
              <w:rPr>
                <w:rFonts w:ascii="Arial" w:eastAsia="Times New Roman" w:hAnsi="Arial" w:cs="Arial"/>
                <w:color w:val="000000"/>
                <w:lang w:eastAsia="en-US"/>
              </w:rPr>
              <w:t>: valid and invalid Logins and logoffs, any file deletion</w:t>
            </w:r>
            <w:r w:rsidR="00AE102E">
              <w:rPr>
                <w:rFonts w:ascii="Arial" w:eastAsia="Times New Roman" w:hAnsi="Arial" w:cs="Arial"/>
                <w:color w:val="000000"/>
                <w:lang w:eastAsia="en-US"/>
              </w:rPr>
              <w:t>,</w:t>
            </w:r>
            <w:r w:rsidRPr="00B526C3">
              <w:rPr>
                <w:rFonts w:ascii="Arial" w:eastAsia="Times New Roman" w:hAnsi="Arial" w:cs="Arial"/>
                <w:color w:val="000000"/>
                <w:lang w:eastAsia="en-US"/>
              </w:rPr>
              <w:t xml:space="preserve"> etc. are logged under this category.</w:t>
            </w:r>
          </w:p>
        </w:tc>
      </w:tr>
    </w:tbl>
    <w:p w14:paraId="40626E44" w14:textId="77777777" w:rsidR="00DC4396" w:rsidRDefault="00DC4396" w:rsidP="0068312E">
      <w:pPr>
        <w:spacing w:after="0" w:line="240" w:lineRule="auto"/>
        <w:jc w:val="both"/>
        <w:rPr>
          <w:rFonts w:ascii="Arial" w:hAnsi="Arial" w:cs="Arial"/>
          <w:color w:val="auto"/>
        </w:rPr>
      </w:pPr>
    </w:p>
    <w:p w14:paraId="03CD5FB0" w14:textId="1947B399" w:rsidR="000D7EBF" w:rsidRDefault="00B526C3" w:rsidP="0068312E">
      <w:pPr>
        <w:spacing w:after="0" w:line="240" w:lineRule="auto"/>
        <w:ind w:left="720"/>
        <w:jc w:val="both"/>
        <w:rPr>
          <w:rFonts w:ascii="Arial" w:hAnsi="Arial" w:cs="Arial"/>
          <w:color w:val="auto"/>
        </w:rPr>
      </w:pPr>
      <w:r w:rsidRPr="00B526C3">
        <w:rPr>
          <w:rFonts w:ascii="Arial" w:hAnsi="Arial" w:cs="Arial"/>
          <w:color w:val="auto"/>
        </w:rPr>
        <w:t xml:space="preserve">For this, we can follow the instructions located </w:t>
      </w:r>
      <w:r w:rsidR="00AE102E">
        <w:rPr>
          <w:rFonts w:ascii="Arial" w:hAnsi="Arial" w:cs="Arial"/>
          <w:color w:val="auto"/>
        </w:rPr>
        <w:t>in</w:t>
      </w:r>
      <w:r w:rsidRPr="00B526C3">
        <w:rPr>
          <w:rFonts w:ascii="Arial" w:hAnsi="Arial" w:cs="Arial"/>
          <w:color w:val="auto"/>
        </w:rPr>
        <w:t xml:space="preserve"> the appendix </w:t>
      </w:r>
      <w:hyperlink w:anchor="_Windows_Event_Logs" w:history="1">
        <w:r w:rsidRPr="00B526C3">
          <w:rPr>
            <w:rStyle w:val="Hyperlink"/>
            <w:rFonts w:ascii="Arial" w:hAnsi="Arial" w:cs="Arial"/>
          </w:rPr>
          <w:t>Windows Event Logs</w:t>
        </w:r>
      </w:hyperlink>
      <w:r w:rsidR="005B7B91">
        <w:rPr>
          <w:rFonts w:ascii="Arial" w:hAnsi="Arial" w:cs="Arial"/>
          <w:color w:val="auto"/>
        </w:rPr>
        <w:t xml:space="preserve"> to learn how to collect and review these 3 types of Windows Event logs.</w:t>
      </w:r>
    </w:p>
    <w:p w14:paraId="57AF9151" w14:textId="57228E73" w:rsidR="0038375F" w:rsidRPr="0038375F" w:rsidRDefault="0038375F" w:rsidP="00A714BC">
      <w:pPr>
        <w:pStyle w:val="Heading3"/>
        <w:ind w:firstLine="720"/>
      </w:pPr>
      <w:bookmarkStart w:id="35" w:name="_Toc110423472"/>
      <w:r w:rsidRPr="0038375F">
        <w:lastRenderedPageBreak/>
        <w:t>7. Patching timeliness</w:t>
      </w:r>
      <w:bookmarkEnd w:id="35"/>
    </w:p>
    <w:p w14:paraId="5903E027" w14:textId="088DD4EF" w:rsidR="00D27DAE" w:rsidRDefault="00B669DC" w:rsidP="00D25BCE">
      <w:pPr>
        <w:ind w:left="720"/>
        <w:jc w:val="both"/>
        <w:rPr>
          <w:rFonts w:ascii="Arial" w:hAnsi="Arial" w:cs="Arial"/>
          <w:color w:val="auto"/>
        </w:rPr>
      </w:pPr>
      <w:r>
        <w:rPr>
          <w:rFonts w:ascii="Arial" w:hAnsi="Arial" w:cs="Arial"/>
          <w:color w:val="auto"/>
        </w:rPr>
        <w:t xml:space="preserve">Patching requires intervention on </w:t>
      </w:r>
      <w:r w:rsidR="00FC0B29">
        <w:rPr>
          <w:rFonts w:ascii="Arial" w:hAnsi="Arial" w:cs="Arial"/>
          <w:color w:val="auto"/>
        </w:rPr>
        <w:t xml:space="preserve">HMIs and </w:t>
      </w:r>
      <w:r w:rsidR="00BB50A7">
        <w:rPr>
          <w:rFonts w:ascii="Arial" w:hAnsi="Arial" w:cs="Arial"/>
          <w:color w:val="auto"/>
        </w:rPr>
        <w:t>controllers;</w:t>
      </w:r>
      <w:r w:rsidR="00FC0B29">
        <w:rPr>
          <w:rFonts w:ascii="Arial" w:hAnsi="Arial" w:cs="Arial"/>
          <w:color w:val="auto"/>
        </w:rPr>
        <w:t xml:space="preserve"> therefore, it is recommended to be done while the plant is in </w:t>
      </w:r>
      <w:r w:rsidR="00AE102E">
        <w:rPr>
          <w:rFonts w:ascii="Arial" w:hAnsi="Arial" w:cs="Arial"/>
          <w:color w:val="auto"/>
        </w:rPr>
        <w:t xml:space="preserve">an </w:t>
      </w:r>
      <w:r w:rsidR="00FC0B29">
        <w:rPr>
          <w:rFonts w:ascii="Arial" w:hAnsi="Arial" w:cs="Arial"/>
          <w:color w:val="auto"/>
        </w:rPr>
        <w:t xml:space="preserve">outage. This applies specifically to when a </w:t>
      </w:r>
      <w:r w:rsidR="00C32581">
        <w:rPr>
          <w:rFonts w:ascii="Arial" w:hAnsi="Arial" w:cs="Arial"/>
          <w:color w:val="auto"/>
        </w:rPr>
        <w:t xml:space="preserve">complete </w:t>
      </w:r>
      <w:r w:rsidR="00FC0B29">
        <w:rPr>
          <w:rFonts w:ascii="Arial" w:hAnsi="Arial" w:cs="Arial"/>
          <w:color w:val="auto"/>
        </w:rPr>
        <w:t>patch set needs to be loaded in</w:t>
      </w:r>
      <w:r w:rsidR="00AE102E">
        <w:rPr>
          <w:rFonts w:ascii="Arial" w:hAnsi="Arial" w:cs="Arial"/>
          <w:color w:val="auto"/>
        </w:rPr>
        <w:t>to</w:t>
      </w:r>
      <w:r w:rsidR="00FC0B29">
        <w:rPr>
          <w:rFonts w:ascii="Arial" w:hAnsi="Arial" w:cs="Arial"/>
          <w:color w:val="auto"/>
        </w:rPr>
        <w:t xml:space="preserve"> a system.</w:t>
      </w:r>
    </w:p>
    <w:p w14:paraId="178C29F4" w14:textId="13F8D8ED" w:rsidR="00D27DAE" w:rsidRDefault="00FC0B29" w:rsidP="00D25BCE">
      <w:pPr>
        <w:ind w:left="720"/>
        <w:jc w:val="both"/>
        <w:rPr>
          <w:rFonts w:ascii="Arial" w:hAnsi="Arial" w:cs="Arial"/>
          <w:color w:val="auto"/>
        </w:rPr>
      </w:pPr>
      <w:r>
        <w:rPr>
          <w:rFonts w:ascii="Arial" w:hAnsi="Arial" w:cs="Arial"/>
          <w:color w:val="auto"/>
        </w:rPr>
        <w:t>There are cases when a single patch needs to be loaded to address an issue. In those cases, all the necessary precautions need to be taken, especially for critical drops. Otherwise, the patch can be loaded safely,</w:t>
      </w:r>
      <w:r w:rsidR="00AB72DE">
        <w:rPr>
          <w:rFonts w:ascii="Arial" w:hAnsi="Arial" w:cs="Arial"/>
          <w:color w:val="auto"/>
        </w:rPr>
        <w:t xml:space="preserve"> as criticality permits</w:t>
      </w:r>
      <w:r w:rsidR="000E08BA">
        <w:rPr>
          <w:rFonts w:ascii="Arial" w:hAnsi="Arial" w:cs="Arial"/>
          <w:color w:val="auto"/>
        </w:rPr>
        <w:t xml:space="preserve">. </w:t>
      </w:r>
    </w:p>
    <w:p w14:paraId="0566AE9D" w14:textId="442E9736" w:rsidR="0038375F" w:rsidRDefault="000E08BA" w:rsidP="00881E5F">
      <w:pPr>
        <w:ind w:left="720"/>
        <w:jc w:val="both"/>
        <w:rPr>
          <w:rFonts w:ascii="Arial" w:hAnsi="Arial" w:cs="Arial"/>
          <w:color w:val="auto"/>
        </w:rPr>
      </w:pPr>
      <w:r>
        <w:rPr>
          <w:rFonts w:ascii="Arial" w:hAnsi="Arial" w:cs="Arial"/>
          <w:color w:val="auto"/>
        </w:rPr>
        <w:t xml:space="preserve">As explained before, consultation with </w:t>
      </w:r>
      <w:r w:rsidR="00AE102E">
        <w:rPr>
          <w:rFonts w:ascii="Arial" w:hAnsi="Arial" w:cs="Arial"/>
          <w:color w:val="auto"/>
        </w:rPr>
        <w:t xml:space="preserve">the </w:t>
      </w:r>
      <w:r>
        <w:rPr>
          <w:rFonts w:ascii="Arial" w:hAnsi="Arial" w:cs="Arial"/>
          <w:color w:val="auto"/>
        </w:rPr>
        <w:t>customer is advisable to understand criticality, for example, in presence of trip prevention mechanisms</w:t>
      </w:r>
      <w:r w:rsidR="00D27DAE">
        <w:rPr>
          <w:rFonts w:ascii="Arial" w:hAnsi="Arial" w:cs="Arial"/>
          <w:color w:val="auto"/>
        </w:rPr>
        <w:t xml:space="preserve"> or auxiliary systems running</w:t>
      </w:r>
      <w:r w:rsidR="00AB72DE">
        <w:rPr>
          <w:rFonts w:ascii="Arial" w:hAnsi="Arial" w:cs="Arial"/>
          <w:color w:val="auto"/>
        </w:rPr>
        <w:t xml:space="preserve"> in the plant</w:t>
      </w:r>
      <w:r w:rsidR="00D27DAE">
        <w:rPr>
          <w:rFonts w:ascii="Arial" w:hAnsi="Arial" w:cs="Arial"/>
          <w:color w:val="auto"/>
        </w:rPr>
        <w:t xml:space="preserve"> while patching is being performed</w:t>
      </w:r>
      <w:r>
        <w:rPr>
          <w:rFonts w:ascii="Arial" w:hAnsi="Arial" w:cs="Arial"/>
          <w:color w:val="auto"/>
        </w:rPr>
        <w:t>.</w:t>
      </w:r>
    </w:p>
    <w:p w14:paraId="447B02B3" w14:textId="242DBA93" w:rsidR="007E2DB8" w:rsidRDefault="00FF1DFA" w:rsidP="00D25BCE">
      <w:pPr>
        <w:ind w:left="720"/>
        <w:jc w:val="both"/>
        <w:rPr>
          <w:rFonts w:ascii="Arial" w:hAnsi="Arial" w:cs="Arial"/>
          <w:color w:val="auto"/>
        </w:rPr>
      </w:pPr>
      <w:r>
        <w:rPr>
          <w:rFonts w:ascii="Arial" w:hAnsi="Arial" w:cs="Arial"/>
          <w:color w:val="auto"/>
        </w:rPr>
        <w:t xml:space="preserve">One important milestone is the feature pack figure. Emerson has introduced the concept of feature packs to the distribution and software lifecycle methodologies. </w:t>
      </w:r>
      <w:r w:rsidRPr="00FF1DFA">
        <w:rPr>
          <w:rFonts w:ascii="Arial" w:hAnsi="Arial" w:cs="Arial"/>
          <w:color w:val="auto"/>
        </w:rPr>
        <w:t xml:space="preserve">The feature patch philosophy has been implemented for the most recent platform releases. The main concept comprises several different updates in one single package, which is intended </w:t>
      </w:r>
      <w:proofErr w:type="gramStart"/>
      <w:r w:rsidRPr="00FF1DFA">
        <w:rPr>
          <w:rFonts w:ascii="Arial" w:hAnsi="Arial" w:cs="Arial"/>
          <w:color w:val="auto"/>
        </w:rPr>
        <w:t>to</w:t>
      </w:r>
      <w:proofErr w:type="gramEnd"/>
      <w:r w:rsidRPr="00FF1DFA">
        <w:rPr>
          <w:rFonts w:ascii="Arial" w:hAnsi="Arial" w:cs="Arial"/>
          <w:color w:val="auto"/>
        </w:rPr>
        <w:t xml:space="preserve"> not be disruptive. Nonetheless, each feature pack installation will require a controller reboot to take effect, therefore a preventive plan is needed </w:t>
      </w:r>
      <w:r w:rsidR="00AE102E">
        <w:rPr>
          <w:rFonts w:ascii="Arial" w:hAnsi="Arial" w:cs="Arial"/>
          <w:color w:val="auto"/>
        </w:rPr>
        <w:t>before</w:t>
      </w:r>
      <w:r w:rsidRPr="00FF1DFA">
        <w:rPr>
          <w:rFonts w:ascii="Arial" w:hAnsi="Arial" w:cs="Arial"/>
          <w:color w:val="auto"/>
        </w:rPr>
        <w:t xml:space="preserve"> installing any feature pack. </w:t>
      </w:r>
      <w:r w:rsidR="0051070A">
        <w:rPr>
          <w:rFonts w:ascii="Arial" w:hAnsi="Arial" w:cs="Arial"/>
          <w:color w:val="auto"/>
        </w:rPr>
        <w:t xml:space="preserve"> </w:t>
      </w:r>
    </w:p>
    <w:p w14:paraId="74EDC71A" w14:textId="35A4FAB5" w:rsidR="00464236" w:rsidRDefault="00464236" w:rsidP="002F0DC9">
      <w:pPr>
        <w:pStyle w:val="Heading3"/>
        <w:ind w:firstLine="720"/>
      </w:pPr>
      <w:bookmarkStart w:id="36" w:name="_Toc110423473"/>
      <w:r>
        <w:t>8</w:t>
      </w:r>
      <w:r w:rsidRPr="0038375F">
        <w:t xml:space="preserve">. </w:t>
      </w:r>
      <w:r>
        <w:t>Prerequisites for patching</w:t>
      </w:r>
      <w:bookmarkEnd w:id="36"/>
    </w:p>
    <w:p w14:paraId="6C8BDFD3" w14:textId="215CB2AC" w:rsidR="00464236" w:rsidRDefault="00464236" w:rsidP="00D25BCE">
      <w:pPr>
        <w:ind w:left="720"/>
        <w:jc w:val="both"/>
        <w:rPr>
          <w:rFonts w:ascii="Arial" w:hAnsi="Arial" w:cs="Arial"/>
          <w:color w:val="auto"/>
        </w:rPr>
      </w:pPr>
      <w:r w:rsidRPr="00464236">
        <w:rPr>
          <w:rFonts w:ascii="Arial" w:hAnsi="Arial" w:cs="Arial"/>
          <w:color w:val="auto"/>
        </w:rPr>
        <w:t xml:space="preserve">As </w:t>
      </w:r>
      <w:r>
        <w:rPr>
          <w:rFonts w:ascii="Arial" w:hAnsi="Arial" w:cs="Arial"/>
          <w:color w:val="auto"/>
        </w:rPr>
        <w:t xml:space="preserve">stated before, it is necessary to </w:t>
      </w:r>
      <w:r w:rsidR="00AB72DE">
        <w:rPr>
          <w:rFonts w:ascii="Arial" w:hAnsi="Arial" w:cs="Arial"/>
          <w:color w:val="auto"/>
        </w:rPr>
        <w:t>reduce</w:t>
      </w:r>
      <w:r>
        <w:rPr>
          <w:rFonts w:ascii="Arial" w:hAnsi="Arial" w:cs="Arial"/>
          <w:color w:val="auto"/>
        </w:rPr>
        <w:t xml:space="preserve"> </w:t>
      </w:r>
      <w:r w:rsidR="00AE102E">
        <w:rPr>
          <w:rFonts w:ascii="Arial" w:hAnsi="Arial" w:cs="Arial"/>
          <w:color w:val="auto"/>
        </w:rPr>
        <w:t xml:space="preserve">the </w:t>
      </w:r>
      <w:r>
        <w:rPr>
          <w:rFonts w:ascii="Arial" w:hAnsi="Arial" w:cs="Arial"/>
          <w:color w:val="auto"/>
        </w:rPr>
        <w:t xml:space="preserve">impact </w:t>
      </w:r>
      <w:r w:rsidR="00AE102E">
        <w:rPr>
          <w:rFonts w:ascii="Arial" w:hAnsi="Arial" w:cs="Arial"/>
          <w:color w:val="auto"/>
        </w:rPr>
        <w:t>on</w:t>
      </w:r>
      <w:r>
        <w:rPr>
          <w:rFonts w:ascii="Arial" w:hAnsi="Arial" w:cs="Arial"/>
          <w:color w:val="auto"/>
        </w:rPr>
        <w:t xml:space="preserve"> the system when patching. Therefore, all the documentation available with the patch set media needs to be carefully reviewed to take preventive actions and understand if any dependency or prerequisite needs to be previously installed. Instructions and </w:t>
      </w:r>
      <w:r w:rsidRPr="00AB72DE">
        <w:rPr>
          <w:rFonts w:ascii="Arial" w:hAnsi="Arial" w:cs="Arial"/>
          <w:i/>
          <w:color w:val="auto"/>
        </w:rPr>
        <w:t>readme.txt</w:t>
      </w:r>
      <w:r>
        <w:rPr>
          <w:rFonts w:ascii="Arial" w:hAnsi="Arial" w:cs="Arial"/>
          <w:color w:val="auto"/>
        </w:rPr>
        <w:t xml:space="preserve"> files need to be checked. For example, certain Ovation and Microsoft patches require .NET Framework to be previously or simultaneously installed.</w:t>
      </w:r>
    </w:p>
    <w:p w14:paraId="0125E5B9" w14:textId="7C3F4680" w:rsidR="00464236" w:rsidRPr="00464236" w:rsidRDefault="00464236" w:rsidP="00D25BCE">
      <w:pPr>
        <w:ind w:left="720"/>
        <w:jc w:val="both"/>
        <w:rPr>
          <w:rFonts w:ascii="Arial" w:hAnsi="Arial" w:cs="Arial"/>
          <w:color w:val="auto"/>
        </w:rPr>
      </w:pPr>
      <w:r>
        <w:rPr>
          <w:rFonts w:ascii="Arial" w:hAnsi="Arial" w:cs="Arial"/>
          <w:color w:val="auto"/>
        </w:rPr>
        <w:t xml:space="preserve">Also, </w:t>
      </w:r>
      <w:r w:rsidR="00AB72DE">
        <w:rPr>
          <w:rFonts w:ascii="Arial" w:hAnsi="Arial" w:cs="Arial"/>
          <w:color w:val="auto"/>
        </w:rPr>
        <w:t>we</w:t>
      </w:r>
      <w:r>
        <w:rPr>
          <w:rFonts w:ascii="Arial" w:hAnsi="Arial" w:cs="Arial"/>
          <w:color w:val="auto"/>
        </w:rPr>
        <w:t xml:space="preserve"> encourage </w:t>
      </w:r>
      <w:r w:rsidR="00AE102E">
        <w:rPr>
          <w:rFonts w:ascii="Arial" w:hAnsi="Arial" w:cs="Arial"/>
          <w:color w:val="auto"/>
        </w:rPr>
        <w:t xml:space="preserve">you </w:t>
      </w:r>
      <w:r>
        <w:rPr>
          <w:rFonts w:ascii="Arial" w:hAnsi="Arial" w:cs="Arial"/>
          <w:color w:val="auto"/>
        </w:rPr>
        <w:t xml:space="preserve">to actively </w:t>
      </w:r>
      <w:r w:rsidR="00D501C5">
        <w:rPr>
          <w:rFonts w:ascii="Arial" w:hAnsi="Arial" w:cs="Arial"/>
          <w:color w:val="auto"/>
        </w:rPr>
        <w:t>check</w:t>
      </w:r>
      <w:r>
        <w:rPr>
          <w:rFonts w:ascii="Arial" w:hAnsi="Arial" w:cs="Arial"/>
          <w:color w:val="auto"/>
        </w:rPr>
        <w:t xml:space="preserve"> for </w:t>
      </w:r>
      <w:r w:rsidR="00D501C5">
        <w:rPr>
          <w:rFonts w:ascii="Arial" w:hAnsi="Arial" w:cs="Arial"/>
          <w:color w:val="auto"/>
        </w:rPr>
        <w:t>ongoing</w:t>
      </w:r>
      <w:r>
        <w:rPr>
          <w:rFonts w:ascii="Arial" w:hAnsi="Arial" w:cs="Arial"/>
          <w:color w:val="auto"/>
        </w:rPr>
        <w:t xml:space="preserve"> </w:t>
      </w:r>
      <w:r w:rsidRPr="00AB72DE">
        <w:rPr>
          <w:rFonts w:ascii="Arial" w:hAnsi="Arial" w:cs="Arial"/>
          <w:i/>
          <w:color w:val="auto"/>
        </w:rPr>
        <w:t>Issues Under Investigation</w:t>
      </w:r>
      <w:r w:rsidR="00AB72DE" w:rsidRPr="00AB72DE">
        <w:rPr>
          <w:rFonts w:ascii="Arial" w:hAnsi="Arial" w:cs="Arial"/>
          <w:i/>
          <w:color w:val="auto"/>
        </w:rPr>
        <w:t xml:space="preserve"> </w:t>
      </w:r>
      <w:r w:rsidR="00AB72DE">
        <w:rPr>
          <w:rFonts w:ascii="Arial" w:hAnsi="Arial" w:cs="Arial"/>
          <w:color w:val="auto"/>
        </w:rPr>
        <w:t>(IUIs)</w:t>
      </w:r>
      <w:r>
        <w:rPr>
          <w:rFonts w:ascii="Arial" w:hAnsi="Arial" w:cs="Arial"/>
          <w:color w:val="auto"/>
        </w:rPr>
        <w:t xml:space="preserve"> that could potentially affect the system</w:t>
      </w:r>
      <w:r w:rsidR="00AB72DE">
        <w:rPr>
          <w:rFonts w:ascii="Arial" w:hAnsi="Arial" w:cs="Arial"/>
          <w:color w:val="auto"/>
        </w:rPr>
        <w:t xml:space="preserve"> undergoing a patching cycle</w:t>
      </w:r>
      <w:r>
        <w:rPr>
          <w:rFonts w:ascii="Arial" w:hAnsi="Arial" w:cs="Arial"/>
          <w:color w:val="auto"/>
        </w:rPr>
        <w:t xml:space="preserve">. </w:t>
      </w:r>
    </w:p>
    <w:p w14:paraId="4F457CE0" w14:textId="22808A6C" w:rsidR="0038375F" w:rsidRDefault="00464236" w:rsidP="002F09A2">
      <w:pPr>
        <w:pStyle w:val="Heading3"/>
        <w:ind w:firstLine="720"/>
      </w:pPr>
      <w:bookmarkStart w:id="37" w:name="_Toc110423474"/>
      <w:r>
        <w:t>9</w:t>
      </w:r>
      <w:r w:rsidR="0038375F" w:rsidRPr="0038375F">
        <w:t xml:space="preserve">. Coordinate with </w:t>
      </w:r>
      <w:r w:rsidR="00AE102E">
        <w:t xml:space="preserve">the </w:t>
      </w:r>
      <w:r w:rsidR="0038375F" w:rsidRPr="0038375F">
        <w:t>customer when patching a system</w:t>
      </w:r>
      <w:bookmarkEnd w:id="37"/>
    </w:p>
    <w:p w14:paraId="4686853E" w14:textId="384B16B2" w:rsidR="000040BC" w:rsidRDefault="007A4AFE" w:rsidP="00D25BCE">
      <w:pPr>
        <w:ind w:left="720"/>
        <w:jc w:val="both"/>
        <w:rPr>
          <w:rFonts w:ascii="Arial" w:hAnsi="Arial" w:cs="Arial"/>
          <w:color w:val="auto"/>
        </w:rPr>
      </w:pPr>
      <w:r>
        <w:rPr>
          <w:rFonts w:ascii="Arial" w:hAnsi="Arial" w:cs="Arial"/>
          <w:color w:val="auto"/>
        </w:rPr>
        <w:t xml:space="preserve">When </w:t>
      </w:r>
      <w:r w:rsidR="000040BC">
        <w:rPr>
          <w:rFonts w:ascii="Arial" w:hAnsi="Arial" w:cs="Arial"/>
          <w:color w:val="auto"/>
        </w:rPr>
        <w:t xml:space="preserve">patching a system, it is recommended to review with </w:t>
      </w:r>
      <w:r w:rsidR="00AE102E">
        <w:rPr>
          <w:rFonts w:ascii="Arial" w:hAnsi="Arial" w:cs="Arial"/>
          <w:color w:val="auto"/>
        </w:rPr>
        <w:t xml:space="preserve">the </w:t>
      </w:r>
      <w:r w:rsidR="000040BC">
        <w:rPr>
          <w:rFonts w:ascii="Arial" w:hAnsi="Arial" w:cs="Arial"/>
          <w:color w:val="auto"/>
        </w:rPr>
        <w:t>customer which machines may pose a risk of failure during and after patching. Those machines should be treated as critical</w:t>
      </w:r>
      <w:r w:rsidR="0028784B">
        <w:rPr>
          <w:rFonts w:ascii="Arial" w:hAnsi="Arial" w:cs="Arial"/>
          <w:color w:val="auto"/>
        </w:rPr>
        <w:t xml:space="preserve"> (for example, machines located in the control rooms</w:t>
      </w:r>
      <w:r w:rsidR="00AB72DE">
        <w:rPr>
          <w:rFonts w:ascii="Arial" w:hAnsi="Arial" w:cs="Arial"/>
          <w:color w:val="auto"/>
        </w:rPr>
        <w:t xml:space="preserve"> are often the most critical</w:t>
      </w:r>
      <w:r w:rsidR="0028784B">
        <w:rPr>
          <w:rFonts w:ascii="Arial" w:hAnsi="Arial" w:cs="Arial"/>
          <w:color w:val="auto"/>
        </w:rPr>
        <w:t>)</w:t>
      </w:r>
      <w:r w:rsidR="000040BC">
        <w:rPr>
          <w:rFonts w:ascii="Arial" w:hAnsi="Arial" w:cs="Arial"/>
          <w:color w:val="auto"/>
        </w:rPr>
        <w:t xml:space="preserve">, while the ones that do not seem to be impacted can be patched and rebooted first. </w:t>
      </w:r>
    </w:p>
    <w:p w14:paraId="6B1232F8" w14:textId="343A4D41" w:rsidR="00363B57" w:rsidRDefault="005B7B91" w:rsidP="005B7B91">
      <w:pPr>
        <w:spacing w:after="160" w:line="259" w:lineRule="auto"/>
        <w:rPr>
          <w:rFonts w:ascii="Arial" w:hAnsi="Arial" w:cs="Arial"/>
          <w:color w:val="auto"/>
        </w:rPr>
      </w:pPr>
      <w:r>
        <w:rPr>
          <w:rFonts w:ascii="Arial" w:hAnsi="Arial" w:cs="Arial"/>
          <w:color w:val="auto"/>
        </w:rPr>
        <w:br w:type="page"/>
      </w:r>
    </w:p>
    <w:p w14:paraId="1BD77799" w14:textId="0E58FF87" w:rsidR="00D10082" w:rsidRDefault="003D5907" w:rsidP="009D5D00">
      <w:pPr>
        <w:pStyle w:val="Heading2"/>
        <w:spacing w:before="0" w:after="120" w:line="240" w:lineRule="auto"/>
      </w:pPr>
      <w:bookmarkStart w:id="38" w:name="_Toc110423475"/>
      <w:r>
        <w:lastRenderedPageBreak/>
        <w:t>Guide for manual installation of updates</w:t>
      </w:r>
      <w:bookmarkEnd w:id="38"/>
    </w:p>
    <w:p w14:paraId="79522DA5" w14:textId="77777777" w:rsidR="005914AC" w:rsidRPr="009930A7" w:rsidRDefault="005914AC" w:rsidP="00943802">
      <w:pPr>
        <w:pStyle w:val="Heading3"/>
        <w:spacing w:before="0" w:after="120" w:line="240" w:lineRule="auto"/>
        <w:ind w:firstLine="720"/>
      </w:pPr>
      <w:bookmarkStart w:id="39" w:name="_Toc110423476"/>
      <w:r w:rsidRPr="009930A7">
        <w:t>Steps to install MS Security Patches</w:t>
      </w:r>
      <w:bookmarkEnd w:id="39"/>
    </w:p>
    <w:p w14:paraId="536E0098" w14:textId="34B29BDF" w:rsidR="0068312E" w:rsidRPr="00943802" w:rsidRDefault="007E366F" w:rsidP="00B86075">
      <w:pPr>
        <w:spacing w:after="120" w:line="240" w:lineRule="auto"/>
        <w:ind w:left="720"/>
        <w:jc w:val="both"/>
        <w:rPr>
          <w:rFonts w:ascii="Arial" w:hAnsi="Arial" w:cs="Arial"/>
          <w:color w:val="0563C1" w:themeColor="hyperlink"/>
          <w:u w:val="single"/>
        </w:rPr>
      </w:pPr>
      <w:r w:rsidRPr="007E366F">
        <w:rPr>
          <w:rFonts w:ascii="Arial" w:hAnsi="Arial" w:cs="Arial"/>
          <w:color w:val="auto"/>
        </w:rPr>
        <w:t>This procedure uses a script file to install the patches. The Patch files can be loaded from the Monthly CD (MSSP-</w:t>
      </w:r>
      <w:proofErr w:type="spellStart"/>
      <w:r w:rsidRPr="007E366F">
        <w:rPr>
          <w:rFonts w:ascii="Arial" w:hAnsi="Arial" w:cs="Arial"/>
          <w:color w:val="auto"/>
        </w:rPr>
        <w:t>mmyy</w:t>
      </w:r>
      <w:proofErr w:type="spellEnd"/>
      <w:r w:rsidRPr="007E366F">
        <w:rPr>
          <w:rFonts w:ascii="Arial" w:hAnsi="Arial" w:cs="Arial"/>
          <w:color w:val="auto"/>
        </w:rPr>
        <w:t>) or downloaded</w:t>
      </w:r>
      <w:r w:rsidRPr="009930A7">
        <w:rPr>
          <w:rFonts w:ascii="Arial" w:hAnsi="Arial" w:cs="Arial"/>
          <w:color w:val="auto"/>
        </w:rPr>
        <w:t xml:space="preserve"> </w:t>
      </w:r>
      <w:r w:rsidRPr="007E366F">
        <w:rPr>
          <w:rFonts w:ascii="Arial" w:hAnsi="Arial" w:cs="Arial"/>
          <w:color w:val="auto"/>
        </w:rPr>
        <w:t xml:space="preserve">from the </w:t>
      </w:r>
      <w:r w:rsidRPr="009930A7">
        <w:rPr>
          <w:rFonts w:ascii="Arial" w:hAnsi="Arial" w:cs="Arial"/>
          <w:color w:val="auto"/>
        </w:rPr>
        <w:t xml:space="preserve">section </w:t>
      </w:r>
      <w:hyperlink w:anchor="_Download_Microsoft_updates" w:history="1">
        <w:r w:rsidRPr="009930A7">
          <w:rPr>
            <w:rStyle w:val="Hyperlink"/>
            <w:rFonts w:ascii="Arial" w:hAnsi="Arial" w:cs="Arial"/>
          </w:rPr>
          <w:t>Download Microsoft updates</w:t>
        </w:r>
      </w:hyperlink>
    </w:p>
    <w:p w14:paraId="3D55FB42" w14:textId="5F02E388" w:rsidR="00785665" w:rsidRPr="00785665" w:rsidRDefault="00785665" w:rsidP="00943802">
      <w:pPr>
        <w:spacing w:after="120" w:line="240" w:lineRule="auto"/>
        <w:ind w:left="720"/>
        <w:jc w:val="both"/>
        <w:rPr>
          <w:rFonts w:ascii="Arial" w:hAnsi="Arial" w:cs="Arial"/>
          <w:b/>
          <w:bCs/>
          <w:color w:val="auto"/>
        </w:rPr>
      </w:pPr>
      <w:r w:rsidRPr="00785665">
        <w:rPr>
          <w:rFonts w:ascii="Arial" w:hAnsi="Arial" w:cs="Arial"/>
          <w:b/>
          <w:bCs/>
          <w:color w:val="auto"/>
        </w:rPr>
        <w:t>A note for first</w:t>
      </w:r>
      <w:r w:rsidR="00AE102E">
        <w:rPr>
          <w:rFonts w:ascii="Arial" w:hAnsi="Arial" w:cs="Arial"/>
          <w:b/>
          <w:bCs/>
          <w:color w:val="auto"/>
        </w:rPr>
        <w:t>-</w:t>
      </w:r>
      <w:r w:rsidRPr="00785665">
        <w:rPr>
          <w:rFonts w:ascii="Arial" w:hAnsi="Arial" w:cs="Arial"/>
          <w:b/>
          <w:bCs/>
          <w:color w:val="auto"/>
        </w:rPr>
        <w:t>time installation</w:t>
      </w:r>
    </w:p>
    <w:p w14:paraId="7770A727" w14:textId="0CDFB3D2" w:rsidR="00943802" w:rsidRDefault="00785665" w:rsidP="00B86075">
      <w:pPr>
        <w:spacing w:after="120" w:line="240" w:lineRule="auto"/>
        <w:ind w:left="720"/>
        <w:jc w:val="both"/>
        <w:rPr>
          <w:rFonts w:ascii="Arial" w:hAnsi="Arial" w:cs="Arial"/>
          <w:color w:val="auto"/>
        </w:rPr>
      </w:pPr>
      <w:r w:rsidRPr="009930A7">
        <w:rPr>
          <w:rFonts w:ascii="Arial" w:hAnsi="Arial" w:cs="Arial"/>
          <w:color w:val="auto"/>
        </w:rPr>
        <w:t xml:space="preserve">Some Microsoft patches require an immediate reboot before other patches could be installed. On </w:t>
      </w:r>
      <w:r w:rsidR="00AE102E">
        <w:rPr>
          <w:rFonts w:ascii="Arial" w:hAnsi="Arial" w:cs="Arial"/>
          <w:color w:val="auto"/>
        </w:rPr>
        <w:t xml:space="preserve">a </w:t>
      </w:r>
      <w:r w:rsidRPr="009930A7">
        <w:rPr>
          <w:rFonts w:ascii="Arial" w:hAnsi="Arial" w:cs="Arial"/>
          <w:color w:val="auto"/>
        </w:rPr>
        <w:t>new installation of the MS Operating System (OS) it is recommended to run the Full patch script twice to ensure all active patches are installed.</w:t>
      </w:r>
    </w:p>
    <w:p w14:paraId="75373885" w14:textId="00AE02B3" w:rsidR="00B86075" w:rsidRPr="008E72E6" w:rsidRDefault="00B86075" w:rsidP="00B86075">
      <w:pPr>
        <w:spacing w:after="120" w:line="240" w:lineRule="auto"/>
        <w:ind w:left="720"/>
        <w:jc w:val="both"/>
        <w:rPr>
          <w:rFonts w:ascii="Arial" w:hAnsi="Arial" w:cs="Arial"/>
          <w:b/>
          <w:bCs/>
          <w:color w:val="auto"/>
        </w:rPr>
      </w:pPr>
      <w:r>
        <w:rPr>
          <w:rFonts w:ascii="Arial" w:hAnsi="Arial" w:cs="Arial"/>
          <w:b/>
          <w:bCs/>
          <w:color w:val="auto"/>
        </w:rPr>
        <w:t xml:space="preserve">Script </w:t>
      </w:r>
      <w:r w:rsidRPr="008E72E6">
        <w:rPr>
          <w:rFonts w:ascii="Arial" w:hAnsi="Arial" w:cs="Arial"/>
          <w:b/>
          <w:bCs/>
          <w:color w:val="auto"/>
        </w:rPr>
        <w:t xml:space="preserve">Event Log </w:t>
      </w:r>
    </w:p>
    <w:p w14:paraId="2A69B788" w14:textId="5BD7B30B" w:rsidR="00B86075" w:rsidRPr="007E366F" w:rsidRDefault="00B86075" w:rsidP="00B86075">
      <w:pPr>
        <w:spacing w:after="120" w:line="240" w:lineRule="auto"/>
        <w:ind w:left="720"/>
        <w:jc w:val="both"/>
        <w:rPr>
          <w:rFonts w:ascii="Arial" w:hAnsi="Arial" w:cs="Arial"/>
          <w:color w:val="auto"/>
        </w:rPr>
      </w:pPr>
      <w:r>
        <w:rPr>
          <w:rFonts w:ascii="Arial" w:hAnsi="Arial" w:cs="Arial"/>
          <w:color w:val="auto"/>
        </w:rPr>
        <w:t>On th</w:t>
      </w:r>
      <w:r w:rsidR="00AE102E">
        <w:rPr>
          <w:rFonts w:ascii="Arial" w:hAnsi="Arial" w:cs="Arial"/>
          <w:color w:val="auto"/>
        </w:rPr>
        <w:t>ese</w:t>
      </w:r>
      <w:r>
        <w:rPr>
          <w:rFonts w:ascii="Arial" w:hAnsi="Arial" w:cs="Arial"/>
          <w:color w:val="auto"/>
        </w:rPr>
        <w:t xml:space="preserve"> Microsoft patches, we run scripts so we can review the log to know the status and review that this is working correctly. E</w:t>
      </w:r>
      <w:r w:rsidRPr="007E366F">
        <w:rPr>
          <w:rFonts w:ascii="Arial" w:hAnsi="Arial" w:cs="Arial"/>
          <w:color w:val="auto"/>
        </w:rPr>
        <w:t xml:space="preserve">very time a Script is run, it is logged in the Client drop Event Viewer Application log as Event ID = 201, Source = "PWS Windows Patch BAT" and the Date &amp; Time the script run started. </w:t>
      </w:r>
    </w:p>
    <w:p w14:paraId="0BA961C4" w14:textId="30C61724" w:rsidR="007E366F" w:rsidRPr="007E366F" w:rsidRDefault="007E366F" w:rsidP="00943802">
      <w:pPr>
        <w:spacing w:after="120" w:line="240" w:lineRule="auto"/>
        <w:ind w:left="720"/>
        <w:jc w:val="both"/>
        <w:rPr>
          <w:rFonts w:ascii="Arial" w:hAnsi="Arial" w:cs="Arial"/>
          <w:color w:val="auto"/>
        </w:rPr>
      </w:pPr>
      <w:r w:rsidRPr="00785665">
        <w:rPr>
          <w:rFonts w:ascii="Arial" w:hAnsi="Arial" w:cs="Arial"/>
          <w:b/>
          <w:bCs/>
          <w:color w:val="auto"/>
        </w:rPr>
        <w:t>The selection of the proper Script file (XXX.bat) depends on</w:t>
      </w:r>
    </w:p>
    <w:p w14:paraId="7C18433D" w14:textId="13308823" w:rsidR="007E366F" w:rsidRPr="009930A7" w:rsidRDefault="007E366F" w:rsidP="00516784">
      <w:pPr>
        <w:pStyle w:val="ListParagraph"/>
        <w:numPr>
          <w:ilvl w:val="1"/>
          <w:numId w:val="29"/>
        </w:numPr>
        <w:spacing w:after="120" w:line="240" w:lineRule="auto"/>
        <w:ind w:left="1440"/>
        <w:jc w:val="both"/>
        <w:rPr>
          <w:rFonts w:ascii="Arial" w:hAnsi="Arial" w:cs="Arial"/>
          <w:color w:val="auto"/>
        </w:rPr>
      </w:pPr>
      <w:r w:rsidRPr="009930A7">
        <w:rPr>
          <w:rFonts w:ascii="Arial" w:hAnsi="Arial" w:cs="Arial"/>
          <w:color w:val="auto"/>
        </w:rPr>
        <w:t>The OS version loaded on the Workstation (where, OS = Ws12R2, W10-</w:t>
      </w:r>
      <w:proofErr w:type="gramStart"/>
      <w:r w:rsidRPr="009930A7">
        <w:rPr>
          <w:rFonts w:ascii="Arial" w:hAnsi="Arial" w:cs="Arial"/>
          <w:color w:val="auto"/>
        </w:rPr>
        <w:t>LTSB(</w:t>
      </w:r>
      <w:proofErr w:type="gramEnd"/>
      <w:r w:rsidRPr="009930A7">
        <w:rPr>
          <w:rFonts w:ascii="Arial" w:hAnsi="Arial" w:cs="Arial"/>
          <w:color w:val="auto"/>
        </w:rPr>
        <w:t>1607), W10-LTSC(1803), Ws16, Ws19)</w:t>
      </w:r>
    </w:p>
    <w:p w14:paraId="49D86D5A" w14:textId="7E43979E" w:rsidR="007E366F" w:rsidRPr="009930A7" w:rsidRDefault="007E366F" w:rsidP="00516784">
      <w:pPr>
        <w:pStyle w:val="ListParagraph"/>
        <w:numPr>
          <w:ilvl w:val="1"/>
          <w:numId w:val="29"/>
        </w:numPr>
        <w:spacing w:after="120" w:line="240" w:lineRule="auto"/>
        <w:ind w:left="1440"/>
        <w:jc w:val="both"/>
        <w:rPr>
          <w:rFonts w:ascii="Arial" w:hAnsi="Arial" w:cs="Arial"/>
          <w:color w:val="auto"/>
        </w:rPr>
      </w:pPr>
      <w:r w:rsidRPr="009930A7">
        <w:rPr>
          <w:rFonts w:ascii="Arial" w:hAnsi="Arial" w:cs="Arial"/>
          <w:color w:val="auto"/>
        </w:rPr>
        <w:t xml:space="preserve">Patches on the Workstation were updated </w:t>
      </w:r>
      <w:r w:rsidR="00AE102E">
        <w:rPr>
          <w:rFonts w:ascii="Arial" w:hAnsi="Arial" w:cs="Arial"/>
          <w:color w:val="auto"/>
        </w:rPr>
        <w:t>i</w:t>
      </w:r>
      <w:r w:rsidRPr="009930A7">
        <w:rPr>
          <w:rFonts w:ascii="Arial" w:hAnsi="Arial" w:cs="Arial"/>
          <w:color w:val="auto"/>
        </w:rPr>
        <w:t xml:space="preserve">n the previous month or earlier. </w:t>
      </w:r>
    </w:p>
    <w:p w14:paraId="1B1DAA51" w14:textId="595F9135" w:rsidR="004A5364" w:rsidRPr="00B86075" w:rsidRDefault="007E366F" w:rsidP="00516784">
      <w:pPr>
        <w:pStyle w:val="ListParagraph"/>
        <w:numPr>
          <w:ilvl w:val="1"/>
          <w:numId w:val="29"/>
        </w:numPr>
        <w:spacing w:after="120" w:line="240" w:lineRule="auto"/>
        <w:ind w:left="1440"/>
        <w:jc w:val="both"/>
        <w:rPr>
          <w:rFonts w:ascii="Arial" w:hAnsi="Arial" w:cs="Arial"/>
          <w:color w:val="auto"/>
        </w:rPr>
      </w:pPr>
      <w:r w:rsidRPr="009930A7">
        <w:rPr>
          <w:rFonts w:ascii="Arial" w:hAnsi="Arial" w:cs="Arial"/>
          <w:color w:val="auto"/>
        </w:rPr>
        <w:t>No Patches were previously loaded on the drop.</w:t>
      </w:r>
    </w:p>
    <w:p w14:paraId="09CFA7DA" w14:textId="3ECC01B8" w:rsidR="009D5D00" w:rsidRPr="009D5D00" w:rsidRDefault="009D5D00" w:rsidP="009D5D00">
      <w:pPr>
        <w:spacing w:after="120" w:line="240" w:lineRule="auto"/>
        <w:ind w:left="720"/>
        <w:rPr>
          <w:rFonts w:ascii="Arial" w:hAnsi="Arial" w:cs="Arial"/>
          <w:color w:val="auto"/>
        </w:rPr>
      </w:pPr>
      <w:r w:rsidRPr="009D5D00">
        <w:rPr>
          <w:rFonts w:ascii="Arial" w:hAnsi="Arial" w:cs="Arial"/>
          <w:color w:val="auto"/>
        </w:rPr>
        <w:t>Additionally, we have three different sets which may concentrate several monthly rollup scripts from the past,</w:t>
      </w:r>
      <w:r w:rsidR="004A5364">
        <w:rPr>
          <w:rFonts w:ascii="Arial" w:hAnsi="Arial" w:cs="Arial"/>
          <w:color w:val="auto"/>
        </w:rPr>
        <w:t xml:space="preserve"> these correspond to the usual name format of these patches,</w:t>
      </w:r>
      <w:r w:rsidRPr="009D5D00">
        <w:rPr>
          <w:rFonts w:ascii="Arial" w:hAnsi="Arial" w:cs="Arial"/>
          <w:color w:val="auto"/>
        </w:rPr>
        <w:t xml:space="preserve"> which are usually noted as:</w:t>
      </w:r>
    </w:p>
    <w:p w14:paraId="7E6709D1" w14:textId="77777777" w:rsidR="009D5D00" w:rsidRPr="009D5D00" w:rsidRDefault="009D5D00" w:rsidP="00516784">
      <w:pPr>
        <w:pStyle w:val="ListParagraph"/>
        <w:numPr>
          <w:ilvl w:val="0"/>
          <w:numId w:val="30"/>
        </w:numPr>
        <w:spacing w:after="120" w:line="240" w:lineRule="auto"/>
        <w:rPr>
          <w:rFonts w:ascii="Arial" w:hAnsi="Arial" w:cs="Arial"/>
          <w:color w:val="auto"/>
        </w:rPr>
      </w:pPr>
      <w:r w:rsidRPr="009D5D00">
        <w:rPr>
          <w:rFonts w:ascii="Arial" w:hAnsi="Arial" w:cs="Arial"/>
          <w:b/>
          <w:bCs/>
          <w:i/>
          <w:color w:val="auto"/>
        </w:rPr>
        <w:t>OS_L3_Patches.bat</w:t>
      </w:r>
      <w:r w:rsidRPr="009D5D00">
        <w:rPr>
          <w:rFonts w:ascii="Arial" w:hAnsi="Arial" w:cs="Arial"/>
          <w:color w:val="auto"/>
        </w:rPr>
        <w:t>: install the patches for the last 3 rolling months</w:t>
      </w:r>
    </w:p>
    <w:p w14:paraId="51F09CE6" w14:textId="77777777" w:rsidR="009D5D00" w:rsidRPr="009D5D00" w:rsidRDefault="009D5D00" w:rsidP="00516784">
      <w:pPr>
        <w:pStyle w:val="ListParagraph"/>
        <w:numPr>
          <w:ilvl w:val="0"/>
          <w:numId w:val="30"/>
        </w:numPr>
        <w:spacing w:after="120" w:line="240" w:lineRule="auto"/>
        <w:rPr>
          <w:rFonts w:ascii="Arial" w:hAnsi="Arial" w:cs="Arial"/>
          <w:color w:val="auto"/>
        </w:rPr>
      </w:pPr>
      <w:r w:rsidRPr="009D5D00">
        <w:rPr>
          <w:rFonts w:ascii="Arial" w:hAnsi="Arial" w:cs="Arial"/>
          <w:b/>
          <w:bCs/>
          <w:i/>
          <w:color w:val="auto"/>
        </w:rPr>
        <w:t>OS_L6_Patches.bat</w:t>
      </w:r>
      <w:r w:rsidRPr="009D5D00">
        <w:rPr>
          <w:rFonts w:ascii="Arial" w:hAnsi="Arial" w:cs="Arial"/>
          <w:color w:val="auto"/>
        </w:rPr>
        <w:t>: install the patches for the last 6 rolling months</w:t>
      </w:r>
    </w:p>
    <w:p w14:paraId="08D5B39D" w14:textId="7DF08F47" w:rsidR="009D5D00" w:rsidRDefault="009D5D00" w:rsidP="00516784">
      <w:pPr>
        <w:pStyle w:val="ListParagraph"/>
        <w:numPr>
          <w:ilvl w:val="0"/>
          <w:numId w:val="30"/>
        </w:numPr>
        <w:spacing w:after="120" w:line="240" w:lineRule="auto"/>
        <w:rPr>
          <w:rFonts w:ascii="Arial" w:hAnsi="Arial" w:cs="Arial"/>
          <w:color w:val="auto"/>
        </w:rPr>
      </w:pPr>
      <w:r w:rsidRPr="009D5D00">
        <w:rPr>
          <w:rFonts w:ascii="Arial" w:hAnsi="Arial" w:cs="Arial"/>
          <w:b/>
          <w:bCs/>
          <w:i/>
          <w:color w:val="auto"/>
        </w:rPr>
        <w:t>OS_All_Patches.bat</w:t>
      </w:r>
      <w:r w:rsidRPr="009D5D00">
        <w:rPr>
          <w:rFonts w:ascii="Arial" w:hAnsi="Arial" w:cs="Arial"/>
          <w:color w:val="auto"/>
        </w:rPr>
        <w:t xml:space="preserve">: loads all the released patches up to date. This is needed for all new computers, and for those where patching lapsed for more than 6 rolling months. </w:t>
      </w:r>
    </w:p>
    <w:p w14:paraId="10B58158" w14:textId="1D189053" w:rsidR="004A5364" w:rsidRDefault="004A5364" w:rsidP="004A5364">
      <w:pPr>
        <w:spacing w:after="120" w:line="240" w:lineRule="auto"/>
        <w:rPr>
          <w:rFonts w:ascii="Arial" w:hAnsi="Arial" w:cs="Arial"/>
          <w:color w:val="auto"/>
        </w:rPr>
      </w:pPr>
    </w:p>
    <w:p w14:paraId="4A266F72" w14:textId="019185A5" w:rsidR="009D5D00" w:rsidRPr="004A5364" w:rsidRDefault="004A5364" w:rsidP="004A5364">
      <w:pPr>
        <w:spacing w:after="120" w:line="240" w:lineRule="auto"/>
        <w:ind w:firstLine="720"/>
        <w:rPr>
          <w:rFonts w:ascii="Arial" w:hAnsi="Arial" w:cs="Arial"/>
          <w:b/>
          <w:bCs/>
          <w:color w:val="auto"/>
        </w:rPr>
      </w:pPr>
      <w:r w:rsidRPr="004A5364">
        <w:rPr>
          <w:rFonts w:ascii="Arial" w:hAnsi="Arial" w:cs="Arial"/>
          <w:b/>
          <w:bCs/>
          <w:color w:val="auto"/>
        </w:rPr>
        <w:t>1. If loading directly from the Microsoft Security CD (MSSP-</w:t>
      </w:r>
      <w:proofErr w:type="spellStart"/>
      <w:r w:rsidRPr="004A5364">
        <w:rPr>
          <w:rFonts w:ascii="Arial" w:hAnsi="Arial" w:cs="Arial"/>
          <w:b/>
          <w:bCs/>
          <w:color w:val="auto"/>
        </w:rPr>
        <w:t>mmyy</w:t>
      </w:r>
      <w:proofErr w:type="spellEnd"/>
      <w:r w:rsidRPr="004A5364">
        <w:rPr>
          <w:rFonts w:ascii="Arial" w:hAnsi="Arial" w:cs="Arial"/>
          <w:b/>
          <w:bCs/>
          <w:color w:val="auto"/>
        </w:rPr>
        <w:t>):</w:t>
      </w:r>
    </w:p>
    <w:p w14:paraId="25E8CA5E" w14:textId="77777777" w:rsidR="009D5D00" w:rsidRDefault="007E366F" w:rsidP="009D5D00">
      <w:pPr>
        <w:spacing w:after="120" w:line="240" w:lineRule="auto"/>
        <w:ind w:left="720" w:firstLine="720"/>
        <w:jc w:val="both"/>
        <w:rPr>
          <w:rFonts w:ascii="Arial" w:hAnsi="Arial" w:cs="Arial"/>
          <w:color w:val="auto"/>
        </w:rPr>
      </w:pPr>
      <w:r w:rsidRPr="007E366F">
        <w:rPr>
          <w:rFonts w:ascii="Arial" w:hAnsi="Arial" w:cs="Arial"/>
          <w:color w:val="auto"/>
        </w:rPr>
        <w:t>Insert the MSSP-</w:t>
      </w:r>
      <w:proofErr w:type="spellStart"/>
      <w:r w:rsidRPr="007E366F">
        <w:rPr>
          <w:rFonts w:ascii="Arial" w:hAnsi="Arial" w:cs="Arial"/>
          <w:color w:val="auto"/>
        </w:rPr>
        <w:t>mmyy</w:t>
      </w:r>
      <w:proofErr w:type="spellEnd"/>
      <w:r w:rsidRPr="007E366F">
        <w:rPr>
          <w:rFonts w:ascii="Arial" w:hAnsi="Arial" w:cs="Arial"/>
          <w:color w:val="auto"/>
        </w:rPr>
        <w:t xml:space="preserve"> CD in the CD Drive (Say, E:\) </w:t>
      </w:r>
    </w:p>
    <w:p w14:paraId="7E561EB1" w14:textId="021C8E4D" w:rsidR="007E366F" w:rsidRPr="007E366F" w:rsidRDefault="007E366F" w:rsidP="009D5D00">
      <w:pPr>
        <w:spacing w:after="120" w:line="240" w:lineRule="auto"/>
        <w:ind w:left="720" w:firstLine="720"/>
        <w:jc w:val="both"/>
        <w:rPr>
          <w:rFonts w:ascii="Arial" w:hAnsi="Arial" w:cs="Arial"/>
          <w:color w:val="auto"/>
        </w:rPr>
      </w:pPr>
      <w:r w:rsidRPr="007E366F">
        <w:rPr>
          <w:rFonts w:ascii="Arial" w:hAnsi="Arial" w:cs="Arial"/>
          <w:color w:val="auto"/>
        </w:rPr>
        <w:t xml:space="preserve">In </w:t>
      </w:r>
      <w:r w:rsidR="00AE102E">
        <w:rPr>
          <w:rFonts w:ascii="Arial" w:hAnsi="Arial" w:cs="Arial"/>
          <w:color w:val="auto"/>
        </w:rPr>
        <w:t xml:space="preserve">the </w:t>
      </w:r>
      <w:r w:rsidRPr="007E366F">
        <w:rPr>
          <w:rFonts w:ascii="Arial" w:hAnsi="Arial" w:cs="Arial"/>
          <w:color w:val="auto"/>
        </w:rPr>
        <w:t xml:space="preserve">Microsoft Explorer window, Select the E:\ drive </w:t>
      </w:r>
    </w:p>
    <w:p w14:paraId="48E47678" w14:textId="5BBCFDAF" w:rsidR="007E366F" w:rsidRPr="007E366F" w:rsidRDefault="007E366F" w:rsidP="004A5364">
      <w:pPr>
        <w:spacing w:after="120" w:line="240" w:lineRule="auto"/>
        <w:ind w:left="720" w:firstLine="360"/>
        <w:jc w:val="both"/>
        <w:rPr>
          <w:rFonts w:ascii="Arial" w:hAnsi="Arial" w:cs="Arial"/>
          <w:color w:val="auto"/>
        </w:rPr>
      </w:pPr>
      <w:r w:rsidRPr="007E366F">
        <w:rPr>
          <w:rFonts w:ascii="Arial" w:hAnsi="Arial" w:cs="Arial"/>
          <w:color w:val="auto"/>
        </w:rPr>
        <w:t>Load Patches</w:t>
      </w:r>
    </w:p>
    <w:p w14:paraId="78CB1C84" w14:textId="77777777" w:rsidR="004A5364" w:rsidRDefault="007E366F" w:rsidP="00516784">
      <w:pPr>
        <w:pStyle w:val="ListParagraph"/>
        <w:numPr>
          <w:ilvl w:val="1"/>
          <w:numId w:val="25"/>
        </w:numPr>
        <w:spacing w:after="240" w:line="240" w:lineRule="auto"/>
        <w:ind w:left="1440"/>
        <w:jc w:val="both"/>
        <w:rPr>
          <w:rFonts w:ascii="Arial" w:hAnsi="Arial" w:cs="Arial"/>
          <w:color w:val="auto"/>
        </w:rPr>
      </w:pPr>
      <w:r w:rsidRPr="009D5D00">
        <w:rPr>
          <w:rFonts w:ascii="Arial" w:hAnsi="Arial" w:cs="Arial"/>
          <w:color w:val="auto"/>
        </w:rPr>
        <w:t>Run the monthly Load Script on drops to install only the latest patches.</w:t>
      </w:r>
    </w:p>
    <w:p w14:paraId="791CFE9D" w14:textId="065E0063" w:rsidR="007E366F" w:rsidRDefault="007E366F" w:rsidP="004A5364">
      <w:pPr>
        <w:pStyle w:val="ListParagraph"/>
        <w:spacing w:after="240" w:line="240" w:lineRule="auto"/>
        <w:ind w:left="1440" w:firstLine="720"/>
        <w:jc w:val="both"/>
        <w:rPr>
          <w:rFonts w:ascii="Arial" w:hAnsi="Arial" w:cs="Arial"/>
          <w:color w:val="auto"/>
        </w:rPr>
      </w:pPr>
      <w:r w:rsidRPr="009D5D00">
        <w:rPr>
          <w:rFonts w:ascii="Arial" w:hAnsi="Arial" w:cs="Arial"/>
          <w:color w:val="auto"/>
        </w:rPr>
        <w:t xml:space="preserve">OS_yymm_Patches.bat </w:t>
      </w:r>
    </w:p>
    <w:p w14:paraId="5F418445" w14:textId="77777777" w:rsidR="004A5364" w:rsidRPr="009D5D00" w:rsidRDefault="004A5364" w:rsidP="004A5364">
      <w:pPr>
        <w:pStyle w:val="ListParagraph"/>
        <w:spacing w:after="240" w:line="240" w:lineRule="auto"/>
        <w:ind w:left="1440" w:firstLine="720"/>
        <w:jc w:val="both"/>
        <w:rPr>
          <w:rFonts w:ascii="Arial" w:hAnsi="Arial" w:cs="Arial"/>
          <w:color w:val="auto"/>
        </w:rPr>
      </w:pPr>
    </w:p>
    <w:p w14:paraId="2645B3DC" w14:textId="77777777" w:rsidR="004A5364" w:rsidRDefault="007E366F" w:rsidP="00516784">
      <w:pPr>
        <w:pStyle w:val="ListParagraph"/>
        <w:numPr>
          <w:ilvl w:val="1"/>
          <w:numId w:val="25"/>
        </w:numPr>
        <w:spacing w:after="240" w:line="240" w:lineRule="auto"/>
        <w:ind w:left="1440"/>
        <w:jc w:val="both"/>
        <w:rPr>
          <w:rFonts w:ascii="Arial" w:hAnsi="Arial" w:cs="Arial"/>
          <w:color w:val="auto"/>
        </w:rPr>
      </w:pPr>
      <w:r w:rsidRPr="009D5D00">
        <w:rPr>
          <w:rFonts w:ascii="Arial" w:hAnsi="Arial" w:cs="Arial"/>
          <w:color w:val="auto"/>
        </w:rPr>
        <w:t>Run the L6 Load Script on drops to install the patches of the last 6 rolling months.</w:t>
      </w:r>
    </w:p>
    <w:p w14:paraId="4EA293A3" w14:textId="2218F62B" w:rsidR="004A5364" w:rsidRDefault="007E366F" w:rsidP="004A5364">
      <w:pPr>
        <w:pStyle w:val="ListParagraph"/>
        <w:spacing w:after="240" w:line="240" w:lineRule="auto"/>
        <w:ind w:left="1440" w:firstLine="720"/>
        <w:jc w:val="both"/>
        <w:rPr>
          <w:rFonts w:ascii="Arial" w:hAnsi="Arial" w:cs="Arial"/>
          <w:color w:val="auto"/>
        </w:rPr>
      </w:pPr>
      <w:r w:rsidRPr="009D5D00">
        <w:rPr>
          <w:rFonts w:ascii="Arial" w:hAnsi="Arial" w:cs="Arial"/>
          <w:color w:val="auto"/>
        </w:rPr>
        <w:t>OS_L6_Patches.bat</w:t>
      </w:r>
    </w:p>
    <w:p w14:paraId="32A8875E" w14:textId="77777777" w:rsidR="004A5364" w:rsidRPr="004A5364" w:rsidRDefault="004A5364" w:rsidP="004A5364">
      <w:pPr>
        <w:pStyle w:val="ListParagraph"/>
        <w:spacing w:after="240" w:line="240" w:lineRule="auto"/>
        <w:ind w:left="1440" w:firstLine="720"/>
        <w:jc w:val="both"/>
        <w:rPr>
          <w:rFonts w:ascii="Arial" w:hAnsi="Arial" w:cs="Arial"/>
          <w:color w:val="auto"/>
        </w:rPr>
      </w:pPr>
    </w:p>
    <w:p w14:paraId="5551128C" w14:textId="77777777" w:rsidR="004A5364" w:rsidRDefault="007E366F" w:rsidP="00516784">
      <w:pPr>
        <w:pStyle w:val="ListParagraph"/>
        <w:numPr>
          <w:ilvl w:val="1"/>
          <w:numId w:val="25"/>
        </w:numPr>
        <w:spacing w:after="240" w:line="240" w:lineRule="auto"/>
        <w:ind w:left="1440"/>
        <w:jc w:val="both"/>
        <w:rPr>
          <w:rFonts w:ascii="Arial" w:hAnsi="Arial" w:cs="Arial"/>
          <w:color w:val="auto"/>
        </w:rPr>
      </w:pPr>
      <w:r w:rsidRPr="009D5D00">
        <w:rPr>
          <w:rFonts w:ascii="Arial" w:hAnsi="Arial" w:cs="Arial"/>
          <w:color w:val="auto"/>
        </w:rPr>
        <w:t>Run the OS Load Script on new drops to load all the patches</w:t>
      </w:r>
      <w:r w:rsidR="009D5D00">
        <w:rPr>
          <w:rFonts w:ascii="Arial" w:hAnsi="Arial" w:cs="Arial"/>
          <w:color w:val="auto"/>
        </w:rPr>
        <w:t xml:space="preserve">. </w:t>
      </w:r>
    </w:p>
    <w:p w14:paraId="1F5DF633" w14:textId="579911D1" w:rsidR="004A5364" w:rsidRPr="004A5364" w:rsidRDefault="007E366F" w:rsidP="00943802">
      <w:pPr>
        <w:pStyle w:val="ListParagraph"/>
        <w:spacing w:after="240" w:line="240" w:lineRule="auto"/>
        <w:ind w:left="1440" w:firstLine="720"/>
        <w:jc w:val="both"/>
        <w:rPr>
          <w:rFonts w:ascii="Arial" w:hAnsi="Arial" w:cs="Arial"/>
          <w:color w:val="auto"/>
        </w:rPr>
      </w:pPr>
      <w:r w:rsidRPr="009D5D00">
        <w:rPr>
          <w:rFonts w:ascii="Arial" w:hAnsi="Arial" w:cs="Arial"/>
          <w:color w:val="auto"/>
        </w:rPr>
        <w:t>OS_All_Patches.bat</w:t>
      </w:r>
    </w:p>
    <w:p w14:paraId="728766D1" w14:textId="7CA1F798" w:rsidR="009D5D00" w:rsidRPr="004A5364" w:rsidRDefault="004A5364" w:rsidP="004A5364">
      <w:pPr>
        <w:spacing w:after="240" w:line="240" w:lineRule="auto"/>
        <w:ind w:firstLine="720"/>
        <w:jc w:val="both"/>
        <w:rPr>
          <w:rFonts w:ascii="Arial" w:hAnsi="Arial" w:cs="Arial"/>
          <w:b/>
          <w:bCs/>
          <w:color w:val="auto"/>
        </w:rPr>
      </w:pPr>
      <w:r w:rsidRPr="004A5364">
        <w:rPr>
          <w:rFonts w:ascii="Arial" w:hAnsi="Arial" w:cs="Arial"/>
          <w:b/>
          <w:bCs/>
          <w:color w:val="auto"/>
        </w:rPr>
        <w:t>2. If loading from the WEB site:</w:t>
      </w:r>
    </w:p>
    <w:p w14:paraId="188CD211" w14:textId="77777777" w:rsidR="009D5D00" w:rsidRDefault="007E366F" w:rsidP="004A5364">
      <w:pPr>
        <w:spacing w:after="120" w:line="240" w:lineRule="auto"/>
        <w:ind w:left="1440"/>
        <w:jc w:val="both"/>
        <w:rPr>
          <w:rFonts w:ascii="Arial" w:hAnsi="Arial" w:cs="Arial"/>
          <w:color w:val="auto"/>
        </w:rPr>
      </w:pPr>
      <w:r w:rsidRPr="007E366F">
        <w:rPr>
          <w:rFonts w:ascii="Arial" w:hAnsi="Arial" w:cs="Arial"/>
          <w:color w:val="auto"/>
        </w:rPr>
        <w:t xml:space="preserve">Create a Patch directory on a Server or Local PC and Download the monthly Patch file on Workstation - Patches directory = C:\MS_Security\Patches </w:t>
      </w:r>
    </w:p>
    <w:p w14:paraId="27CB9691" w14:textId="73582B94" w:rsidR="007E366F" w:rsidRPr="007E366F" w:rsidRDefault="007E366F" w:rsidP="009D5D00">
      <w:pPr>
        <w:spacing w:after="120" w:line="240" w:lineRule="auto"/>
        <w:ind w:left="1440"/>
        <w:jc w:val="both"/>
        <w:rPr>
          <w:rFonts w:ascii="Arial" w:hAnsi="Arial" w:cs="Arial"/>
          <w:color w:val="auto"/>
        </w:rPr>
      </w:pPr>
      <w:proofErr w:type="spellStart"/>
      <w:r w:rsidRPr="007E366F">
        <w:rPr>
          <w:rFonts w:ascii="Arial" w:hAnsi="Arial" w:cs="Arial"/>
          <w:color w:val="auto"/>
        </w:rPr>
        <w:t>mkdir</w:t>
      </w:r>
      <w:proofErr w:type="spellEnd"/>
      <w:r w:rsidRPr="007E366F">
        <w:rPr>
          <w:rFonts w:ascii="Arial" w:hAnsi="Arial" w:cs="Arial"/>
          <w:color w:val="auto"/>
        </w:rPr>
        <w:t xml:space="preserve"> C:\MS_Security\Patches </w:t>
      </w:r>
    </w:p>
    <w:p w14:paraId="0BFAA943" w14:textId="5CE607A6" w:rsidR="007E366F" w:rsidRPr="007E366F" w:rsidRDefault="007E366F" w:rsidP="00943802">
      <w:pPr>
        <w:spacing w:after="120" w:line="240" w:lineRule="auto"/>
        <w:ind w:left="1440"/>
        <w:jc w:val="both"/>
        <w:rPr>
          <w:rFonts w:ascii="Arial" w:hAnsi="Arial" w:cs="Arial"/>
          <w:color w:val="auto"/>
        </w:rPr>
      </w:pPr>
      <w:r w:rsidRPr="007E366F">
        <w:rPr>
          <w:rFonts w:ascii="Arial" w:hAnsi="Arial" w:cs="Arial"/>
          <w:color w:val="auto"/>
        </w:rPr>
        <w:t>Download MS-Patches_MMMyy.zip into C:\MS_Security\Patches</w:t>
      </w:r>
    </w:p>
    <w:p w14:paraId="3B502BF5" w14:textId="0FFDF909" w:rsidR="009D5D00" w:rsidRPr="00943802" w:rsidRDefault="007E366F" w:rsidP="00943802">
      <w:pPr>
        <w:spacing w:after="120" w:line="240" w:lineRule="auto"/>
        <w:ind w:left="720"/>
        <w:jc w:val="both"/>
        <w:rPr>
          <w:rFonts w:ascii="Arial" w:hAnsi="Arial" w:cs="Arial"/>
          <w:b/>
          <w:bCs/>
          <w:color w:val="auto"/>
        </w:rPr>
      </w:pPr>
      <w:r w:rsidRPr="004A5364">
        <w:rPr>
          <w:rFonts w:ascii="Arial" w:hAnsi="Arial" w:cs="Arial"/>
          <w:b/>
          <w:bCs/>
          <w:color w:val="auto"/>
        </w:rPr>
        <w:lastRenderedPageBreak/>
        <w:t xml:space="preserve">3. Unzip the Monthly Patch directory </w:t>
      </w:r>
      <w:r w:rsidRPr="004A5364">
        <w:rPr>
          <w:rFonts w:ascii="Arial" w:hAnsi="Arial" w:cs="Arial"/>
          <w:color w:val="auto"/>
        </w:rPr>
        <w:t>(be sure to unzip via "Extract" to maintain the</w:t>
      </w:r>
      <w:r w:rsidR="004E3D8E" w:rsidRPr="004A5364">
        <w:rPr>
          <w:rFonts w:ascii="Arial" w:hAnsi="Arial" w:cs="Arial"/>
          <w:color w:val="auto"/>
        </w:rPr>
        <w:t xml:space="preserve"> </w:t>
      </w:r>
      <w:r w:rsidRPr="004A5364">
        <w:rPr>
          <w:rFonts w:ascii="Arial" w:hAnsi="Arial" w:cs="Arial"/>
          <w:color w:val="auto"/>
        </w:rPr>
        <w:t>proper folder structure for this month's patches.)</w:t>
      </w:r>
    </w:p>
    <w:p w14:paraId="289DB816" w14:textId="4C93B02E" w:rsidR="007E366F" w:rsidRPr="004A5364" w:rsidRDefault="007E366F" w:rsidP="009D5D00">
      <w:pPr>
        <w:spacing w:after="120" w:line="240" w:lineRule="auto"/>
        <w:ind w:left="720"/>
        <w:jc w:val="both"/>
        <w:rPr>
          <w:rFonts w:ascii="Arial" w:hAnsi="Arial" w:cs="Arial"/>
          <w:b/>
          <w:bCs/>
          <w:color w:val="auto"/>
        </w:rPr>
      </w:pPr>
      <w:r w:rsidRPr="004A5364">
        <w:rPr>
          <w:rFonts w:ascii="Arial" w:hAnsi="Arial" w:cs="Arial"/>
          <w:b/>
          <w:bCs/>
          <w:color w:val="auto"/>
        </w:rPr>
        <w:t>4. Load Patches</w:t>
      </w:r>
    </w:p>
    <w:p w14:paraId="45ABFB6F" w14:textId="624E83E6" w:rsidR="007E366F" w:rsidRPr="007E366F" w:rsidRDefault="00943802" w:rsidP="004A5364">
      <w:pPr>
        <w:spacing w:after="120" w:line="240" w:lineRule="auto"/>
        <w:ind w:left="720" w:firstLine="720"/>
        <w:jc w:val="both"/>
        <w:rPr>
          <w:rFonts w:ascii="Arial" w:hAnsi="Arial" w:cs="Arial"/>
          <w:color w:val="auto"/>
        </w:rPr>
      </w:pPr>
      <w:r>
        <w:rPr>
          <w:rFonts w:ascii="Arial" w:hAnsi="Arial" w:cs="Arial"/>
          <w:color w:val="auto"/>
        </w:rPr>
        <w:t xml:space="preserve">Insert the </w:t>
      </w:r>
      <w:r w:rsidR="007E366F" w:rsidRPr="007E366F">
        <w:rPr>
          <w:rFonts w:ascii="Arial" w:hAnsi="Arial" w:cs="Arial"/>
          <w:color w:val="auto"/>
        </w:rPr>
        <w:t xml:space="preserve">cd </w:t>
      </w:r>
      <w:proofErr w:type="spellStart"/>
      <w:r w:rsidR="007E366F" w:rsidRPr="007E366F">
        <w:rPr>
          <w:rFonts w:ascii="Arial" w:hAnsi="Arial" w:cs="Arial"/>
          <w:color w:val="auto"/>
        </w:rPr>
        <w:t>MS_Patches_MMMyy</w:t>
      </w:r>
      <w:proofErr w:type="spellEnd"/>
      <w:r w:rsidR="007E366F" w:rsidRPr="007E366F">
        <w:rPr>
          <w:rFonts w:ascii="Arial" w:hAnsi="Arial" w:cs="Arial"/>
          <w:color w:val="auto"/>
        </w:rPr>
        <w:t xml:space="preserve"> </w:t>
      </w:r>
    </w:p>
    <w:p w14:paraId="71D9AA30" w14:textId="77777777" w:rsidR="007E366F" w:rsidRPr="007E366F" w:rsidRDefault="007E366F" w:rsidP="009D5D00">
      <w:pPr>
        <w:spacing w:after="120" w:line="240" w:lineRule="auto"/>
        <w:ind w:left="720"/>
        <w:jc w:val="both"/>
        <w:rPr>
          <w:rFonts w:ascii="Arial" w:hAnsi="Arial" w:cs="Arial"/>
          <w:color w:val="auto"/>
        </w:rPr>
      </w:pPr>
      <w:r w:rsidRPr="007E366F">
        <w:rPr>
          <w:rFonts w:ascii="Arial" w:hAnsi="Arial" w:cs="Arial"/>
          <w:color w:val="auto"/>
        </w:rPr>
        <w:t xml:space="preserve">Run the monthly Load Script on drops to install only the latest patches. </w:t>
      </w:r>
    </w:p>
    <w:p w14:paraId="4662DD9C" w14:textId="6AF879D4" w:rsidR="007E366F" w:rsidRPr="007E366F" w:rsidRDefault="00943802" w:rsidP="00943802">
      <w:pPr>
        <w:spacing w:after="120" w:line="240" w:lineRule="auto"/>
        <w:ind w:left="720" w:firstLine="720"/>
        <w:jc w:val="both"/>
        <w:rPr>
          <w:rFonts w:ascii="Arial" w:hAnsi="Arial" w:cs="Arial"/>
          <w:color w:val="auto"/>
        </w:rPr>
      </w:pPr>
      <w:r>
        <w:rPr>
          <w:rFonts w:ascii="Arial" w:hAnsi="Arial" w:cs="Arial"/>
          <w:color w:val="auto"/>
        </w:rPr>
        <w:t xml:space="preserve">Run the </w:t>
      </w:r>
      <w:r w:rsidR="007E366F" w:rsidRPr="007E366F">
        <w:rPr>
          <w:rFonts w:ascii="Arial" w:hAnsi="Arial" w:cs="Arial"/>
          <w:color w:val="auto"/>
        </w:rPr>
        <w:t xml:space="preserve">OS_yymm_Patches.bat </w:t>
      </w:r>
    </w:p>
    <w:p w14:paraId="59DC9258" w14:textId="77777777" w:rsidR="007E366F" w:rsidRPr="00785665" w:rsidRDefault="007E366F" w:rsidP="009D5D00">
      <w:pPr>
        <w:spacing w:after="120" w:line="240" w:lineRule="auto"/>
        <w:ind w:left="720"/>
        <w:jc w:val="both"/>
        <w:rPr>
          <w:rFonts w:ascii="Arial" w:hAnsi="Arial" w:cs="Arial"/>
          <w:b/>
          <w:bCs/>
          <w:color w:val="auto"/>
        </w:rPr>
      </w:pPr>
      <w:r w:rsidRPr="00785665">
        <w:rPr>
          <w:rFonts w:ascii="Arial" w:hAnsi="Arial" w:cs="Arial"/>
          <w:b/>
          <w:bCs/>
          <w:color w:val="auto"/>
        </w:rPr>
        <w:t xml:space="preserve">5. Reboot the drop </w:t>
      </w:r>
    </w:p>
    <w:p w14:paraId="74392D61" w14:textId="1C8BC3DE" w:rsidR="007E366F" w:rsidRPr="007E366F" w:rsidRDefault="007E366F" w:rsidP="008E72E6">
      <w:pPr>
        <w:spacing w:after="120" w:line="240" w:lineRule="auto"/>
        <w:ind w:left="720"/>
        <w:jc w:val="both"/>
        <w:rPr>
          <w:rFonts w:ascii="Arial" w:hAnsi="Arial" w:cs="Arial"/>
          <w:color w:val="auto"/>
        </w:rPr>
      </w:pPr>
      <w:r w:rsidRPr="00943802">
        <w:rPr>
          <w:rFonts w:ascii="Arial" w:hAnsi="Arial" w:cs="Arial"/>
          <w:b/>
          <w:bCs/>
          <w:color w:val="auto"/>
        </w:rPr>
        <w:t>Note:</w:t>
      </w:r>
      <w:r w:rsidRPr="007E366F">
        <w:rPr>
          <w:rFonts w:ascii="Arial" w:hAnsi="Arial" w:cs="Arial"/>
          <w:color w:val="auto"/>
        </w:rPr>
        <w:t xml:space="preserve"> All the patches are installed with a /</w:t>
      </w:r>
      <w:proofErr w:type="spellStart"/>
      <w:r w:rsidRPr="007E366F">
        <w:rPr>
          <w:rFonts w:ascii="Arial" w:hAnsi="Arial" w:cs="Arial"/>
          <w:color w:val="auto"/>
        </w:rPr>
        <w:t>norestart</w:t>
      </w:r>
      <w:proofErr w:type="spellEnd"/>
      <w:r w:rsidRPr="007E366F">
        <w:rPr>
          <w:rFonts w:ascii="Arial" w:hAnsi="Arial" w:cs="Arial"/>
          <w:color w:val="auto"/>
        </w:rPr>
        <w:t xml:space="preserve"> flag. After the last patch is installed, a shutdown command forces the drop to restart at the end of the patch installation.</w:t>
      </w:r>
    </w:p>
    <w:p w14:paraId="3DA18C6A" w14:textId="77777777" w:rsidR="00943802" w:rsidRPr="009930A7" w:rsidRDefault="00943802" w:rsidP="00943802">
      <w:pPr>
        <w:spacing w:after="120" w:line="240" w:lineRule="auto"/>
        <w:jc w:val="both"/>
        <w:rPr>
          <w:rFonts w:ascii="Arial" w:hAnsi="Arial" w:cs="Arial"/>
          <w:color w:val="auto"/>
        </w:rPr>
      </w:pPr>
    </w:p>
    <w:p w14:paraId="6F4E3285" w14:textId="1C81BF97" w:rsidR="00466348" w:rsidRDefault="00466348" w:rsidP="00363B57">
      <w:pPr>
        <w:pStyle w:val="Heading3"/>
        <w:ind w:firstLine="720"/>
      </w:pPr>
      <w:bookmarkStart w:id="40" w:name="_Toc110423477"/>
      <w:r>
        <w:t>Updating Oracle Updates</w:t>
      </w:r>
      <w:bookmarkEnd w:id="40"/>
    </w:p>
    <w:p w14:paraId="2BC368EB" w14:textId="235482F8" w:rsidR="009C5DAF" w:rsidRDefault="009C5DAF" w:rsidP="0068312E">
      <w:pPr>
        <w:ind w:left="720" w:firstLine="720"/>
        <w:jc w:val="both"/>
        <w:rPr>
          <w:rFonts w:ascii="Arial" w:hAnsi="Arial" w:cs="Arial"/>
          <w:color w:val="auto"/>
        </w:rPr>
      </w:pPr>
      <w:r>
        <w:rPr>
          <w:rFonts w:ascii="Arial" w:hAnsi="Arial" w:cs="Arial"/>
          <w:color w:val="auto"/>
        </w:rPr>
        <w:t xml:space="preserve">For the Oracle patches, </w:t>
      </w:r>
      <w:r w:rsidR="00581900">
        <w:rPr>
          <w:rFonts w:ascii="Arial" w:hAnsi="Arial" w:cs="Arial"/>
          <w:color w:val="auto"/>
        </w:rPr>
        <w:t xml:space="preserve">before downloading them you can go to </w:t>
      </w:r>
      <w:r w:rsidR="00AE102E">
        <w:rPr>
          <w:rFonts w:ascii="Arial" w:hAnsi="Arial" w:cs="Arial"/>
          <w:color w:val="auto"/>
        </w:rPr>
        <w:t xml:space="preserve">the </w:t>
      </w:r>
      <w:r w:rsidR="00581900">
        <w:rPr>
          <w:rFonts w:ascii="Arial" w:hAnsi="Arial" w:cs="Arial"/>
          <w:color w:val="auto"/>
        </w:rPr>
        <w:t>command prompt and run the command “SQLPLUS”</w:t>
      </w:r>
      <w:r w:rsidR="0068312E">
        <w:rPr>
          <w:rFonts w:ascii="Arial" w:hAnsi="Arial" w:cs="Arial"/>
          <w:color w:val="auto"/>
        </w:rPr>
        <w:t xml:space="preserve"> to check the ORACLE version. O</w:t>
      </w:r>
      <w:r>
        <w:rPr>
          <w:rFonts w:ascii="Arial" w:hAnsi="Arial" w:cs="Arial"/>
          <w:color w:val="auto"/>
        </w:rPr>
        <w:t xml:space="preserve">nce they are downloaded and before doing updates, the file should contain a README file that includes the steps to back up the </w:t>
      </w:r>
      <w:r w:rsidR="00AE102E">
        <w:rPr>
          <w:rFonts w:ascii="Arial" w:hAnsi="Arial" w:cs="Arial"/>
          <w:color w:val="auto"/>
        </w:rPr>
        <w:t>O</w:t>
      </w:r>
      <w:r>
        <w:rPr>
          <w:rFonts w:ascii="Arial" w:hAnsi="Arial" w:cs="Arial"/>
          <w:color w:val="auto"/>
        </w:rPr>
        <w:t xml:space="preserve">racle database and instructions on detailed versions and how to install them. </w:t>
      </w:r>
      <w:r w:rsidRPr="001568E7">
        <w:rPr>
          <w:rFonts w:ascii="Arial" w:hAnsi="Arial" w:cs="Arial"/>
          <w:color w:val="auto"/>
        </w:rPr>
        <w:t>It is highly recommended</w:t>
      </w:r>
      <w:r>
        <w:rPr>
          <w:rFonts w:ascii="Arial" w:hAnsi="Arial" w:cs="Arial"/>
          <w:color w:val="auto"/>
        </w:rPr>
        <w:t xml:space="preserve"> to review the README file, as some additional steps could always be included depending on the ORACLE version we are trying to update.</w:t>
      </w:r>
    </w:p>
    <w:p w14:paraId="4F0B5803" w14:textId="54F28D8C" w:rsidR="009C5DAF" w:rsidRPr="00697171" w:rsidRDefault="009C5DAF" w:rsidP="009C5DAF">
      <w:pPr>
        <w:ind w:left="720" w:firstLine="720"/>
        <w:jc w:val="both"/>
        <w:rPr>
          <w:rFonts w:ascii="Arial" w:hAnsi="Arial" w:cs="Arial"/>
          <w:b/>
          <w:bCs/>
          <w:color w:val="auto"/>
        </w:rPr>
      </w:pPr>
      <w:r w:rsidRPr="00697171">
        <w:rPr>
          <w:rFonts w:ascii="Arial" w:hAnsi="Arial" w:cs="Arial"/>
          <w:b/>
          <w:bCs/>
          <w:color w:val="auto"/>
        </w:rPr>
        <w:t>Word of caution:</w:t>
      </w:r>
    </w:p>
    <w:p w14:paraId="7CE80143" w14:textId="06AEFC2F" w:rsidR="009C5DAF" w:rsidRDefault="009C5DAF" w:rsidP="00516784">
      <w:pPr>
        <w:pStyle w:val="ListParagraph"/>
        <w:numPr>
          <w:ilvl w:val="0"/>
          <w:numId w:val="24"/>
        </w:numPr>
        <w:jc w:val="both"/>
        <w:rPr>
          <w:rFonts w:ascii="Arial" w:hAnsi="Arial" w:cs="Arial"/>
          <w:color w:val="auto"/>
        </w:rPr>
      </w:pPr>
      <w:r w:rsidRPr="009C5DAF">
        <w:rPr>
          <w:rFonts w:ascii="Arial" w:hAnsi="Arial" w:cs="Arial"/>
          <w:color w:val="auto"/>
        </w:rPr>
        <w:t xml:space="preserve">If </w:t>
      </w:r>
      <w:r w:rsidR="00AE102E">
        <w:rPr>
          <w:rFonts w:ascii="Arial" w:hAnsi="Arial" w:cs="Arial"/>
          <w:color w:val="auto"/>
        </w:rPr>
        <w:t xml:space="preserve">the </w:t>
      </w:r>
      <w:r w:rsidRPr="009C5DAF">
        <w:rPr>
          <w:rFonts w:ascii="Arial" w:hAnsi="Arial" w:cs="Arial"/>
          <w:color w:val="auto"/>
        </w:rPr>
        <w:t>Database server also has OPC Server software or OPC Client software, installing this patch would initially stop the services of OPC.</w:t>
      </w:r>
      <w:r>
        <w:rPr>
          <w:rFonts w:ascii="Arial" w:hAnsi="Arial" w:cs="Arial"/>
          <w:color w:val="auto"/>
        </w:rPr>
        <w:t xml:space="preserve"> </w:t>
      </w:r>
      <w:r w:rsidRPr="009C5DAF">
        <w:rPr>
          <w:rFonts w:ascii="Arial" w:hAnsi="Arial" w:cs="Arial"/>
          <w:color w:val="auto"/>
        </w:rPr>
        <w:t>This might affect the OPC data operation at that time. After patch installation</w:t>
      </w:r>
      <w:r w:rsidR="00AE102E">
        <w:rPr>
          <w:rFonts w:ascii="Arial" w:hAnsi="Arial" w:cs="Arial"/>
          <w:color w:val="auto"/>
        </w:rPr>
        <w:t>,</w:t>
      </w:r>
      <w:r w:rsidRPr="009C5DAF">
        <w:rPr>
          <w:rFonts w:ascii="Arial" w:hAnsi="Arial" w:cs="Arial"/>
          <w:color w:val="auto"/>
        </w:rPr>
        <w:t xml:space="preserve"> those services which were stopped will be restarted and restored to the original status.</w:t>
      </w:r>
    </w:p>
    <w:p w14:paraId="016715AA" w14:textId="77777777" w:rsidR="009C5DAF" w:rsidRPr="009C5DAF" w:rsidRDefault="009C5DAF" w:rsidP="009C5DAF">
      <w:pPr>
        <w:pStyle w:val="ListParagraph"/>
        <w:ind w:left="2160"/>
        <w:jc w:val="both"/>
        <w:rPr>
          <w:rFonts w:ascii="Arial" w:hAnsi="Arial" w:cs="Arial"/>
          <w:color w:val="auto"/>
        </w:rPr>
      </w:pPr>
    </w:p>
    <w:p w14:paraId="336E8D57" w14:textId="020D44B6" w:rsidR="00B97CA3" w:rsidRDefault="009C5DAF" w:rsidP="00516784">
      <w:pPr>
        <w:pStyle w:val="ListParagraph"/>
        <w:numPr>
          <w:ilvl w:val="0"/>
          <w:numId w:val="24"/>
        </w:numPr>
        <w:jc w:val="both"/>
        <w:rPr>
          <w:rFonts w:ascii="Arial" w:hAnsi="Arial" w:cs="Arial"/>
          <w:color w:val="auto"/>
        </w:rPr>
      </w:pPr>
      <w:r w:rsidRPr="009C5DAF">
        <w:rPr>
          <w:rFonts w:ascii="Arial" w:hAnsi="Arial" w:cs="Arial"/>
          <w:color w:val="auto"/>
        </w:rPr>
        <w:t>During patch installation the services linked with Oracle shall be restarted,</w:t>
      </w:r>
      <w:r>
        <w:rPr>
          <w:rFonts w:ascii="Arial" w:hAnsi="Arial" w:cs="Arial"/>
          <w:color w:val="auto"/>
        </w:rPr>
        <w:t xml:space="preserve"> </w:t>
      </w:r>
      <w:r w:rsidRPr="009C5DAF">
        <w:rPr>
          <w:rFonts w:ascii="Arial" w:hAnsi="Arial" w:cs="Arial"/>
          <w:color w:val="auto"/>
        </w:rPr>
        <w:t>in turn</w:t>
      </w:r>
      <w:r w:rsidR="00AE102E">
        <w:rPr>
          <w:rFonts w:ascii="Arial" w:hAnsi="Arial" w:cs="Arial"/>
          <w:color w:val="auto"/>
        </w:rPr>
        <w:t>,</w:t>
      </w:r>
      <w:r w:rsidRPr="009C5DAF">
        <w:rPr>
          <w:rFonts w:ascii="Arial" w:hAnsi="Arial" w:cs="Arial"/>
          <w:color w:val="auto"/>
        </w:rPr>
        <w:t xml:space="preserve"> the Ovation applications linked with those services may get affected only for the period of patch installation.</w:t>
      </w:r>
    </w:p>
    <w:p w14:paraId="7009593D" w14:textId="77777777" w:rsidR="00B97CA3" w:rsidRPr="00B97CA3" w:rsidRDefault="00B97CA3" w:rsidP="00B97CA3">
      <w:pPr>
        <w:pStyle w:val="ListParagraph"/>
        <w:rPr>
          <w:rFonts w:ascii="Arial" w:hAnsi="Arial" w:cs="Arial"/>
          <w:color w:val="auto"/>
        </w:rPr>
      </w:pPr>
    </w:p>
    <w:p w14:paraId="7198051F" w14:textId="6B24BF3A" w:rsidR="00B97CA3" w:rsidRPr="00B97CA3" w:rsidRDefault="00B97CA3" w:rsidP="00516784">
      <w:pPr>
        <w:pStyle w:val="ListParagraph"/>
        <w:numPr>
          <w:ilvl w:val="0"/>
          <w:numId w:val="24"/>
        </w:numPr>
        <w:jc w:val="both"/>
        <w:rPr>
          <w:rFonts w:ascii="Arial" w:hAnsi="Arial" w:cs="Arial"/>
          <w:color w:val="auto"/>
        </w:rPr>
      </w:pPr>
      <w:r>
        <w:rPr>
          <w:rFonts w:ascii="Arial" w:hAnsi="Arial" w:cs="Arial"/>
          <w:color w:val="auto"/>
        </w:rPr>
        <w:t>This process might take quite a long time</w:t>
      </w:r>
      <w:r w:rsidR="00697171">
        <w:rPr>
          <w:rFonts w:ascii="Arial" w:hAnsi="Arial" w:cs="Arial"/>
          <w:color w:val="auto"/>
        </w:rPr>
        <w:t xml:space="preserve"> to update, be mindful that this updating event could even take up to 2 to 3 hours. </w:t>
      </w:r>
    </w:p>
    <w:p w14:paraId="1948042C" w14:textId="34654543" w:rsidR="00A21B76" w:rsidRDefault="001568E7" w:rsidP="009C5DAF">
      <w:pPr>
        <w:ind w:left="720" w:firstLine="720"/>
        <w:jc w:val="both"/>
        <w:rPr>
          <w:rFonts w:ascii="Arial" w:hAnsi="Arial" w:cs="Arial"/>
          <w:color w:val="auto"/>
        </w:rPr>
      </w:pPr>
      <w:r>
        <w:rPr>
          <w:rFonts w:ascii="Arial" w:hAnsi="Arial" w:cs="Arial"/>
          <w:color w:val="auto"/>
        </w:rPr>
        <w:t>Generally, the steps are on the read me file, but we recommend</w:t>
      </w:r>
      <w:r w:rsidR="00AE102E">
        <w:rPr>
          <w:rFonts w:ascii="Arial" w:hAnsi="Arial" w:cs="Arial"/>
          <w:color w:val="auto"/>
        </w:rPr>
        <w:t xml:space="preserve"> </w:t>
      </w:r>
      <w:r>
        <w:rPr>
          <w:rFonts w:ascii="Arial" w:hAnsi="Arial" w:cs="Arial"/>
          <w:color w:val="auto"/>
        </w:rPr>
        <w:t xml:space="preserve">first </w:t>
      </w:r>
      <w:r w:rsidR="00AE102E">
        <w:rPr>
          <w:rFonts w:ascii="Arial" w:hAnsi="Arial" w:cs="Arial"/>
          <w:color w:val="auto"/>
        </w:rPr>
        <w:t xml:space="preserve">doing a </w:t>
      </w:r>
      <w:r>
        <w:rPr>
          <w:rFonts w:ascii="Arial" w:hAnsi="Arial" w:cs="Arial"/>
          <w:color w:val="auto"/>
        </w:rPr>
        <w:t xml:space="preserve">backup </w:t>
      </w:r>
      <w:r w:rsidR="00AE102E">
        <w:rPr>
          <w:rFonts w:ascii="Arial" w:hAnsi="Arial" w:cs="Arial"/>
          <w:color w:val="auto"/>
        </w:rPr>
        <w:t xml:space="preserve">of </w:t>
      </w:r>
      <w:r>
        <w:rPr>
          <w:rFonts w:ascii="Arial" w:hAnsi="Arial" w:cs="Arial"/>
          <w:color w:val="auto"/>
        </w:rPr>
        <w:t xml:space="preserve">the Oracle database, this is also a highly recommended action to do before any updates, this would be to </w:t>
      </w:r>
      <w:proofErr w:type="spellStart"/>
      <w:r w:rsidRPr="001568E7">
        <w:rPr>
          <w:rFonts w:ascii="Arial" w:hAnsi="Arial" w:cs="Arial"/>
          <w:color w:val="auto"/>
        </w:rPr>
        <w:t>backup</w:t>
      </w:r>
      <w:proofErr w:type="spellEnd"/>
      <w:r w:rsidRPr="001568E7">
        <w:rPr>
          <w:rFonts w:ascii="Arial" w:hAnsi="Arial" w:cs="Arial"/>
          <w:color w:val="auto"/>
        </w:rPr>
        <w:t xml:space="preserve"> the Oracle Database, the Oracle binaries (found under %ORACLE_HOME%), and the Oracle inventory</w:t>
      </w:r>
      <w:r>
        <w:rPr>
          <w:rFonts w:ascii="Arial" w:hAnsi="Arial" w:cs="Arial"/>
          <w:color w:val="auto"/>
        </w:rPr>
        <w:t xml:space="preserve"> </w:t>
      </w:r>
      <w:r w:rsidRPr="001568E7">
        <w:rPr>
          <w:rFonts w:ascii="Arial" w:hAnsi="Arial" w:cs="Arial"/>
          <w:color w:val="auto"/>
        </w:rPr>
        <w:t xml:space="preserve">under C:\Program Files\Oracle before applying these patches. </w:t>
      </w:r>
    </w:p>
    <w:p w14:paraId="5F2C8D2B" w14:textId="5D72EA1B" w:rsidR="00581900" w:rsidRDefault="00FE3D6C" w:rsidP="00581900">
      <w:pPr>
        <w:ind w:left="720" w:firstLine="720"/>
        <w:jc w:val="both"/>
        <w:rPr>
          <w:rFonts w:ascii="Arial" w:hAnsi="Arial" w:cs="Arial"/>
          <w:color w:val="auto"/>
        </w:rPr>
      </w:pPr>
      <w:r>
        <w:rPr>
          <w:rFonts w:ascii="Arial" w:hAnsi="Arial" w:cs="Arial"/>
          <w:color w:val="auto"/>
        </w:rPr>
        <w:t xml:space="preserve">These next steps apply to the Oracle updates we can download with the instructions </w:t>
      </w:r>
      <w:r w:rsidR="00AE102E">
        <w:rPr>
          <w:rFonts w:ascii="Arial" w:hAnsi="Arial" w:cs="Arial"/>
          <w:color w:val="auto"/>
        </w:rPr>
        <w:t>i</w:t>
      </w:r>
      <w:r>
        <w:rPr>
          <w:rFonts w:ascii="Arial" w:hAnsi="Arial" w:cs="Arial"/>
          <w:color w:val="auto"/>
        </w:rPr>
        <w:t xml:space="preserve">n </w:t>
      </w:r>
      <w:r w:rsidR="00AE102E">
        <w:rPr>
          <w:rFonts w:ascii="Arial" w:hAnsi="Arial" w:cs="Arial"/>
          <w:color w:val="auto"/>
        </w:rPr>
        <w:t xml:space="preserve">the </w:t>
      </w:r>
      <w:r>
        <w:rPr>
          <w:rFonts w:ascii="Arial" w:hAnsi="Arial" w:cs="Arial"/>
          <w:color w:val="auto"/>
        </w:rPr>
        <w:t xml:space="preserve">section </w:t>
      </w:r>
      <w:hyperlink w:anchor="_Download_Third-party_updates" w:history="1">
        <w:r w:rsidRPr="00FE3D6C">
          <w:rPr>
            <w:rStyle w:val="Hyperlink"/>
            <w:rFonts w:ascii="Arial" w:hAnsi="Arial" w:cs="Arial"/>
          </w:rPr>
          <w:t>Download Third-party updates</w:t>
        </w:r>
      </w:hyperlink>
      <w:r>
        <w:rPr>
          <w:rFonts w:ascii="Arial" w:hAnsi="Arial" w:cs="Arial"/>
          <w:color w:val="auto"/>
        </w:rPr>
        <w:t>. These patch instructions are a general guide, they are not mean</w:t>
      </w:r>
      <w:r w:rsidR="00AE102E">
        <w:rPr>
          <w:rFonts w:ascii="Arial" w:hAnsi="Arial" w:cs="Arial"/>
          <w:color w:val="auto"/>
        </w:rPr>
        <w:t>t</w:t>
      </w:r>
      <w:r>
        <w:rPr>
          <w:rFonts w:ascii="Arial" w:hAnsi="Arial" w:cs="Arial"/>
          <w:color w:val="auto"/>
        </w:rPr>
        <w:t xml:space="preserve"> to be an anytime guide, they are to provide an example of what is usually required. For every patch, is recommended to review the ReadMe file inside.  </w:t>
      </w:r>
    </w:p>
    <w:p w14:paraId="3CE65BB2" w14:textId="77777777" w:rsidR="008E67F5" w:rsidRDefault="008E67F5">
      <w:pPr>
        <w:spacing w:after="160" w:line="259" w:lineRule="auto"/>
        <w:rPr>
          <w:rFonts w:ascii="Arial" w:hAnsi="Arial" w:cs="Arial"/>
          <w:color w:val="auto"/>
        </w:rPr>
      </w:pPr>
      <w:r>
        <w:rPr>
          <w:rFonts w:ascii="Arial" w:hAnsi="Arial" w:cs="Arial"/>
          <w:color w:val="auto"/>
        </w:rPr>
        <w:br w:type="page"/>
      </w:r>
    </w:p>
    <w:p w14:paraId="51C3166F" w14:textId="72B5A0CA" w:rsidR="00466348" w:rsidRDefault="00581900" w:rsidP="00B00CDE">
      <w:pPr>
        <w:pStyle w:val="Heading3"/>
        <w:ind w:firstLine="720"/>
      </w:pPr>
      <w:bookmarkStart w:id="41" w:name="_Toc110423478"/>
      <w:r>
        <w:lastRenderedPageBreak/>
        <w:t xml:space="preserve">Installation of </w:t>
      </w:r>
      <w:r w:rsidR="00466348">
        <w:t xml:space="preserve">Ovation </w:t>
      </w:r>
      <w:r>
        <w:t>patches</w:t>
      </w:r>
      <w:bookmarkEnd w:id="41"/>
    </w:p>
    <w:p w14:paraId="10EBFE50" w14:textId="24288C78" w:rsidR="00196008" w:rsidRDefault="00363B57" w:rsidP="00196008">
      <w:pPr>
        <w:ind w:left="720" w:firstLine="720"/>
        <w:jc w:val="both"/>
        <w:rPr>
          <w:rFonts w:ascii="Arial" w:hAnsi="Arial" w:cs="Arial"/>
          <w:color w:val="auto"/>
        </w:rPr>
      </w:pPr>
      <w:r>
        <w:rPr>
          <w:rFonts w:ascii="Arial" w:hAnsi="Arial" w:cs="Arial"/>
          <w:color w:val="auto"/>
        </w:rPr>
        <w:t>For Ovation updates,</w:t>
      </w:r>
      <w:r w:rsidR="00CA01D8">
        <w:rPr>
          <w:rFonts w:ascii="Arial" w:hAnsi="Arial" w:cs="Arial"/>
          <w:color w:val="auto"/>
        </w:rPr>
        <w:t xml:space="preserve"> we need to make sure to establish the recommended </w:t>
      </w:r>
      <w:r w:rsidR="00B00CDE">
        <w:rPr>
          <w:rFonts w:ascii="Arial" w:hAnsi="Arial" w:cs="Arial"/>
          <w:color w:val="auto"/>
        </w:rPr>
        <w:t>order of patch installation within the Ovation architecture,</w:t>
      </w:r>
      <w:r w:rsidR="00196008">
        <w:rPr>
          <w:rFonts w:ascii="Arial" w:hAnsi="Arial" w:cs="Arial"/>
          <w:color w:val="auto"/>
        </w:rPr>
        <w:t xml:space="preserve"> there is an order of installation, recommendations during the actual installation</w:t>
      </w:r>
      <w:r w:rsidR="00AE102E">
        <w:rPr>
          <w:rFonts w:ascii="Arial" w:hAnsi="Arial" w:cs="Arial"/>
          <w:color w:val="auto"/>
        </w:rPr>
        <w:t>,</w:t>
      </w:r>
      <w:r w:rsidR="00196008">
        <w:rPr>
          <w:rFonts w:ascii="Arial" w:hAnsi="Arial" w:cs="Arial"/>
          <w:color w:val="auto"/>
        </w:rPr>
        <w:t xml:space="preserve"> and the post</w:t>
      </w:r>
      <w:r w:rsidR="00AE102E">
        <w:rPr>
          <w:rFonts w:ascii="Arial" w:hAnsi="Arial" w:cs="Arial"/>
          <w:color w:val="auto"/>
        </w:rPr>
        <w:t>-</w:t>
      </w:r>
      <w:r w:rsidR="00196008">
        <w:rPr>
          <w:rFonts w:ascii="Arial" w:hAnsi="Arial" w:cs="Arial"/>
          <w:color w:val="auto"/>
        </w:rPr>
        <w:t>processing steps.</w:t>
      </w:r>
    </w:p>
    <w:p w14:paraId="2BBE3D10" w14:textId="7FB7ACF2" w:rsidR="00196008" w:rsidRDefault="00196008" w:rsidP="00196008">
      <w:pPr>
        <w:ind w:left="1440"/>
        <w:jc w:val="both"/>
        <w:rPr>
          <w:rFonts w:ascii="Arial" w:hAnsi="Arial" w:cs="Arial"/>
          <w:color w:val="auto"/>
        </w:rPr>
      </w:pPr>
      <w:r w:rsidRPr="00196008">
        <w:rPr>
          <w:rFonts w:ascii="Arial" w:hAnsi="Arial" w:cs="Arial"/>
          <w:b/>
          <w:bCs/>
          <w:color w:val="auto"/>
        </w:rPr>
        <w:t>NOTE:</w:t>
      </w:r>
      <w:r>
        <w:rPr>
          <w:rFonts w:ascii="Arial" w:hAnsi="Arial" w:cs="Arial"/>
          <w:color w:val="auto"/>
        </w:rPr>
        <w:t xml:space="preserve"> F</w:t>
      </w:r>
      <w:r w:rsidR="00B00CDE">
        <w:rPr>
          <w:rFonts w:ascii="Arial" w:hAnsi="Arial" w:cs="Arial"/>
          <w:color w:val="auto"/>
        </w:rPr>
        <w:t>or the patches</w:t>
      </w:r>
      <w:r w:rsidRPr="00196008">
        <w:rPr>
          <w:rFonts w:ascii="Arial" w:hAnsi="Arial" w:cs="Arial"/>
          <w:color w:val="auto"/>
        </w:rPr>
        <w:t xml:space="preserve"> </w:t>
      </w:r>
      <w:r>
        <w:rPr>
          <w:rFonts w:ascii="Arial" w:hAnsi="Arial" w:cs="Arial"/>
          <w:color w:val="auto"/>
        </w:rPr>
        <w:t>downloaded from Guardian</w:t>
      </w:r>
      <w:r w:rsidR="00B00CDE">
        <w:rPr>
          <w:rFonts w:ascii="Arial" w:hAnsi="Arial" w:cs="Arial"/>
          <w:color w:val="auto"/>
        </w:rPr>
        <w:t xml:space="preserve"> called </w:t>
      </w:r>
      <w:r w:rsidR="00B00CDE" w:rsidRPr="00B00CDE">
        <w:rPr>
          <w:rFonts w:ascii="Arial" w:hAnsi="Arial" w:cs="Arial"/>
          <w:b/>
          <w:bCs/>
          <w:i/>
          <w:iCs/>
          <w:color w:val="auto"/>
        </w:rPr>
        <w:t>“Ovation Patch for 3.X.X”</w:t>
      </w:r>
      <w:r>
        <w:rPr>
          <w:rFonts w:ascii="Arial" w:hAnsi="Arial" w:cs="Arial"/>
          <w:b/>
          <w:bCs/>
          <w:i/>
          <w:iCs/>
          <w:color w:val="auto"/>
        </w:rPr>
        <w:t xml:space="preserve"> </w:t>
      </w:r>
      <w:r>
        <w:rPr>
          <w:rFonts w:ascii="Arial" w:hAnsi="Arial" w:cs="Arial"/>
          <w:color w:val="auto"/>
        </w:rPr>
        <w:t xml:space="preserve">is recommended to always </w:t>
      </w:r>
      <w:r w:rsidRPr="00EB75FE">
        <w:rPr>
          <w:rFonts w:ascii="Arial" w:hAnsi="Arial" w:cs="Arial"/>
          <w:b/>
          <w:bCs/>
          <w:color w:val="auto"/>
        </w:rPr>
        <w:t>review the README file</w:t>
      </w:r>
      <w:r>
        <w:rPr>
          <w:rFonts w:ascii="Arial" w:hAnsi="Arial" w:cs="Arial"/>
          <w:color w:val="auto"/>
        </w:rPr>
        <w:t xml:space="preserve"> inside before the actual installation.</w:t>
      </w:r>
      <w:r w:rsidR="00EB75FE">
        <w:rPr>
          <w:rFonts w:ascii="Arial" w:hAnsi="Arial" w:cs="Arial"/>
          <w:color w:val="auto"/>
        </w:rPr>
        <w:t xml:space="preserve"> </w:t>
      </w:r>
    </w:p>
    <w:p w14:paraId="5EC74375" w14:textId="55E68057" w:rsidR="00196008" w:rsidRDefault="00196008" w:rsidP="00196008">
      <w:pPr>
        <w:ind w:firstLine="720"/>
        <w:jc w:val="both"/>
        <w:rPr>
          <w:rFonts w:ascii="Arial" w:hAnsi="Arial" w:cs="Arial"/>
          <w:color w:val="auto"/>
        </w:rPr>
      </w:pPr>
      <w:r w:rsidRPr="00196008">
        <w:rPr>
          <w:rFonts w:ascii="Arial" w:hAnsi="Arial" w:cs="Arial"/>
          <w:color w:val="auto"/>
        </w:rPr>
        <w:t xml:space="preserve">To download these </w:t>
      </w:r>
      <w:r w:rsidR="00EB75FE" w:rsidRPr="00196008">
        <w:rPr>
          <w:rFonts w:ascii="Arial" w:hAnsi="Arial" w:cs="Arial"/>
          <w:color w:val="auto"/>
        </w:rPr>
        <w:t>patches,</w:t>
      </w:r>
      <w:r w:rsidRPr="00196008">
        <w:rPr>
          <w:rFonts w:ascii="Arial" w:hAnsi="Arial" w:cs="Arial"/>
          <w:color w:val="auto"/>
        </w:rPr>
        <w:t xml:space="preserve"> you can follow the guide on</w:t>
      </w:r>
      <w:r>
        <w:rPr>
          <w:rFonts w:ascii="Arial" w:hAnsi="Arial" w:cs="Arial"/>
          <w:b/>
          <w:bCs/>
          <w:color w:val="auto"/>
        </w:rPr>
        <w:t xml:space="preserve"> </w:t>
      </w:r>
      <w:hyperlink w:anchor="_Download_Ovation_updates" w:history="1">
        <w:r w:rsidRPr="00B00CDE">
          <w:rPr>
            <w:rStyle w:val="Hyperlink"/>
            <w:rFonts w:ascii="Arial" w:hAnsi="Arial" w:cs="Arial"/>
          </w:rPr>
          <w:t>Download Ovation updates</w:t>
        </w:r>
      </w:hyperlink>
      <w:r>
        <w:rPr>
          <w:rFonts w:ascii="Arial" w:hAnsi="Arial" w:cs="Arial"/>
          <w:color w:val="auto"/>
        </w:rPr>
        <w:t xml:space="preserve"> </w:t>
      </w:r>
    </w:p>
    <w:p w14:paraId="7A3BAE50" w14:textId="3577378D" w:rsidR="00EB75FE" w:rsidRDefault="00EB75FE" w:rsidP="00EB75FE">
      <w:pPr>
        <w:pStyle w:val="Heading4"/>
        <w:ind w:firstLine="720"/>
      </w:pPr>
      <w:bookmarkStart w:id="42" w:name="_Toc110423479"/>
      <w:r>
        <w:t>Order of installation</w:t>
      </w:r>
      <w:bookmarkEnd w:id="42"/>
    </w:p>
    <w:p w14:paraId="09E99827" w14:textId="77777777" w:rsidR="00EB75FE" w:rsidRDefault="00EB75FE" w:rsidP="00196008">
      <w:pPr>
        <w:ind w:firstLine="720"/>
        <w:jc w:val="both"/>
        <w:rPr>
          <w:rFonts w:ascii="Arial" w:hAnsi="Arial" w:cs="Arial"/>
          <w:color w:val="auto"/>
        </w:rPr>
      </w:pPr>
      <w:r>
        <w:rPr>
          <w:rFonts w:ascii="Arial" w:hAnsi="Arial" w:cs="Arial"/>
          <w:color w:val="auto"/>
        </w:rPr>
        <w:t>T</w:t>
      </w:r>
      <w:r w:rsidR="00B00CDE">
        <w:rPr>
          <w:rFonts w:ascii="Arial" w:hAnsi="Arial" w:cs="Arial"/>
          <w:color w:val="auto"/>
        </w:rPr>
        <w:t>he recommended order of installation is</w:t>
      </w:r>
      <w:r>
        <w:rPr>
          <w:rFonts w:ascii="Arial" w:hAnsi="Arial" w:cs="Arial"/>
          <w:color w:val="auto"/>
        </w:rPr>
        <w:t xml:space="preserve"> to:</w:t>
      </w:r>
    </w:p>
    <w:p w14:paraId="49112F2B" w14:textId="3772533A" w:rsidR="00363B57" w:rsidRDefault="00EB75FE" w:rsidP="00516784">
      <w:pPr>
        <w:pStyle w:val="ListParagraph"/>
        <w:numPr>
          <w:ilvl w:val="0"/>
          <w:numId w:val="31"/>
        </w:numPr>
        <w:jc w:val="both"/>
        <w:rPr>
          <w:rFonts w:ascii="Arial" w:hAnsi="Arial" w:cs="Arial"/>
          <w:color w:val="auto"/>
        </w:rPr>
      </w:pPr>
      <w:r w:rsidRPr="00EB75FE">
        <w:rPr>
          <w:rFonts w:ascii="Arial" w:hAnsi="Arial" w:cs="Arial"/>
          <w:color w:val="auto"/>
        </w:rPr>
        <w:t xml:space="preserve">Starting with the </w:t>
      </w:r>
      <w:r w:rsidRPr="00EB75FE">
        <w:rPr>
          <w:rFonts w:ascii="Arial" w:hAnsi="Arial" w:cs="Arial"/>
          <w:b/>
          <w:bCs/>
          <w:color w:val="auto"/>
        </w:rPr>
        <w:t>Database Server</w:t>
      </w:r>
    </w:p>
    <w:p w14:paraId="1124C437" w14:textId="213C9F30" w:rsidR="00EB75FE" w:rsidRDefault="00EB75FE" w:rsidP="00516784">
      <w:pPr>
        <w:pStyle w:val="ListParagraph"/>
        <w:numPr>
          <w:ilvl w:val="0"/>
          <w:numId w:val="31"/>
        </w:numPr>
        <w:jc w:val="both"/>
        <w:rPr>
          <w:rFonts w:ascii="Arial" w:hAnsi="Arial" w:cs="Arial"/>
          <w:color w:val="auto"/>
        </w:rPr>
      </w:pPr>
      <w:r>
        <w:rPr>
          <w:rFonts w:ascii="Arial" w:hAnsi="Arial" w:cs="Arial"/>
          <w:color w:val="auto"/>
        </w:rPr>
        <w:t xml:space="preserve">Followed by the </w:t>
      </w:r>
      <w:r w:rsidRPr="00EB75FE">
        <w:rPr>
          <w:rFonts w:ascii="Arial" w:hAnsi="Arial" w:cs="Arial"/>
          <w:b/>
          <w:bCs/>
          <w:color w:val="auto"/>
        </w:rPr>
        <w:t>Operator Station</w:t>
      </w:r>
    </w:p>
    <w:p w14:paraId="04667BCE" w14:textId="70888ED8" w:rsidR="00EB75FE" w:rsidRDefault="00EB75FE" w:rsidP="00516784">
      <w:pPr>
        <w:pStyle w:val="ListParagraph"/>
        <w:numPr>
          <w:ilvl w:val="0"/>
          <w:numId w:val="31"/>
        </w:numPr>
        <w:jc w:val="both"/>
        <w:rPr>
          <w:rFonts w:ascii="Arial" w:hAnsi="Arial" w:cs="Arial"/>
          <w:color w:val="auto"/>
        </w:rPr>
      </w:pPr>
      <w:r>
        <w:rPr>
          <w:rFonts w:ascii="Arial" w:hAnsi="Arial" w:cs="Arial"/>
          <w:color w:val="auto"/>
        </w:rPr>
        <w:t xml:space="preserve">The </w:t>
      </w:r>
      <w:r w:rsidRPr="00F05904">
        <w:rPr>
          <w:rFonts w:ascii="Arial" w:hAnsi="Arial" w:cs="Arial"/>
          <w:b/>
          <w:bCs/>
          <w:color w:val="auto"/>
        </w:rPr>
        <w:t>Base Stations</w:t>
      </w:r>
      <w:r>
        <w:rPr>
          <w:rFonts w:ascii="Arial" w:hAnsi="Arial" w:cs="Arial"/>
          <w:color w:val="auto"/>
        </w:rPr>
        <w:t xml:space="preserve"> are </w:t>
      </w:r>
      <w:r w:rsidR="00F05904">
        <w:rPr>
          <w:rFonts w:ascii="Arial" w:hAnsi="Arial" w:cs="Arial"/>
          <w:color w:val="auto"/>
        </w:rPr>
        <w:t>next.</w:t>
      </w:r>
    </w:p>
    <w:p w14:paraId="6223C2A2" w14:textId="77777777" w:rsidR="00F05904" w:rsidRDefault="00EB75FE" w:rsidP="00516784">
      <w:pPr>
        <w:pStyle w:val="ListParagraph"/>
        <w:numPr>
          <w:ilvl w:val="0"/>
          <w:numId w:val="31"/>
        </w:numPr>
        <w:jc w:val="both"/>
        <w:rPr>
          <w:rFonts w:ascii="Arial" w:hAnsi="Arial" w:cs="Arial"/>
          <w:color w:val="auto"/>
        </w:rPr>
      </w:pPr>
      <w:r>
        <w:rPr>
          <w:rFonts w:ascii="Arial" w:hAnsi="Arial" w:cs="Arial"/>
          <w:color w:val="auto"/>
        </w:rPr>
        <w:t xml:space="preserve">After these, you can </w:t>
      </w:r>
      <w:r w:rsidRPr="00EB75FE">
        <w:rPr>
          <w:rFonts w:ascii="Arial" w:hAnsi="Arial" w:cs="Arial"/>
          <w:color w:val="auto"/>
        </w:rPr>
        <w:t xml:space="preserve">load patches on any </w:t>
      </w:r>
      <w:r w:rsidRPr="00EB75FE">
        <w:rPr>
          <w:rFonts w:ascii="Arial" w:hAnsi="Arial" w:cs="Arial"/>
          <w:b/>
          <w:bCs/>
          <w:color w:val="auto"/>
        </w:rPr>
        <w:t>non-Ovation drops</w:t>
      </w:r>
      <w:r w:rsidRPr="00EB75FE">
        <w:rPr>
          <w:rFonts w:ascii="Arial" w:hAnsi="Arial" w:cs="Arial"/>
          <w:color w:val="auto"/>
        </w:rPr>
        <w:t xml:space="preserve"> in your system, if applicable.</w:t>
      </w:r>
    </w:p>
    <w:p w14:paraId="5367CEEC" w14:textId="2D511533" w:rsidR="00EB75FE" w:rsidRDefault="00F05904" w:rsidP="00F05904">
      <w:pPr>
        <w:ind w:firstLine="720"/>
        <w:jc w:val="both"/>
        <w:rPr>
          <w:rFonts w:ascii="Arial" w:hAnsi="Arial" w:cs="Arial"/>
          <w:color w:val="auto"/>
        </w:rPr>
      </w:pPr>
      <w:r w:rsidRPr="00F05904">
        <w:rPr>
          <w:rFonts w:ascii="Arial" w:hAnsi="Arial" w:cs="Arial"/>
          <w:b/>
          <w:bCs/>
          <w:color w:val="auto"/>
        </w:rPr>
        <w:t>NOTE:</w:t>
      </w:r>
      <w:r>
        <w:rPr>
          <w:rFonts w:ascii="Arial" w:hAnsi="Arial" w:cs="Arial"/>
          <w:color w:val="auto"/>
        </w:rPr>
        <w:t xml:space="preserve"> </w:t>
      </w:r>
      <w:r w:rsidR="00EB75FE" w:rsidRPr="00F05904">
        <w:rPr>
          <w:rFonts w:ascii="Arial" w:hAnsi="Arial" w:cs="Arial"/>
          <w:color w:val="auto"/>
        </w:rPr>
        <w:t>Remember to reboot each drop when finished.</w:t>
      </w:r>
    </w:p>
    <w:p w14:paraId="79398B39" w14:textId="77777777" w:rsidR="006A3108" w:rsidRDefault="006A3108" w:rsidP="006A3108">
      <w:pPr>
        <w:ind w:left="720"/>
        <w:jc w:val="both"/>
        <w:rPr>
          <w:rFonts w:ascii="Arial" w:hAnsi="Arial" w:cs="Arial"/>
          <w:color w:val="auto"/>
        </w:rPr>
      </w:pPr>
      <w:r>
        <w:rPr>
          <w:rFonts w:ascii="Arial" w:hAnsi="Arial" w:cs="Arial"/>
          <w:color w:val="auto"/>
        </w:rPr>
        <w:t xml:space="preserve">Inside these patches, they also sometimes mention another specific order to installation, but this order is for the first deployment of the Ovation software in a system, or when rebuilding a machine. </w:t>
      </w:r>
      <w:proofErr w:type="gramStart"/>
      <w:r>
        <w:rPr>
          <w:rFonts w:ascii="Arial" w:hAnsi="Arial" w:cs="Arial"/>
          <w:color w:val="auto"/>
        </w:rPr>
        <w:t>So</w:t>
      </w:r>
      <w:proofErr w:type="gramEnd"/>
      <w:r>
        <w:rPr>
          <w:rFonts w:ascii="Arial" w:hAnsi="Arial" w:cs="Arial"/>
          <w:color w:val="auto"/>
        </w:rPr>
        <w:t xml:space="preserve"> when we are initially installing Ovation or rebuilding a machine, the correct order they recommend performing this is:</w:t>
      </w:r>
    </w:p>
    <w:p w14:paraId="79E81C71" w14:textId="4E2CB69B" w:rsidR="006A3108" w:rsidRDefault="006A3108" w:rsidP="00516784">
      <w:pPr>
        <w:pStyle w:val="ListParagraph"/>
        <w:numPr>
          <w:ilvl w:val="0"/>
          <w:numId w:val="35"/>
        </w:numPr>
        <w:jc w:val="both"/>
        <w:rPr>
          <w:rFonts w:ascii="Arial" w:hAnsi="Arial" w:cs="Arial"/>
          <w:color w:val="auto"/>
        </w:rPr>
      </w:pPr>
      <w:r>
        <w:rPr>
          <w:rFonts w:ascii="Arial" w:hAnsi="Arial" w:cs="Arial"/>
          <w:color w:val="auto"/>
        </w:rPr>
        <w:t xml:space="preserve">First, prepare the Windows system for Ovation installation by configuring the </w:t>
      </w:r>
      <w:r w:rsidRPr="006A3108">
        <w:rPr>
          <w:rFonts w:ascii="Arial" w:hAnsi="Arial" w:cs="Arial"/>
          <w:color w:val="auto"/>
        </w:rPr>
        <w:t>Ovation NIC configuration (OHI, NIC Teaming, Net Bridge)</w:t>
      </w:r>
      <w:r>
        <w:rPr>
          <w:rFonts w:ascii="Arial" w:hAnsi="Arial" w:cs="Arial"/>
          <w:color w:val="auto"/>
        </w:rPr>
        <w:t>.</w:t>
      </w:r>
    </w:p>
    <w:p w14:paraId="24662E67" w14:textId="7C2A7302" w:rsidR="006A3108" w:rsidRDefault="006A3108" w:rsidP="00516784">
      <w:pPr>
        <w:pStyle w:val="ListParagraph"/>
        <w:numPr>
          <w:ilvl w:val="0"/>
          <w:numId w:val="35"/>
        </w:numPr>
        <w:jc w:val="both"/>
        <w:rPr>
          <w:rFonts w:ascii="Arial" w:hAnsi="Arial" w:cs="Arial"/>
          <w:color w:val="auto"/>
        </w:rPr>
      </w:pPr>
      <w:r>
        <w:rPr>
          <w:rFonts w:ascii="Arial" w:hAnsi="Arial" w:cs="Arial"/>
          <w:color w:val="auto"/>
        </w:rPr>
        <w:t>Install the Ovation software</w:t>
      </w:r>
    </w:p>
    <w:p w14:paraId="038B138F" w14:textId="21D33354" w:rsidR="006A3108" w:rsidRDefault="006A3108" w:rsidP="00516784">
      <w:pPr>
        <w:pStyle w:val="ListParagraph"/>
        <w:numPr>
          <w:ilvl w:val="0"/>
          <w:numId w:val="35"/>
        </w:numPr>
        <w:jc w:val="both"/>
        <w:rPr>
          <w:rFonts w:ascii="Arial" w:hAnsi="Arial" w:cs="Arial"/>
          <w:color w:val="auto"/>
        </w:rPr>
      </w:pPr>
      <w:r>
        <w:rPr>
          <w:rFonts w:ascii="Arial" w:hAnsi="Arial" w:cs="Arial"/>
          <w:color w:val="auto"/>
        </w:rPr>
        <w:t>After installation is complete, Ovation monthly patches can be installed.</w:t>
      </w:r>
    </w:p>
    <w:p w14:paraId="3E64E2C0" w14:textId="1CA27D70" w:rsidR="006A3108" w:rsidRPr="006A3108" w:rsidRDefault="006A3108" w:rsidP="00516784">
      <w:pPr>
        <w:pStyle w:val="ListParagraph"/>
        <w:numPr>
          <w:ilvl w:val="0"/>
          <w:numId w:val="35"/>
        </w:numPr>
        <w:jc w:val="both"/>
        <w:rPr>
          <w:rFonts w:ascii="Arial" w:hAnsi="Arial" w:cs="Arial"/>
          <w:color w:val="auto"/>
        </w:rPr>
      </w:pPr>
      <w:r>
        <w:rPr>
          <w:rFonts w:ascii="Arial" w:hAnsi="Arial" w:cs="Arial"/>
          <w:color w:val="auto"/>
        </w:rPr>
        <w:t xml:space="preserve">Only after installing the Ovation patches, you can proceed to install the </w:t>
      </w:r>
      <w:r w:rsidRPr="006A3108">
        <w:rPr>
          <w:rFonts w:ascii="Arial" w:hAnsi="Arial" w:cs="Arial"/>
          <w:color w:val="auto"/>
        </w:rPr>
        <w:t>Microsoft patches and Security patches.</w:t>
      </w:r>
    </w:p>
    <w:p w14:paraId="2E5D70F4" w14:textId="4B5F121F" w:rsidR="00466348" w:rsidRDefault="00F05904" w:rsidP="00F05904">
      <w:pPr>
        <w:pStyle w:val="Heading4"/>
        <w:ind w:firstLine="720"/>
      </w:pPr>
      <w:bookmarkStart w:id="43" w:name="_Toc110423480"/>
      <w:r w:rsidRPr="00F05904">
        <w:t>Rules for patch installation</w:t>
      </w:r>
      <w:bookmarkEnd w:id="43"/>
    </w:p>
    <w:p w14:paraId="1947110C" w14:textId="3DE2326B" w:rsidR="00F05904" w:rsidRDefault="00F05904" w:rsidP="00F05904">
      <w:pPr>
        <w:ind w:firstLine="720"/>
        <w:jc w:val="both"/>
        <w:rPr>
          <w:rFonts w:ascii="Arial" w:hAnsi="Arial" w:cs="Arial"/>
          <w:color w:val="auto"/>
        </w:rPr>
      </w:pPr>
      <w:r w:rsidRPr="00F05904">
        <w:rPr>
          <w:rFonts w:ascii="Arial" w:hAnsi="Arial" w:cs="Arial"/>
          <w:color w:val="auto"/>
        </w:rPr>
        <w:t>Use the following rules when installing patche</w:t>
      </w:r>
      <w:r>
        <w:rPr>
          <w:rFonts w:ascii="Arial" w:hAnsi="Arial" w:cs="Arial"/>
          <w:color w:val="auto"/>
        </w:rPr>
        <w:t>s to confirm a correct installation:</w:t>
      </w:r>
    </w:p>
    <w:p w14:paraId="29B5061E" w14:textId="4305335D" w:rsidR="007375D5" w:rsidRDefault="007375D5" w:rsidP="00516784">
      <w:pPr>
        <w:pStyle w:val="ListParagraph"/>
        <w:numPr>
          <w:ilvl w:val="0"/>
          <w:numId w:val="32"/>
        </w:numPr>
        <w:jc w:val="both"/>
        <w:rPr>
          <w:rFonts w:ascii="Arial" w:hAnsi="Arial" w:cs="Arial"/>
          <w:color w:val="auto"/>
        </w:rPr>
      </w:pPr>
      <w:r w:rsidRPr="007375D5">
        <w:rPr>
          <w:rFonts w:ascii="Arial" w:hAnsi="Arial" w:cs="Arial"/>
          <w:color w:val="auto"/>
        </w:rPr>
        <w:t>Before installing a new update, check for and remove any Preliminary Patches, for example</w:t>
      </w:r>
      <w:r w:rsidR="006A3108">
        <w:rPr>
          <w:rFonts w:ascii="Arial" w:hAnsi="Arial" w:cs="Arial"/>
          <w:color w:val="auto"/>
        </w:rPr>
        <w:t>,</w:t>
      </w:r>
      <w:r w:rsidRPr="007375D5">
        <w:rPr>
          <w:rFonts w:ascii="Arial" w:hAnsi="Arial" w:cs="Arial"/>
          <w:color w:val="auto"/>
        </w:rPr>
        <w:t xml:space="preserve"> OVAREL###-Preliminary, that w</w:t>
      </w:r>
      <w:r w:rsidR="006A3108">
        <w:rPr>
          <w:rFonts w:ascii="Arial" w:hAnsi="Arial" w:cs="Arial"/>
          <w:color w:val="auto"/>
        </w:rPr>
        <w:t>as</w:t>
      </w:r>
      <w:r w:rsidRPr="007375D5">
        <w:rPr>
          <w:rFonts w:ascii="Arial" w:hAnsi="Arial" w:cs="Arial"/>
          <w:color w:val="auto"/>
        </w:rPr>
        <w:t xml:space="preserve"> previously installed on your system.</w:t>
      </w:r>
    </w:p>
    <w:p w14:paraId="18DB6DB8" w14:textId="77777777" w:rsidR="007375D5" w:rsidRPr="007375D5" w:rsidRDefault="007375D5" w:rsidP="00516784">
      <w:pPr>
        <w:pStyle w:val="ListParagraph"/>
        <w:numPr>
          <w:ilvl w:val="0"/>
          <w:numId w:val="32"/>
        </w:numPr>
        <w:rPr>
          <w:rFonts w:ascii="Arial" w:hAnsi="Arial" w:cs="Arial"/>
          <w:color w:val="auto"/>
        </w:rPr>
      </w:pPr>
      <w:r w:rsidRPr="007375D5">
        <w:rPr>
          <w:rFonts w:ascii="Arial" w:hAnsi="Arial" w:cs="Arial"/>
          <w:color w:val="auto"/>
        </w:rPr>
        <w:t xml:space="preserve">Before you execute any installation, open </w:t>
      </w:r>
      <w:r w:rsidRPr="00BC2CE3">
        <w:rPr>
          <w:rFonts w:ascii="Arial" w:hAnsi="Arial" w:cs="Arial"/>
          <w:b/>
          <w:bCs/>
          <w:color w:val="auto"/>
        </w:rPr>
        <w:t xml:space="preserve">the README </w:t>
      </w:r>
      <w:proofErr w:type="gramStart"/>
      <w:r w:rsidRPr="00BC2CE3">
        <w:rPr>
          <w:rFonts w:ascii="Arial" w:hAnsi="Arial" w:cs="Arial"/>
          <w:b/>
          <w:bCs/>
          <w:color w:val="auto"/>
        </w:rPr>
        <w:t>file</w:t>
      </w:r>
      <w:proofErr w:type="gramEnd"/>
      <w:r w:rsidRPr="007375D5">
        <w:rPr>
          <w:rFonts w:ascii="Arial" w:hAnsi="Arial" w:cs="Arial"/>
          <w:color w:val="auto"/>
        </w:rPr>
        <w:t xml:space="preserve"> and read it. This file allows you to familiarize yourself with the contents of the update and the installation requirements of the various patches.</w:t>
      </w:r>
    </w:p>
    <w:p w14:paraId="36DB6845" w14:textId="77777777" w:rsidR="007375D5" w:rsidRPr="007375D5" w:rsidRDefault="007375D5" w:rsidP="00516784">
      <w:pPr>
        <w:pStyle w:val="ListParagraph"/>
        <w:numPr>
          <w:ilvl w:val="0"/>
          <w:numId w:val="32"/>
        </w:numPr>
        <w:jc w:val="both"/>
        <w:rPr>
          <w:rFonts w:ascii="Arial" w:hAnsi="Arial" w:cs="Arial"/>
          <w:color w:val="auto"/>
        </w:rPr>
      </w:pPr>
      <w:r w:rsidRPr="007375D5">
        <w:rPr>
          <w:rFonts w:ascii="Arial" w:hAnsi="Arial" w:cs="Arial"/>
          <w:color w:val="auto"/>
        </w:rPr>
        <w:t>The Ovation Update should be installed on </w:t>
      </w:r>
      <w:r w:rsidRPr="007375D5">
        <w:rPr>
          <w:rFonts w:ascii="Arial" w:hAnsi="Arial" w:cs="Arial"/>
          <w:b/>
          <w:bCs/>
          <w:color w:val="auto"/>
        </w:rPr>
        <w:t>every</w:t>
      </w:r>
      <w:r w:rsidRPr="007375D5">
        <w:rPr>
          <w:rFonts w:ascii="Arial" w:hAnsi="Arial" w:cs="Arial"/>
          <w:color w:val="auto"/>
        </w:rPr>
        <w:t> Ovation drop in your system.</w:t>
      </w:r>
    </w:p>
    <w:p w14:paraId="76AA0488" w14:textId="30EC4608" w:rsidR="007375D5" w:rsidRDefault="00945066" w:rsidP="00516784">
      <w:pPr>
        <w:pStyle w:val="ListParagraph"/>
        <w:numPr>
          <w:ilvl w:val="0"/>
          <w:numId w:val="32"/>
        </w:numPr>
        <w:jc w:val="both"/>
        <w:rPr>
          <w:rFonts w:ascii="Arial" w:hAnsi="Arial" w:cs="Arial"/>
          <w:color w:val="auto"/>
        </w:rPr>
      </w:pPr>
      <w:r>
        <w:rPr>
          <w:rFonts w:ascii="Arial" w:hAnsi="Arial" w:cs="Arial"/>
          <w:color w:val="auto"/>
        </w:rPr>
        <w:t>Some Ovation versions like 3.6 and 3.7 include Feature packs, usually</w:t>
      </w:r>
      <w:r w:rsidR="006A3108">
        <w:rPr>
          <w:rFonts w:ascii="Arial" w:hAnsi="Arial" w:cs="Arial"/>
          <w:color w:val="auto"/>
        </w:rPr>
        <w:t>,</w:t>
      </w:r>
      <w:r>
        <w:rPr>
          <w:rFonts w:ascii="Arial" w:hAnsi="Arial" w:cs="Arial"/>
          <w:color w:val="auto"/>
        </w:rPr>
        <w:t xml:space="preserve"> these </w:t>
      </w:r>
      <w:proofErr w:type="gramStart"/>
      <w:r>
        <w:rPr>
          <w:rFonts w:ascii="Arial" w:hAnsi="Arial" w:cs="Arial"/>
          <w:color w:val="auto"/>
        </w:rPr>
        <w:t>have to</w:t>
      </w:r>
      <w:proofErr w:type="gramEnd"/>
      <w:r>
        <w:rPr>
          <w:rFonts w:ascii="Arial" w:hAnsi="Arial" w:cs="Arial"/>
          <w:color w:val="auto"/>
        </w:rPr>
        <w:t xml:space="preserve"> be installed before installing monthly patches.</w:t>
      </w:r>
    </w:p>
    <w:p w14:paraId="41FEFC46" w14:textId="77777777" w:rsidR="0041147D" w:rsidRPr="0041147D" w:rsidRDefault="0041147D" w:rsidP="00516784">
      <w:pPr>
        <w:pStyle w:val="ListParagraph"/>
        <w:numPr>
          <w:ilvl w:val="0"/>
          <w:numId w:val="32"/>
        </w:numPr>
        <w:jc w:val="both"/>
        <w:rPr>
          <w:rFonts w:ascii="Arial" w:hAnsi="Arial" w:cs="Arial"/>
          <w:color w:val="auto"/>
        </w:rPr>
      </w:pPr>
      <w:r w:rsidRPr="0041147D">
        <w:rPr>
          <w:rFonts w:ascii="Arial" w:hAnsi="Arial" w:cs="Arial"/>
          <w:color w:val="auto"/>
        </w:rPr>
        <w:lastRenderedPageBreak/>
        <w:t>You have the option to install only certain patches; however, Emerson </w:t>
      </w:r>
      <w:r w:rsidRPr="0041147D">
        <w:rPr>
          <w:rFonts w:ascii="Arial" w:hAnsi="Arial" w:cs="Arial"/>
          <w:b/>
          <w:bCs/>
          <w:color w:val="auto"/>
          <w:u w:val="single"/>
        </w:rPr>
        <w:t>strongly recommends</w:t>
      </w:r>
      <w:r w:rsidRPr="0041147D">
        <w:rPr>
          <w:rFonts w:ascii="Arial" w:hAnsi="Arial" w:cs="Arial"/>
          <w:color w:val="auto"/>
        </w:rPr>
        <w:t> that you select the </w:t>
      </w:r>
      <w:r w:rsidRPr="0041147D">
        <w:rPr>
          <w:rFonts w:ascii="Arial" w:hAnsi="Arial" w:cs="Arial"/>
          <w:b/>
          <w:bCs/>
          <w:color w:val="auto"/>
          <w:u w:val="single"/>
        </w:rPr>
        <w:t>Install ALL</w:t>
      </w:r>
      <w:r w:rsidRPr="0041147D">
        <w:rPr>
          <w:rFonts w:ascii="Arial" w:hAnsi="Arial" w:cs="Arial"/>
          <w:color w:val="auto"/>
        </w:rPr>
        <w:t> option.</w:t>
      </w:r>
    </w:p>
    <w:p w14:paraId="108B1FE2" w14:textId="4472C6B6" w:rsidR="0041147D" w:rsidRDefault="0041147D" w:rsidP="00516784">
      <w:pPr>
        <w:pStyle w:val="ListParagraph"/>
        <w:numPr>
          <w:ilvl w:val="0"/>
          <w:numId w:val="32"/>
        </w:numPr>
        <w:jc w:val="both"/>
        <w:rPr>
          <w:rFonts w:ascii="Arial" w:hAnsi="Arial" w:cs="Arial"/>
          <w:color w:val="auto"/>
        </w:rPr>
      </w:pPr>
      <w:r w:rsidRPr="0041147D">
        <w:rPr>
          <w:rFonts w:ascii="Arial" w:hAnsi="Arial" w:cs="Arial"/>
          <w:color w:val="auto"/>
        </w:rPr>
        <w:t>There will be patches that do not apply to your system or a certain drop type. </w:t>
      </w:r>
      <w:r w:rsidRPr="0041147D">
        <w:rPr>
          <w:rFonts w:ascii="Arial" w:hAnsi="Arial" w:cs="Arial"/>
          <w:b/>
          <w:bCs/>
          <w:color w:val="auto"/>
        </w:rPr>
        <w:t>Continue to install all patches on all drops</w:t>
      </w:r>
      <w:r w:rsidRPr="0041147D">
        <w:rPr>
          <w:rFonts w:ascii="Arial" w:hAnsi="Arial" w:cs="Arial"/>
          <w:color w:val="auto"/>
        </w:rPr>
        <w:t>. The Update checks the applicability of a patch to a drop type and automatically skips it if the patch does not belong. It then goes on to the next patch.</w:t>
      </w:r>
    </w:p>
    <w:p w14:paraId="22B9FE5C" w14:textId="4318647C" w:rsidR="006A3108" w:rsidRPr="0041147D" w:rsidRDefault="006A3108" w:rsidP="006A3108">
      <w:pPr>
        <w:pStyle w:val="ListParagraph"/>
        <w:ind w:left="1260"/>
        <w:jc w:val="both"/>
        <w:rPr>
          <w:rFonts w:ascii="Arial" w:hAnsi="Arial" w:cs="Arial"/>
          <w:color w:val="auto"/>
        </w:rPr>
      </w:pPr>
      <w:r>
        <w:rPr>
          <w:noProof/>
        </w:rPr>
        <w:drawing>
          <wp:inline distT="0" distB="0" distL="0" distR="0" wp14:anchorId="679969C4" wp14:editId="6B036BCD">
            <wp:extent cx="4274820" cy="20238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4771" b="16241"/>
                    <a:stretch/>
                  </pic:blipFill>
                  <pic:spPr bwMode="auto">
                    <a:xfrm>
                      <a:off x="0" y="0"/>
                      <a:ext cx="4288930" cy="2030482"/>
                    </a:xfrm>
                    <a:prstGeom prst="rect">
                      <a:avLst/>
                    </a:prstGeom>
                    <a:ln>
                      <a:noFill/>
                    </a:ln>
                    <a:extLst>
                      <a:ext uri="{53640926-AAD7-44D8-BBD7-CCE9431645EC}">
                        <a14:shadowObscured xmlns:a14="http://schemas.microsoft.com/office/drawing/2010/main"/>
                      </a:ext>
                    </a:extLst>
                  </pic:spPr>
                </pic:pic>
              </a:graphicData>
            </a:graphic>
          </wp:inline>
        </w:drawing>
      </w:r>
    </w:p>
    <w:p w14:paraId="6A6B168A" w14:textId="32015411" w:rsidR="0041147D" w:rsidRDefault="0041147D" w:rsidP="00516784">
      <w:pPr>
        <w:pStyle w:val="ListParagraph"/>
        <w:numPr>
          <w:ilvl w:val="0"/>
          <w:numId w:val="32"/>
        </w:numPr>
        <w:jc w:val="both"/>
        <w:rPr>
          <w:rFonts w:ascii="Arial" w:hAnsi="Arial" w:cs="Arial"/>
          <w:color w:val="auto"/>
        </w:rPr>
      </w:pPr>
      <w:r>
        <w:rPr>
          <w:rFonts w:ascii="Arial" w:hAnsi="Arial" w:cs="Arial"/>
          <w:color w:val="auto"/>
        </w:rPr>
        <w:t>B</w:t>
      </w:r>
      <w:r w:rsidRPr="0041147D">
        <w:rPr>
          <w:rFonts w:ascii="Arial" w:hAnsi="Arial" w:cs="Arial"/>
          <w:color w:val="auto"/>
        </w:rPr>
        <w:t>e aware that certain patches have dependencies and may need to be loaded in a particular order</w:t>
      </w:r>
      <w:r>
        <w:rPr>
          <w:rFonts w:ascii="Arial" w:hAnsi="Arial" w:cs="Arial"/>
          <w:color w:val="auto"/>
        </w:rPr>
        <w:t>.</w:t>
      </w:r>
    </w:p>
    <w:p w14:paraId="09A0E49C" w14:textId="2A69DF67" w:rsidR="0041147D" w:rsidRPr="006A3108" w:rsidRDefault="0041147D" w:rsidP="00516784">
      <w:pPr>
        <w:pStyle w:val="ListParagraph"/>
        <w:numPr>
          <w:ilvl w:val="0"/>
          <w:numId w:val="32"/>
        </w:numPr>
        <w:jc w:val="both"/>
        <w:rPr>
          <w:rFonts w:ascii="Arial" w:hAnsi="Arial" w:cs="Arial"/>
          <w:color w:val="auto"/>
        </w:rPr>
      </w:pPr>
      <w:r w:rsidRPr="0041147D">
        <w:rPr>
          <w:rFonts w:ascii="Arial" w:hAnsi="Arial" w:cs="Arial"/>
          <w:color w:val="auto"/>
        </w:rPr>
        <w:t>If your Primary Domain Controller is a combination Ovation Security Server (OSS)/Database Server (DBS) drop, start the installation with the Database Server.  However, if the Primary Domain Controller is a standalone Ovation Security Server (OSS) drop, you must load the Security Server drop first, and then proceed to the Database Server drop followed by the Operator Stations and Base Stations</w:t>
      </w:r>
    </w:p>
    <w:p w14:paraId="7BCE9276" w14:textId="023E0545" w:rsidR="0041147D" w:rsidRPr="006A3108" w:rsidRDefault="0041147D" w:rsidP="00516784">
      <w:pPr>
        <w:pStyle w:val="ListParagraph"/>
        <w:numPr>
          <w:ilvl w:val="0"/>
          <w:numId w:val="32"/>
        </w:numPr>
        <w:jc w:val="both"/>
        <w:rPr>
          <w:rFonts w:ascii="Arial" w:hAnsi="Arial" w:cs="Arial"/>
          <w:color w:val="auto"/>
        </w:rPr>
      </w:pPr>
      <w:r w:rsidRPr="0041147D">
        <w:rPr>
          <w:rFonts w:ascii="Arial" w:hAnsi="Arial" w:cs="Arial"/>
          <w:b/>
          <w:bCs/>
          <w:color w:val="auto"/>
        </w:rPr>
        <w:t>Reboot</w:t>
      </w:r>
      <w:r w:rsidRPr="0041147D">
        <w:rPr>
          <w:rFonts w:ascii="Arial" w:hAnsi="Arial" w:cs="Arial"/>
          <w:color w:val="auto"/>
        </w:rPr>
        <w:t> the drop after the update installs. You can delay the reboot for later, but you </w:t>
      </w:r>
      <w:r w:rsidRPr="0041147D">
        <w:rPr>
          <w:rFonts w:ascii="Arial" w:hAnsi="Arial" w:cs="Arial"/>
          <w:b/>
          <w:bCs/>
          <w:color w:val="auto"/>
        </w:rPr>
        <w:t>must</w:t>
      </w:r>
      <w:r w:rsidRPr="0041147D">
        <w:rPr>
          <w:rFonts w:ascii="Arial" w:hAnsi="Arial" w:cs="Arial"/>
          <w:color w:val="auto"/>
        </w:rPr>
        <w:t xml:space="preserve"> reboot the workstation before resuming </w:t>
      </w:r>
      <w:r w:rsidR="00AE102E">
        <w:rPr>
          <w:rFonts w:ascii="Arial" w:hAnsi="Arial" w:cs="Arial"/>
          <w:color w:val="auto"/>
        </w:rPr>
        <w:t xml:space="preserve">the </w:t>
      </w:r>
      <w:r w:rsidRPr="0041147D">
        <w:rPr>
          <w:rFonts w:ascii="Arial" w:hAnsi="Arial" w:cs="Arial"/>
          <w:color w:val="auto"/>
        </w:rPr>
        <w:t>Ovation operation.</w:t>
      </w:r>
    </w:p>
    <w:p w14:paraId="634DFDD3" w14:textId="7D001C09" w:rsidR="00EF7897" w:rsidRPr="006A3108" w:rsidRDefault="0041147D" w:rsidP="00516784">
      <w:pPr>
        <w:pStyle w:val="ListParagraph"/>
        <w:numPr>
          <w:ilvl w:val="1"/>
          <w:numId w:val="32"/>
        </w:numPr>
        <w:jc w:val="both"/>
        <w:rPr>
          <w:rFonts w:ascii="Arial" w:hAnsi="Arial" w:cs="Arial"/>
          <w:color w:val="auto"/>
        </w:rPr>
      </w:pPr>
      <w:r w:rsidRPr="0041147D">
        <w:rPr>
          <w:rFonts w:ascii="Arial" w:hAnsi="Arial" w:cs="Arial"/>
          <w:color w:val="auto"/>
        </w:rPr>
        <w:t xml:space="preserve">Certain patches require a forced reboot in the middle of the installation process. </w:t>
      </w:r>
      <w:r>
        <w:rPr>
          <w:rFonts w:ascii="Arial" w:hAnsi="Arial" w:cs="Arial"/>
          <w:color w:val="auto"/>
        </w:rPr>
        <w:t xml:space="preserve">To review the </w:t>
      </w:r>
      <w:r w:rsidRPr="0041147D">
        <w:rPr>
          <w:rFonts w:ascii="Arial" w:hAnsi="Arial" w:cs="Arial"/>
          <w:color w:val="auto"/>
        </w:rPr>
        <w:t>information on these patches</w:t>
      </w:r>
      <w:r>
        <w:rPr>
          <w:rFonts w:ascii="Arial" w:hAnsi="Arial" w:cs="Arial"/>
          <w:color w:val="auto"/>
        </w:rPr>
        <w:t xml:space="preserve">, within the files there should be a list of these patches describing the machine that they belong to be installed and the </w:t>
      </w:r>
      <w:r w:rsidR="00EF7897">
        <w:rPr>
          <w:rFonts w:ascii="Arial" w:hAnsi="Arial" w:cs="Arial"/>
          <w:color w:val="auto"/>
        </w:rPr>
        <w:t>order</w:t>
      </w:r>
      <w:r w:rsidR="00EF7897" w:rsidRPr="0041147D">
        <w:rPr>
          <w:rFonts w:ascii="Arial" w:hAnsi="Arial" w:cs="Arial"/>
          <w:color w:val="auto"/>
        </w:rPr>
        <w:t>.</w:t>
      </w:r>
      <w:r w:rsidRPr="0041147D">
        <w:rPr>
          <w:rFonts w:ascii="Arial" w:hAnsi="Arial" w:cs="Arial"/>
          <w:color w:val="auto"/>
        </w:rPr>
        <w:t xml:space="preserve"> Perform the reboot if it is required. When the machine finishes the reboot, it begins where it left off in the install procedure.</w:t>
      </w:r>
    </w:p>
    <w:p w14:paraId="377FF83F" w14:textId="204C2837" w:rsidR="0041147D" w:rsidRPr="006A3108" w:rsidRDefault="0041147D" w:rsidP="00516784">
      <w:pPr>
        <w:pStyle w:val="ListParagraph"/>
        <w:numPr>
          <w:ilvl w:val="0"/>
          <w:numId w:val="32"/>
        </w:numPr>
        <w:jc w:val="both"/>
        <w:rPr>
          <w:rFonts w:ascii="Arial" w:hAnsi="Arial" w:cs="Arial"/>
          <w:color w:val="auto"/>
        </w:rPr>
      </w:pPr>
      <w:r w:rsidRPr="0041147D">
        <w:rPr>
          <w:rFonts w:ascii="Arial" w:hAnsi="Arial" w:cs="Arial"/>
          <w:color w:val="auto"/>
        </w:rPr>
        <w:t>After you install the update, reboot, and login for the first time, a window appears showing which patches were loaded on the drop. Depending on the patch and the Ovation component it pertains to, you will perform standard post</w:t>
      </w:r>
      <w:r w:rsidR="00AE102E">
        <w:rPr>
          <w:rFonts w:ascii="Arial" w:hAnsi="Arial" w:cs="Arial"/>
          <w:color w:val="auto"/>
        </w:rPr>
        <w:t>-</w:t>
      </w:r>
      <w:r w:rsidRPr="0041147D">
        <w:rPr>
          <w:rFonts w:ascii="Arial" w:hAnsi="Arial" w:cs="Arial"/>
          <w:color w:val="auto"/>
        </w:rPr>
        <w:t>processing procedures. Refer to </w:t>
      </w:r>
      <w:hyperlink w:anchor="_General_post_processing" w:history="1">
        <w:r w:rsidR="00AE102E">
          <w:rPr>
            <w:rStyle w:val="Hyperlink"/>
            <w:rFonts w:ascii="Arial" w:hAnsi="Arial" w:cs="Arial"/>
          </w:rPr>
          <w:t>General post-processing installation procedures by Ovation component.</w:t>
        </w:r>
      </w:hyperlink>
    </w:p>
    <w:p w14:paraId="67B21397" w14:textId="24AF781C" w:rsidR="0041147D" w:rsidRPr="0041147D" w:rsidRDefault="0041147D" w:rsidP="00516784">
      <w:pPr>
        <w:pStyle w:val="ListParagraph"/>
        <w:numPr>
          <w:ilvl w:val="0"/>
          <w:numId w:val="32"/>
        </w:numPr>
        <w:jc w:val="both"/>
        <w:rPr>
          <w:rFonts w:ascii="Arial" w:hAnsi="Arial" w:cs="Arial"/>
          <w:color w:val="auto"/>
        </w:rPr>
      </w:pPr>
      <w:r w:rsidRPr="0041147D">
        <w:rPr>
          <w:rFonts w:ascii="Arial" w:hAnsi="Arial" w:cs="Arial"/>
          <w:color w:val="auto"/>
        </w:rPr>
        <w:t xml:space="preserve">When a patch is installed, the installer automatically takes the new files and puts them in the correct location on your C:\ drive. The old files are put in a backup directory where they are kept in case you need to return them </w:t>
      </w:r>
      <w:proofErr w:type="gramStart"/>
      <w:r w:rsidRPr="0041147D">
        <w:rPr>
          <w:rFonts w:ascii="Arial" w:hAnsi="Arial" w:cs="Arial"/>
          <w:color w:val="auto"/>
        </w:rPr>
        <w:t>at a later time</w:t>
      </w:r>
      <w:proofErr w:type="gramEnd"/>
      <w:r w:rsidRPr="0041147D">
        <w:rPr>
          <w:rFonts w:ascii="Arial" w:hAnsi="Arial" w:cs="Arial"/>
          <w:color w:val="auto"/>
        </w:rPr>
        <w:t>. Do </w:t>
      </w:r>
      <w:r w:rsidRPr="0041147D">
        <w:rPr>
          <w:rFonts w:ascii="Arial" w:hAnsi="Arial" w:cs="Arial"/>
          <w:b/>
          <w:bCs/>
          <w:color w:val="auto"/>
        </w:rPr>
        <w:t>not</w:t>
      </w:r>
      <w:r w:rsidRPr="0041147D">
        <w:rPr>
          <w:rFonts w:ascii="Arial" w:hAnsi="Arial" w:cs="Arial"/>
          <w:color w:val="auto"/>
        </w:rPr>
        <w:t> manually delete the backup files.</w:t>
      </w:r>
    </w:p>
    <w:p w14:paraId="52B00F02" w14:textId="40F3D7F8" w:rsidR="00EB4DF8" w:rsidRPr="006A3108" w:rsidRDefault="0041147D" w:rsidP="00516784">
      <w:pPr>
        <w:pStyle w:val="ListParagraph"/>
        <w:numPr>
          <w:ilvl w:val="0"/>
          <w:numId w:val="32"/>
        </w:numPr>
        <w:jc w:val="both"/>
        <w:rPr>
          <w:rFonts w:ascii="Arial" w:hAnsi="Arial" w:cs="Arial"/>
          <w:color w:val="auto"/>
        </w:rPr>
      </w:pPr>
      <w:r w:rsidRPr="0041147D">
        <w:rPr>
          <w:rFonts w:ascii="Arial" w:hAnsi="Arial" w:cs="Arial"/>
          <w:color w:val="auto"/>
        </w:rPr>
        <w:t>If you want to remove Ovation, use the Windows </w:t>
      </w:r>
      <w:r w:rsidRPr="0041147D">
        <w:rPr>
          <w:rFonts w:ascii="Arial" w:hAnsi="Arial" w:cs="Arial"/>
          <w:b/>
          <w:bCs/>
          <w:color w:val="auto"/>
        </w:rPr>
        <w:t>Add/Remove</w:t>
      </w:r>
      <w:r w:rsidRPr="0041147D">
        <w:rPr>
          <w:rFonts w:ascii="Arial" w:hAnsi="Arial" w:cs="Arial"/>
          <w:color w:val="auto"/>
        </w:rPr>
        <w:t> program.</w:t>
      </w:r>
    </w:p>
    <w:p w14:paraId="36B0C8B6" w14:textId="0D721920" w:rsidR="0041147D" w:rsidRDefault="00EF7897" w:rsidP="00EB4DF8">
      <w:pPr>
        <w:pStyle w:val="Heading4"/>
        <w:ind w:firstLine="720"/>
      </w:pPr>
      <w:bookmarkStart w:id="44" w:name="_Toc110423481"/>
      <w:r>
        <w:lastRenderedPageBreak/>
        <w:t>General procedure for Ovation patch installation</w:t>
      </w:r>
      <w:bookmarkEnd w:id="44"/>
    </w:p>
    <w:p w14:paraId="282C1848" w14:textId="24A307D6" w:rsidR="00EF7897" w:rsidRDefault="00EF7897" w:rsidP="00EB4DF8">
      <w:pPr>
        <w:ind w:left="720" w:firstLine="720"/>
        <w:jc w:val="both"/>
        <w:rPr>
          <w:rFonts w:ascii="Arial" w:hAnsi="Arial" w:cs="Arial"/>
          <w:color w:val="auto"/>
        </w:rPr>
      </w:pPr>
      <w:r>
        <w:rPr>
          <w:rFonts w:ascii="Arial" w:hAnsi="Arial" w:cs="Arial"/>
          <w:color w:val="auto"/>
        </w:rPr>
        <w:t xml:space="preserve">If there are pre-requisites before the installation, the readme files </w:t>
      </w:r>
      <w:r w:rsidR="00380A05">
        <w:rPr>
          <w:rFonts w:ascii="Arial" w:hAnsi="Arial" w:cs="Arial"/>
          <w:color w:val="auto"/>
        </w:rPr>
        <w:t>mention</w:t>
      </w:r>
      <w:r>
        <w:rPr>
          <w:rFonts w:ascii="Arial" w:hAnsi="Arial" w:cs="Arial"/>
          <w:color w:val="auto"/>
        </w:rPr>
        <w:t xml:space="preserve"> them, for example</w:t>
      </w:r>
      <w:r w:rsidR="006A3108">
        <w:rPr>
          <w:rFonts w:ascii="Arial" w:hAnsi="Arial" w:cs="Arial"/>
          <w:color w:val="auto"/>
        </w:rPr>
        <w:t>,</w:t>
      </w:r>
      <w:r>
        <w:rPr>
          <w:rFonts w:ascii="Arial" w:hAnsi="Arial" w:cs="Arial"/>
          <w:color w:val="auto"/>
        </w:rPr>
        <w:t xml:space="preserve"> Ovation 3.7 has a p</w:t>
      </w:r>
      <w:r w:rsidRPr="00EF7897">
        <w:rPr>
          <w:rFonts w:ascii="Arial" w:hAnsi="Arial" w:cs="Arial"/>
          <w:color w:val="auto"/>
        </w:rPr>
        <w:t>rerequisite</w:t>
      </w:r>
      <w:r>
        <w:rPr>
          <w:rFonts w:ascii="Arial" w:hAnsi="Arial" w:cs="Arial"/>
          <w:color w:val="auto"/>
        </w:rPr>
        <w:t xml:space="preserve"> that</w:t>
      </w:r>
      <w:r w:rsidRPr="00EF7897">
        <w:rPr>
          <w:rFonts w:ascii="Arial" w:hAnsi="Arial" w:cs="Arial"/>
          <w:color w:val="auto"/>
        </w:rPr>
        <w:t xml:space="preserve"> </w:t>
      </w:r>
      <w:r w:rsidR="00EB4DF8">
        <w:rPr>
          <w:rFonts w:ascii="Arial" w:hAnsi="Arial" w:cs="Arial"/>
          <w:color w:val="auto"/>
        </w:rPr>
        <w:t>y</w:t>
      </w:r>
      <w:r w:rsidRPr="00EF7897">
        <w:rPr>
          <w:rFonts w:ascii="Arial" w:hAnsi="Arial" w:cs="Arial"/>
          <w:color w:val="auto"/>
        </w:rPr>
        <w:t xml:space="preserve">ou must install Feature Pack 1 or ESP </w:t>
      </w:r>
      <w:r w:rsidR="006A3108">
        <w:rPr>
          <w:rFonts w:ascii="Arial" w:hAnsi="Arial" w:cs="Arial"/>
          <w:color w:val="auto"/>
        </w:rPr>
        <w:t>before</w:t>
      </w:r>
      <w:r w:rsidRPr="00EF7897">
        <w:rPr>
          <w:rFonts w:ascii="Arial" w:hAnsi="Arial" w:cs="Arial"/>
          <w:color w:val="auto"/>
        </w:rPr>
        <w:t xml:space="preserve"> installing the current month's patches.</w:t>
      </w:r>
    </w:p>
    <w:p w14:paraId="5336328A" w14:textId="1D705C95" w:rsidR="00380A05" w:rsidRPr="0041147D" w:rsidRDefault="006A3108" w:rsidP="009A0C2B">
      <w:pPr>
        <w:ind w:left="720" w:firstLine="720"/>
        <w:jc w:val="both"/>
        <w:rPr>
          <w:rFonts w:ascii="Arial" w:hAnsi="Arial" w:cs="Arial"/>
          <w:color w:val="auto"/>
        </w:rPr>
      </w:pPr>
      <w:r>
        <w:rPr>
          <w:rFonts w:ascii="Arial" w:hAnsi="Arial" w:cs="Arial"/>
          <w:color w:val="auto"/>
        </w:rPr>
        <w:t xml:space="preserve">Remember that this guide is meant to be a </w:t>
      </w:r>
      <w:r w:rsidR="00380A05">
        <w:rPr>
          <w:rFonts w:ascii="Arial" w:hAnsi="Arial" w:cs="Arial"/>
          <w:color w:val="auto"/>
        </w:rPr>
        <w:t xml:space="preserve">general procedure for </w:t>
      </w:r>
      <w:r>
        <w:rPr>
          <w:rFonts w:ascii="Arial" w:hAnsi="Arial" w:cs="Arial"/>
          <w:color w:val="auto"/>
        </w:rPr>
        <w:t xml:space="preserve">the </w:t>
      </w:r>
      <w:r w:rsidR="00380A05">
        <w:rPr>
          <w:rFonts w:ascii="Arial" w:hAnsi="Arial" w:cs="Arial"/>
          <w:color w:val="auto"/>
        </w:rPr>
        <w:t>installation of these patches</w:t>
      </w:r>
      <w:r>
        <w:rPr>
          <w:rFonts w:ascii="Arial" w:hAnsi="Arial" w:cs="Arial"/>
          <w:color w:val="auto"/>
        </w:rPr>
        <w:t xml:space="preserve">, the steps we are recommending </w:t>
      </w:r>
      <w:r w:rsidR="00AE102E">
        <w:rPr>
          <w:rFonts w:ascii="Arial" w:hAnsi="Arial" w:cs="Arial"/>
          <w:color w:val="auto"/>
        </w:rPr>
        <w:t xml:space="preserve">for </w:t>
      </w:r>
      <w:r w:rsidR="009A0C2B">
        <w:rPr>
          <w:rFonts w:ascii="Arial" w:hAnsi="Arial" w:cs="Arial"/>
          <w:color w:val="auto"/>
        </w:rPr>
        <w:t>performing</w:t>
      </w:r>
      <w:r>
        <w:rPr>
          <w:rFonts w:ascii="Arial" w:hAnsi="Arial" w:cs="Arial"/>
          <w:color w:val="auto"/>
        </w:rPr>
        <w:t xml:space="preserve"> this installation</w:t>
      </w:r>
      <w:r w:rsidR="00380A05">
        <w:rPr>
          <w:rFonts w:ascii="Arial" w:hAnsi="Arial" w:cs="Arial"/>
          <w:color w:val="auto"/>
        </w:rPr>
        <w:t xml:space="preserve"> </w:t>
      </w:r>
      <w:r>
        <w:rPr>
          <w:rFonts w:ascii="Arial" w:hAnsi="Arial" w:cs="Arial"/>
          <w:color w:val="auto"/>
        </w:rPr>
        <w:t>are</w:t>
      </w:r>
      <w:r w:rsidR="00380A05">
        <w:rPr>
          <w:rFonts w:ascii="Arial" w:hAnsi="Arial" w:cs="Arial"/>
          <w:color w:val="auto"/>
        </w:rPr>
        <w:t xml:space="preserve"> as follow:</w:t>
      </w:r>
    </w:p>
    <w:p w14:paraId="2E1B453E" w14:textId="7608F2B4" w:rsidR="00B34E40" w:rsidRPr="00B34E40" w:rsidRDefault="00B34E40" w:rsidP="00516784">
      <w:pPr>
        <w:pStyle w:val="ListParagraph"/>
        <w:numPr>
          <w:ilvl w:val="0"/>
          <w:numId w:val="33"/>
        </w:numPr>
        <w:jc w:val="both"/>
        <w:rPr>
          <w:rFonts w:ascii="Arial" w:hAnsi="Arial" w:cs="Arial"/>
          <w:color w:val="auto"/>
        </w:rPr>
      </w:pPr>
      <w:r w:rsidRPr="00B34E40">
        <w:rPr>
          <w:rFonts w:ascii="Arial" w:hAnsi="Arial" w:cs="Arial"/>
          <w:color w:val="auto"/>
        </w:rPr>
        <w:t>Obtain the applicable patch update files.</w:t>
      </w:r>
      <w:r w:rsidR="00380A05">
        <w:rPr>
          <w:rFonts w:ascii="Arial" w:hAnsi="Arial" w:cs="Arial"/>
          <w:color w:val="auto"/>
        </w:rPr>
        <w:t xml:space="preserve"> You can refer to </w:t>
      </w:r>
      <w:hyperlink w:anchor="_Download_Ovation_updates" w:history="1">
        <w:r w:rsidR="00380A05" w:rsidRPr="00380A05">
          <w:rPr>
            <w:rStyle w:val="Hyperlink"/>
            <w:rFonts w:ascii="Arial" w:hAnsi="Arial" w:cs="Arial"/>
          </w:rPr>
          <w:t>Download Ovation updates</w:t>
        </w:r>
      </w:hyperlink>
    </w:p>
    <w:p w14:paraId="07FE0ED2" w14:textId="65F923F0" w:rsidR="00B34E40" w:rsidRPr="00B34E40" w:rsidRDefault="00B34E40" w:rsidP="00516784">
      <w:pPr>
        <w:pStyle w:val="ListParagraph"/>
        <w:numPr>
          <w:ilvl w:val="0"/>
          <w:numId w:val="33"/>
        </w:numPr>
        <w:jc w:val="both"/>
        <w:rPr>
          <w:rFonts w:ascii="Arial" w:hAnsi="Arial" w:cs="Arial"/>
          <w:color w:val="auto"/>
        </w:rPr>
      </w:pPr>
      <w:r w:rsidRPr="00AE7F45">
        <w:rPr>
          <w:rFonts w:ascii="Arial" w:hAnsi="Arial" w:cs="Arial"/>
          <w:b/>
          <w:bCs/>
          <w:color w:val="auto"/>
        </w:rPr>
        <w:t>Starting with the Database Server</w:t>
      </w:r>
      <w:r w:rsidRPr="00B34E40">
        <w:rPr>
          <w:rFonts w:ascii="Arial" w:hAnsi="Arial" w:cs="Arial"/>
          <w:color w:val="auto"/>
        </w:rPr>
        <w:t>, perform one of the following steps:</w:t>
      </w:r>
    </w:p>
    <w:p w14:paraId="507278DE" w14:textId="7E2FD79D" w:rsidR="00B34E40" w:rsidRPr="00B34E40" w:rsidRDefault="00B34E40" w:rsidP="00516784">
      <w:pPr>
        <w:pStyle w:val="ListParagraph"/>
        <w:numPr>
          <w:ilvl w:val="1"/>
          <w:numId w:val="33"/>
        </w:numPr>
        <w:jc w:val="both"/>
        <w:rPr>
          <w:rFonts w:ascii="Arial" w:hAnsi="Arial" w:cs="Arial"/>
          <w:color w:val="auto"/>
        </w:rPr>
      </w:pPr>
      <w:r w:rsidRPr="00B34E40">
        <w:rPr>
          <w:rFonts w:ascii="Arial" w:hAnsi="Arial" w:cs="Arial"/>
          <w:color w:val="auto"/>
        </w:rPr>
        <w:t>Insert the CD/DVD into the Database Server disk drive.</w:t>
      </w:r>
    </w:p>
    <w:p w14:paraId="087C0332" w14:textId="62A6F41E" w:rsidR="00B34E40" w:rsidRPr="00B34E40" w:rsidRDefault="00B34E40" w:rsidP="00380A05">
      <w:pPr>
        <w:pStyle w:val="ListParagraph"/>
        <w:ind w:firstLine="720"/>
        <w:jc w:val="both"/>
        <w:rPr>
          <w:rFonts w:ascii="Arial" w:hAnsi="Arial" w:cs="Arial"/>
          <w:color w:val="auto"/>
        </w:rPr>
      </w:pPr>
      <w:r w:rsidRPr="00B34E40">
        <w:rPr>
          <w:rFonts w:ascii="Arial" w:hAnsi="Arial" w:cs="Arial"/>
          <w:color w:val="auto"/>
        </w:rPr>
        <w:t>OR</w:t>
      </w:r>
    </w:p>
    <w:p w14:paraId="12898300" w14:textId="42502E35" w:rsidR="00F05904" w:rsidRDefault="00B34E40" w:rsidP="00516784">
      <w:pPr>
        <w:pStyle w:val="ListParagraph"/>
        <w:numPr>
          <w:ilvl w:val="1"/>
          <w:numId w:val="33"/>
        </w:numPr>
        <w:jc w:val="both"/>
        <w:rPr>
          <w:rFonts w:ascii="Arial" w:hAnsi="Arial" w:cs="Arial"/>
          <w:color w:val="auto"/>
        </w:rPr>
      </w:pPr>
      <w:r w:rsidRPr="00B34E40">
        <w:rPr>
          <w:rFonts w:ascii="Arial" w:hAnsi="Arial" w:cs="Arial"/>
          <w:color w:val="auto"/>
        </w:rPr>
        <w:t>Insert the USB drive into the Database Server's USB port.</w:t>
      </w:r>
    </w:p>
    <w:p w14:paraId="19098930" w14:textId="20070073" w:rsidR="00AE7F45" w:rsidRDefault="00AE7F45" w:rsidP="00516784">
      <w:pPr>
        <w:pStyle w:val="ListParagraph"/>
        <w:numPr>
          <w:ilvl w:val="0"/>
          <w:numId w:val="33"/>
        </w:numPr>
        <w:jc w:val="both"/>
        <w:rPr>
          <w:rFonts w:ascii="Arial" w:hAnsi="Arial" w:cs="Arial"/>
          <w:color w:val="auto"/>
        </w:rPr>
      </w:pPr>
      <w:r>
        <w:rPr>
          <w:rFonts w:ascii="Arial" w:hAnsi="Arial" w:cs="Arial"/>
          <w:color w:val="auto"/>
        </w:rPr>
        <w:t>O</w:t>
      </w:r>
      <w:r w:rsidRPr="00AE7F45">
        <w:rPr>
          <w:rFonts w:ascii="Arial" w:hAnsi="Arial" w:cs="Arial"/>
          <w:color w:val="auto"/>
        </w:rPr>
        <w:t>pen the README file and read it so you are familiar with the contents of the update.</w:t>
      </w:r>
    </w:p>
    <w:p w14:paraId="0DAABA0B" w14:textId="77777777" w:rsidR="00AE7F45" w:rsidRPr="00AE7F45" w:rsidRDefault="00AE7F45" w:rsidP="00516784">
      <w:pPr>
        <w:pStyle w:val="ListParagraph"/>
        <w:numPr>
          <w:ilvl w:val="0"/>
          <w:numId w:val="33"/>
        </w:numPr>
        <w:jc w:val="both"/>
        <w:rPr>
          <w:rFonts w:ascii="Arial" w:hAnsi="Arial" w:cs="Arial"/>
          <w:color w:val="auto"/>
        </w:rPr>
      </w:pPr>
      <w:r w:rsidRPr="00AE7F45">
        <w:rPr>
          <w:rFonts w:ascii="Arial" w:hAnsi="Arial" w:cs="Arial"/>
          <w:color w:val="auto"/>
        </w:rPr>
        <w:t>Double-click the </w:t>
      </w:r>
      <w:r w:rsidRPr="00AE7F45">
        <w:rPr>
          <w:rFonts w:ascii="Arial" w:hAnsi="Arial" w:cs="Arial"/>
          <w:b/>
          <w:bCs/>
          <w:color w:val="auto"/>
        </w:rPr>
        <w:t>Update.exe</w:t>
      </w:r>
      <w:r w:rsidRPr="00AE7F45">
        <w:rPr>
          <w:rFonts w:ascii="Arial" w:hAnsi="Arial" w:cs="Arial"/>
          <w:color w:val="auto"/>
        </w:rPr>
        <w:t> file. The installation process begins.</w:t>
      </w:r>
    </w:p>
    <w:p w14:paraId="69AFF19D" w14:textId="77777777" w:rsidR="00AE7F45" w:rsidRPr="00AE7F45" w:rsidRDefault="00AE7F45" w:rsidP="00516784">
      <w:pPr>
        <w:pStyle w:val="ListParagraph"/>
        <w:numPr>
          <w:ilvl w:val="0"/>
          <w:numId w:val="33"/>
        </w:numPr>
        <w:jc w:val="both"/>
        <w:rPr>
          <w:rFonts w:ascii="Arial" w:hAnsi="Arial" w:cs="Arial"/>
          <w:color w:val="auto"/>
        </w:rPr>
      </w:pPr>
      <w:r w:rsidRPr="00AE7F45">
        <w:rPr>
          <w:rFonts w:ascii="Arial" w:hAnsi="Arial" w:cs="Arial"/>
          <w:color w:val="auto"/>
        </w:rPr>
        <w:t>Accept the terms of the license agreement and click </w:t>
      </w:r>
      <w:r w:rsidRPr="00AE7F45">
        <w:rPr>
          <w:rFonts w:ascii="Arial" w:hAnsi="Arial" w:cs="Arial"/>
          <w:b/>
          <w:bCs/>
          <w:color w:val="auto"/>
        </w:rPr>
        <w:t>Next</w:t>
      </w:r>
      <w:r w:rsidRPr="00AE7F45">
        <w:rPr>
          <w:rFonts w:ascii="Arial" w:hAnsi="Arial" w:cs="Arial"/>
          <w:color w:val="auto"/>
        </w:rPr>
        <w:t>.</w:t>
      </w:r>
    </w:p>
    <w:p w14:paraId="1DD50807" w14:textId="77777777" w:rsidR="00AE7F45" w:rsidRPr="00AE7F45" w:rsidRDefault="00AE7F45" w:rsidP="00516784">
      <w:pPr>
        <w:pStyle w:val="ListParagraph"/>
        <w:numPr>
          <w:ilvl w:val="0"/>
          <w:numId w:val="33"/>
        </w:numPr>
        <w:jc w:val="both"/>
        <w:rPr>
          <w:rFonts w:ascii="Arial" w:hAnsi="Arial" w:cs="Arial"/>
          <w:color w:val="auto"/>
        </w:rPr>
      </w:pPr>
      <w:r w:rsidRPr="00AE7F45">
        <w:rPr>
          <w:rFonts w:ascii="Arial" w:hAnsi="Arial" w:cs="Arial"/>
          <w:color w:val="auto"/>
        </w:rPr>
        <w:t>Select the option to </w:t>
      </w:r>
      <w:r w:rsidRPr="00AE7F45">
        <w:rPr>
          <w:rFonts w:ascii="Arial" w:hAnsi="Arial" w:cs="Arial"/>
          <w:b/>
          <w:bCs/>
          <w:color w:val="auto"/>
        </w:rPr>
        <w:t>Install All</w:t>
      </w:r>
      <w:r w:rsidRPr="00AE7F45">
        <w:rPr>
          <w:rFonts w:ascii="Arial" w:hAnsi="Arial" w:cs="Arial"/>
          <w:color w:val="auto"/>
        </w:rPr>
        <w:t> (recommended).</w:t>
      </w:r>
    </w:p>
    <w:p w14:paraId="10A1AEEA" w14:textId="730B3CBE" w:rsidR="00AE7F45" w:rsidRDefault="00AE7F45" w:rsidP="00516784">
      <w:pPr>
        <w:pStyle w:val="ListParagraph"/>
        <w:numPr>
          <w:ilvl w:val="0"/>
          <w:numId w:val="33"/>
        </w:numPr>
        <w:jc w:val="both"/>
        <w:rPr>
          <w:rFonts w:ascii="Arial" w:hAnsi="Arial" w:cs="Arial"/>
          <w:color w:val="auto"/>
        </w:rPr>
      </w:pPr>
      <w:r w:rsidRPr="00AE7F45">
        <w:rPr>
          <w:rFonts w:ascii="Arial" w:hAnsi="Arial" w:cs="Arial"/>
          <w:color w:val="auto"/>
        </w:rPr>
        <w:t>The patch installs. When complete, </w:t>
      </w:r>
      <w:r w:rsidRPr="00AE7F45">
        <w:rPr>
          <w:rFonts w:ascii="Arial" w:hAnsi="Arial" w:cs="Arial"/>
          <w:b/>
          <w:bCs/>
          <w:color w:val="auto"/>
        </w:rPr>
        <w:t>reboot</w:t>
      </w:r>
      <w:r w:rsidRPr="00AE7F45">
        <w:rPr>
          <w:rFonts w:ascii="Arial" w:hAnsi="Arial" w:cs="Arial"/>
          <w:color w:val="auto"/>
        </w:rPr>
        <w:t> the drop</w:t>
      </w:r>
    </w:p>
    <w:p w14:paraId="210F757B" w14:textId="77777777" w:rsidR="00AE7F45" w:rsidRPr="009E0534" w:rsidRDefault="00AE7F45" w:rsidP="00516784">
      <w:pPr>
        <w:pStyle w:val="ListParagraph"/>
        <w:numPr>
          <w:ilvl w:val="1"/>
          <w:numId w:val="33"/>
        </w:numPr>
        <w:jc w:val="both"/>
        <w:rPr>
          <w:rFonts w:ascii="Arial" w:hAnsi="Arial" w:cs="Arial"/>
          <w:b/>
          <w:bCs/>
          <w:color w:val="FF0000"/>
        </w:rPr>
      </w:pPr>
      <w:r w:rsidRPr="00AE7F45">
        <w:rPr>
          <w:rFonts w:ascii="Arial" w:hAnsi="Arial" w:cs="Arial"/>
          <w:b/>
          <w:bCs/>
          <w:color w:val="FF0000"/>
        </w:rPr>
        <w:t>If you encounter patches that require a forced reboot in the middle of the install update procedures, perform the reboot. When the machine finishes the reboot, it begins where it left off in the update.</w:t>
      </w:r>
    </w:p>
    <w:p w14:paraId="276884C0" w14:textId="020F695B" w:rsidR="00AE7F45" w:rsidRPr="009E0534" w:rsidRDefault="00AE7F45" w:rsidP="009E0534">
      <w:pPr>
        <w:ind w:left="720"/>
        <w:jc w:val="both"/>
        <w:rPr>
          <w:rFonts w:ascii="Arial" w:hAnsi="Arial" w:cs="Arial"/>
          <w:b/>
          <w:bCs/>
          <w:color w:val="auto"/>
        </w:rPr>
      </w:pPr>
      <w:r w:rsidRPr="009E0534">
        <w:rPr>
          <w:rFonts w:ascii="Arial" w:hAnsi="Arial" w:cs="Arial"/>
          <w:b/>
          <w:bCs/>
          <w:color w:val="auto"/>
        </w:rPr>
        <w:t>Wait 3 - 5 minutes before you first log on to the Database Server to allow Oracle processes to start in the correct order.</w:t>
      </w:r>
    </w:p>
    <w:p w14:paraId="24497CE3" w14:textId="77777777" w:rsidR="00AE7F45" w:rsidRPr="00AE7F45" w:rsidRDefault="00AE7F45" w:rsidP="00AE7F45">
      <w:pPr>
        <w:pStyle w:val="ListParagraph"/>
        <w:ind w:left="1800"/>
        <w:jc w:val="both"/>
        <w:rPr>
          <w:rFonts w:ascii="Arial" w:hAnsi="Arial" w:cs="Arial"/>
          <w:color w:val="auto"/>
        </w:rPr>
      </w:pPr>
    </w:p>
    <w:p w14:paraId="65A76991" w14:textId="701DE49D" w:rsidR="009E0534" w:rsidRDefault="009E0534" w:rsidP="00516784">
      <w:pPr>
        <w:pStyle w:val="ListParagraph"/>
        <w:numPr>
          <w:ilvl w:val="0"/>
          <w:numId w:val="33"/>
        </w:numPr>
        <w:jc w:val="both"/>
        <w:rPr>
          <w:rFonts w:ascii="Arial" w:hAnsi="Arial" w:cs="Arial"/>
          <w:color w:val="auto"/>
        </w:rPr>
      </w:pPr>
      <w:r w:rsidRPr="009E0534">
        <w:rPr>
          <w:rFonts w:ascii="Arial" w:hAnsi="Arial" w:cs="Arial"/>
          <w:color w:val="auto"/>
        </w:rPr>
        <w:t xml:space="preserve">Repeat </w:t>
      </w:r>
      <w:r w:rsidRPr="009E0534">
        <w:rPr>
          <w:rFonts w:ascii="Arial" w:hAnsi="Arial" w:cs="Arial"/>
          <w:b/>
          <w:bCs/>
          <w:color w:val="auto"/>
        </w:rPr>
        <w:t>Steps 2 - 7 t</w:t>
      </w:r>
      <w:r w:rsidRPr="009E0534">
        <w:rPr>
          <w:rFonts w:ascii="Arial" w:hAnsi="Arial" w:cs="Arial"/>
          <w:color w:val="auto"/>
        </w:rPr>
        <w:t>o load patches on each </w:t>
      </w:r>
      <w:r w:rsidRPr="009E0534">
        <w:rPr>
          <w:rFonts w:ascii="Arial" w:hAnsi="Arial" w:cs="Arial"/>
          <w:b/>
          <w:bCs/>
          <w:color w:val="auto"/>
        </w:rPr>
        <w:t>Operator Station</w:t>
      </w:r>
      <w:r w:rsidRPr="009E0534">
        <w:rPr>
          <w:rFonts w:ascii="Arial" w:hAnsi="Arial" w:cs="Arial"/>
          <w:color w:val="auto"/>
        </w:rPr>
        <w:t> in your system. Remember to reboot each drop when finished.</w:t>
      </w:r>
    </w:p>
    <w:p w14:paraId="45D85E4F" w14:textId="77777777" w:rsidR="002C17C4" w:rsidRPr="009E0534" w:rsidRDefault="002C17C4" w:rsidP="002C17C4">
      <w:pPr>
        <w:pStyle w:val="ListParagraph"/>
        <w:ind w:left="1080"/>
        <w:jc w:val="both"/>
        <w:rPr>
          <w:rFonts w:ascii="Arial" w:hAnsi="Arial" w:cs="Arial"/>
          <w:color w:val="auto"/>
        </w:rPr>
      </w:pPr>
    </w:p>
    <w:p w14:paraId="7752041C" w14:textId="18D1FDA9" w:rsidR="002C17C4" w:rsidRPr="002C17C4" w:rsidRDefault="009E0534" w:rsidP="00516784">
      <w:pPr>
        <w:pStyle w:val="ListParagraph"/>
        <w:numPr>
          <w:ilvl w:val="0"/>
          <w:numId w:val="33"/>
        </w:numPr>
        <w:jc w:val="both"/>
        <w:rPr>
          <w:rFonts w:ascii="Arial" w:hAnsi="Arial" w:cs="Arial"/>
          <w:color w:val="auto"/>
        </w:rPr>
      </w:pPr>
      <w:r w:rsidRPr="009E0534">
        <w:rPr>
          <w:rFonts w:ascii="Arial" w:hAnsi="Arial" w:cs="Arial"/>
          <w:color w:val="auto"/>
        </w:rPr>
        <w:t xml:space="preserve">Repeat </w:t>
      </w:r>
      <w:r w:rsidRPr="009E0534">
        <w:rPr>
          <w:rFonts w:ascii="Arial" w:hAnsi="Arial" w:cs="Arial"/>
          <w:b/>
          <w:bCs/>
          <w:color w:val="auto"/>
        </w:rPr>
        <w:t>Steps 2 - 7</w:t>
      </w:r>
      <w:r w:rsidRPr="009E0534">
        <w:rPr>
          <w:rFonts w:ascii="Arial" w:hAnsi="Arial" w:cs="Arial"/>
          <w:color w:val="auto"/>
        </w:rPr>
        <w:t xml:space="preserve"> to load patches on each </w:t>
      </w:r>
      <w:r w:rsidRPr="009E0534">
        <w:rPr>
          <w:rFonts w:ascii="Arial" w:hAnsi="Arial" w:cs="Arial"/>
          <w:b/>
          <w:bCs/>
          <w:color w:val="auto"/>
        </w:rPr>
        <w:t>Base Station</w:t>
      </w:r>
      <w:r w:rsidRPr="009E0534">
        <w:rPr>
          <w:rFonts w:ascii="Arial" w:hAnsi="Arial" w:cs="Arial"/>
          <w:color w:val="auto"/>
        </w:rPr>
        <w:t> in your system. Remember to reboot each drop when finished.</w:t>
      </w:r>
    </w:p>
    <w:p w14:paraId="64CA4CD6" w14:textId="77777777" w:rsidR="002C17C4" w:rsidRDefault="002C17C4" w:rsidP="002C17C4">
      <w:pPr>
        <w:pStyle w:val="ListParagraph"/>
        <w:ind w:left="1080"/>
        <w:jc w:val="both"/>
        <w:rPr>
          <w:rFonts w:ascii="Arial" w:hAnsi="Arial" w:cs="Arial"/>
          <w:color w:val="auto"/>
        </w:rPr>
      </w:pPr>
    </w:p>
    <w:p w14:paraId="5AF79398" w14:textId="4AFCF185" w:rsidR="009E0534" w:rsidRDefault="009E0534" w:rsidP="00516784">
      <w:pPr>
        <w:pStyle w:val="ListParagraph"/>
        <w:numPr>
          <w:ilvl w:val="0"/>
          <w:numId w:val="33"/>
        </w:numPr>
        <w:jc w:val="both"/>
        <w:rPr>
          <w:rFonts w:ascii="Arial" w:hAnsi="Arial" w:cs="Arial"/>
          <w:color w:val="auto"/>
        </w:rPr>
      </w:pPr>
      <w:r w:rsidRPr="009E0534">
        <w:rPr>
          <w:rFonts w:ascii="Arial" w:hAnsi="Arial" w:cs="Arial"/>
          <w:color w:val="auto"/>
        </w:rPr>
        <w:t xml:space="preserve">Repeat </w:t>
      </w:r>
      <w:r w:rsidRPr="009E0534">
        <w:rPr>
          <w:rFonts w:ascii="Arial" w:hAnsi="Arial" w:cs="Arial"/>
          <w:b/>
          <w:bCs/>
          <w:color w:val="auto"/>
        </w:rPr>
        <w:t>Steps 2 - 7</w:t>
      </w:r>
      <w:r w:rsidRPr="009E0534">
        <w:rPr>
          <w:rFonts w:ascii="Arial" w:hAnsi="Arial" w:cs="Arial"/>
          <w:color w:val="auto"/>
        </w:rPr>
        <w:t xml:space="preserve"> to load patches on any </w:t>
      </w:r>
      <w:r w:rsidRPr="009E0534">
        <w:rPr>
          <w:rFonts w:ascii="Arial" w:hAnsi="Arial" w:cs="Arial"/>
          <w:b/>
          <w:bCs/>
          <w:color w:val="auto"/>
        </w:rPr>
        <w:t>non-Ovation drops</w:t>
      </w:r>
      <w:r w:rsidRPr="009E0534">
        <w:rPr>
          <w:rFonts w:ascii="Arial" w:hAnsi="Arial" w:cs="Arial"/>
          <w:color w:val="auto"/>
        </w:rPr>
        <w:t> in your system, if applicable. Remember to reboot each drop when finished.</w:t>
      </w:r>
    </w:p>
    <w:p w14:paraId="3772302B" w14:textId="77777777" w:rsidR="009E0534" w:rsidRPr="009E0534" w:rsidRDefault="009E0534" w:rsidP="009E0534">
      <w:pPr>
        <w:pStyle w:val="ListParagraph"/>
        <w:ind w:left="1080"/>
        <w:jc w:val="both"/>
        <w:rPr>
          <w:rFonts w:ascii="Arial" w:hAnsi="Arial" w:cs="Arial"/>
          <w:color w:val="auto"/>
        </w:rPr>
      </w:pPr>
    </w:p>
    <w:p w14:paraId="66E61CA9" w14:textId="636720CD" w:rsidR="009E0534" w:rsidRPr="009E0534" w:rsidRDefault="009E0534" w:rsidP="00516784">
      <w:pPr>
        <w:pStyle w:val="ListParagraph"/>
        <w:numPr>
          <w:ilvl w:val="0"/>
          <w:numId w:val="33"/>
        </w:numPr>
        <w:jc w:val="both"/>
        <w:rPr>
          <w:rFonts w:ascii="Arial" w:hAnsi="Arial" w:cs="Arial"/>
          <w:color w:val="auto"/>
        </w:rPr>
      </w:pPr>
      <w:r w:rsidRPr="009E0534">
        <w:rPr>
          <w:rFonts w:ascii="Arial" w:hAnsi="Arial" w:cs="Arial"/>
          <w:color w:val="auto"/>
        </w:rPr>
        <w:t>After you install the update, reboot, and login for the first time, a window appears showing which patches were loaded on the drop. Depending on the patch and the Ovation component it pertains to, you will perform standard post</w:t>
      </w:r>
      <w:r w:rsidR="006A3108">
        <w:rPr>
          <w:rFonts w:ascii="Arial" w:hAnsi="Arial" w:cs="Arial"/>
          <w:color w:val="auto"/>
        </w:rPr>
        <w:t>-</w:t>
      </w:r>
      <w:r w:rsidRPr="009E0534">
        <w:rPr>
          <w:rFonts w:ascii="Arial" w:hAnsi="Arial" w:cs="Arial"/>
          <w:color w:val="auto"/>
        </w:rPr>
        <w:t>processing procedures. Refer to </w:t>
      </w:r>
      <w:hyperlink w:anchor="_General_post_processing" w:history="1">
        <w:r w:rsidR="00AE102E">
          <w:rPr>
            <w:rStyle w:val="Hyperlink"/>
            <w:rFonts w:ascii="Arial" w:hAnsi="Arial" w:cs="Arial"/>
          </w:rPr>
          <w:t>General post-processing installation procedures by Ovation component</w:t>
        </w:r>
      </w:hyperlink>
    </w:p>
    <w:p w14:paraId="20538F22" w14:textId="061F0779" w:rsidR="00F05904" w:rsidRDefault="009E0534" w:rsidP="00516784">
      <w:pPr>
        <w:pStyle w:val="ListParagraph"/>
        <w:numPr>
          <w:ilvl w:val="0"/>
          <w:numId w:val="33"/>
        </w:numPr>
        <w:jc w:val="both"/>
        <w:rPr>
          <w:rFonts w:ascii="Arial" w:hAnsi="Arial" w:cs="Arial"/>
          <w:color w:val="auto"/>
        </w:rPr>
      </w:pPr>
      <w:r w:rsidRPr="009E0534">
        <w:rPr>
          <w:rFonts w:ascii="Arial" w:hAnsi="Arial" w:cs="Arial"/>
          <w:color w:val="auto"/>
        </w:rPr>
        <w:t>In addition, certain patches require additional steps.</w:t>
      </w:r>
    </w:p>
    <w:p w14:paraId="025FD23E" w14:textId="311144EE" w:rsidR="00426777" w:rsidRDefault="00426777" w:rsidP="00426777">
      <w:pPr>
        <w:jc w:val="both"/>
        <w:rPr>
          <w:rFonts w:ascii="Arial" w:hAnsi="Arial" w:cs="Arial"/>
          <w:color w:val="auto"/>
        </w:rPr>
      </w:pPr>
    </w:p>
    <w:p w14:paraId="7E8E1EF9" w14:textId="2D47365C" w:rsidR="00426777" w:rsidRDefault="00426777" w:rsidP="00426777">
      <w:pPr>
        <w:jc w:val="both"/>
        <w:rPr>
          <w:rFonts w:ascii="Arial" w:hAnsi="Arial" w:cs="Arial"/>
          <w:color w:val="auto"/>
        </w:rPr>
      </w:pPr>
    </w:p>
    <w:p w14:paraId="1FFD43A9" w14:textId="2FE04E73" w:rsidR="00426777" w:rsidRDefault="00426777" w:rsidP="00426777">
      <w:pPr>
        <w:pStyle w:val="Heading5"/>
      </w:pPr>
      <w:bookmarkStart w:id="45" w:name="_Toc110423482"/>
      <w:r>
        <w:lastRenderedPageBreak/>
        <w:t>Ovation Process Historian Patches</w:t>
      </w:r>
      <w:bookmarkEnd w:id="45"/>
    </w:p>
    <w:p w14:paraId="6DD4FC16" w14:textId="06623E4E" w:rsidR="00426777" w:rsidRDefault="00426777" w:rsidP="00426777">
      <w:pPr>
        <w:jc w:val="both"/>
        <w:rPr>
          <w:rFonts w:ascii="Arial" w:hAnsi="Arial" w:cs="Arial"/>
          <w:color w:val="auto"/>
        </w:rPr>
      </w:pPr>
      <w:r>
        <w:rPr>
          <w:rFonts w:ascii="Arial" w:hAnsi="Arial" w:cs="Arial"/>
          <w:color w:val="auto"/>
        </w:rPr>
        <w:t xml:space="preserve">These instructions apply to the patches with program version </w:t>
      </w:r>
      <w:r w:rsidRPr="00426777">
        <w:rPr>
          <w:rFonts w:ascii="Arial" w:hAnsi="Arial" w:cs="Arial"/>
          <w:color w:val="auto"/>
        </w:rPr>
        <w:t>OPH3.</w:t>
      </w:r>
      <w:r>
        <w:rPr>
          <w:rFonts w:ascii="Arial" w:hAnsi="Arial" w:cs="Arial"/>
          <w:color w:val="auto"/>
        </w:rPr>
        <w:t>X</w:t>
      </w:r>
      <w:r w:rsidRPr="00426777">
        <w:rPr>
          <w:rFonts w:ascii="Arial" w:hAnsi="Arial" w:cs="Arial"/>
          <w:color w:val="auto"/>
        </w:rPr>
        <w:t>.</w:t>
      </w:r>
      <w:r>
        <w:rPr>
          <w:rFonts w:ascii="Arial" w:hAnsi="Arial" w:cs="Arial"/>
          <w:color w:val="auto"/>
        </w:rPr>
        <w:t>X</w:t>
      </w:r>
      <w:r w:rsidRPr="00426777">
        <w:rPr>
          <w:rFonts w:ascii="Arial" w:hAnsi="Arial" w:cs="Arial"/>
          <w:color w:val="auto"/>
        </w:rPr>
        <w:t>-M</w:t>
      </w:r>
      <w:r>
        <w:rPr>
          <w:rFonts w:ascii="Arial" w:hAnsi="Arial" w:cs="Arial"/>
          <w:color w:val="auto"/>
        </w:rPr>
        <w:t>M</w:t>
      </w:r>
      <w:r w:rsidRPr="00426777">
        <w:rPr>
          <w:rFonts w:ascii="Arial" w:hAnsi="Arial" w:cs="Arial"/>
          <w:color w:val="auto"/>
        </w:rPr>
        <w:t>-</w:t>
      </w:r>
      <w:r>
        <w:rPr>
          <w:rFonts w:ascii="Arial" w:hAnsi="Arial" w:cs="Arial"/>
          <w:color w:val="auto"/>
        </w:rPr>
        <w:t xml:space="preserve">YYYY found on the Guardian Website. Refer to  </w:t>
      </w:r>
      <w:hyperlink w:anchor="_Download_Ovation_updates" w:history="1">
        <w:r w:rsidRPr="00426777">
          <w:rPr>
            <w:rStyle w:val="Hyperlink"/>
            <w:rFonts w:ascii="Arial" w:hAnsi="Arial" w:cs="Arial"/>
          </w:rPr>
          <w:t>Download Ovation updates</w:t>
        </w:r>
      </w:hyperlink>
      <w:r>
        <w:rPr>
          <w:rFonts w:ascii="Arial" w:hAnsi="Arial" w:cs="Arial"/>
          <w:color w:val="auto"/>
        </w:rPr>
        <w:t>. We are providing g</w:t>
      </w:r>
      <w:r w:rsidRPr="00426777">
        <w:rPr>
          <w:rFonts w:ascii="Arial" w:hAnsi="Arial" w:cs="Arial"/>
          <w:color w:val="auto"/>
        </w:rPr>
        <w:t xml:space="preserve">eneral </w:t>
      </w:r>
      <w:r>
        <w:rPr>
          <w:rFonts w:ascii="Arial" w:hAnsi="Arial" w:cs="Arial"/>
          <w:color w:val="auto"/>
        </w:rPr>
        <w:t>p</w:t>
      </w:r>
      <w:r w:rsidRPr="00426777">
        <w:rPr>
          <w:rFonts w:ascii="Arial" w:hAnsi="Arial" w:cs="Arial"/>
          <w:color w:val="auto"/>
        </w:rPr>
        <w:t xml:space="preserve">atch </w:t>
      </w:r>
      <w:r>
        <w:rPr>
          <w:rFonts w:ascii="Arial" w:hAnsi="Arial" w:cs="Arial"/>
          <w:color w:val="auto"/>
        </w:rPr>
        <w:t>i</w:t>
      </w:r>
      <w:r w:rsidRPr="00426777">
        <w:rPr>
          <w:rFonts w:ascii="Arial" w:hAnsi="Arial" w:cs="Arial"/>
          <w:color w:val="auto"/>
        </w:rPr>
        <w:t xml:space="preserve">nstallation </w:t>
      </w:r>
      <w:r>
        <w:rPr>
          <w:rFonts w:ascii="Arial" w:hAnsi="Arial" w:cs="Arial"/>
          <w:color w:val="auto"/>
        </w:rPr>
        <w:t>i</w:t>
      </w:r>
      <w:r w:rsidRPr="00426777">
        <w:rPr>
          <w:rFonts w:ascii="Arial" w:hAnsi="Arial" w:cs="Arial"/>
          <w:color w:val="auto"/>
        </w:rPr>
        <w:t>nstructions</w:t>
      </w:r>
      <w:r>
        <w:rPr>
          <w:rFonts w:ascii="Arial" w:hAnsi="Arial" w:cs="Arial"/>
          <w:color w:val="auto"/>
        </w:rPr>
        <w:t xml:space="preserve"> below, to determine the patch level we can use </w:t>
      </w:r>
      <w:hyperlink w:anchor="_For_Ovation_patches" w:history="1">
        <w:r w:rsidRPr="00426777">
          <w:rPr>
            <w:rStyle w:val="Hyperlink"/>
            <w:rFonts w:ascii="Arial" w:hAnsi="Arial" w:cs="Arial"/>
          </w:rPr>
          <w:t>For Ovation patches (including OPH)</w:t>
        </w:r>
      </w:hyperlink>
      <w:r>
        <w:rPr>
          <w:rFonts w:ascii="Arial" w:hAnsi="Arial" w:cs="Arial"/>
          <w:color w:val="auto"/>
        </w:rPr>
        <w:t>.</w:t>
      </w:r>
    </w:p>
    <w:p w14:paraId="08618325" w14:textId="4C7DFDDF" w:rsidR="00426777" w:rsidRDefault="00426777" w:rsidP="00426777">
      <w:pPr>
        <w:jc w:val="both"/>
        <w:rPr>
          <w:rFonts w:ascii="Arial" w:hAnsi="Arial" w:cs="Arial"/>
          <w:color w:val="auto"/>
        </w:rPr>
      </w:pPr>
      <w:r>
        <w:rPr>
          <w:rFonts w:ascii="Arial" w:hAnsi="Arial" w:cs="Arial"/>
          <w:color w:val="auto"/>
        </w:rPr>
        <w:t>These next steps are a general OPH guide for patches installation:</w:t>
      </w:r>
    </w:p>
    <w:p w14:paraId="425DC65F" w14:textId="2E027ECB" w:rsidR="00426777" w:rsidRPr="00426777" w:rsidRDefault="00426777" w:rsidP="00516784">
      <w:pPr>
        <w:pStyle w:val="ListParagraph"/>
        <w:numPr>
          <w:ilvl w:val="0"/>
          <w:numId w:val="39"/>
        </w:numPr>
        <w:jc w:val="both"/>
        <w:rPr>
          <w:rFonts w:ascii="Arial" w:hAnsi="Arial" w:cs="Arial"/>
          <w:color w:val="auto"/>
        </w:rPr>
      </w:pPr>
      <w:r w:rsidRPr="00426777">
        <w:rPr>
          <w:rFonts w:ascii="Arial" w:hAnsi="Arial" w:cs="Arial"/>
          <w:color w:val="auto"/>
        </w:rPr>
        <w:t>Read through the instructions for each specific patch.</w:t>
      </w:r>
    </w:p>
    <w:p w14:paraId="027DD1D1" w14:textId="71361202" w:rsidR="00426777" w:rsidRPr="00426777" w:rsidRDefault="00426777" w:rsidP="00516784">
      <w:pPr>
        <w:pStyle w:val="ListParagraph"/>
        <w:numPr>
          <w:ilvl w:val="0"/>
          <w:numId w:val="39"/>
        </w:numPr>
        <w:jc w:val="both"/>
        <w:rPr>
          <w:rFonts w:ascii="Arial" w:hAnsi="Arial" w:cs="Arial"/>
          <w:color w:val="auto"/>
        </w:rPr>
      </w:pPr>
      <w:r w:rsidRPr="00426777">
        <w:rPr>
          <w:rFonts w:ascii="Arial" w:hAnsi="Arial" w:cs="Arial"/>
          <w:color w:val="auto"/>
        </w:rPr>
        <w:t>Emerson strongly recommends that you install every patch in the Update CD using the Install All option.</w:t>
      </w:r>
    </w:p>
    <w:p w14:paraId="5BA1D2DE" w14:textId="7508D79B" w:rsidR="00426777" w:rsidRDefault="00426777" w:rsidP="00516784">
      <w:pPr>
        <w:pStyle w:val="ListParagraph"/>
        <w:numPr>
          <w:ilvl w:val="0"/>
          <w:numId w:val="39"/>
        </w:numPr>
        <w:jc w:val="both"/>
        <w:rPr>
          <w:rFonts w:ascii="Arial" w:hAnsi="Arial" w:cs="Arial"/>
          <w:color w:val="auto"/>
        </w:rPr>
      </w:pPr>
      <w:r w:rsidRPr="00426777">
        <w:rPr>
          <w:rFonts w:ascii="Arial" w:hAnsi="Arial" w:cs="Arial"/>
          <w:color w:val="auto"/>
        </w:rPr>
        <w:t>A</w:t>
      </w:r>
      <w:r w:rsidR="00AE102E">
        <w:rPr>
          <w:rFonts w:ascii="Arial" w:hAnsi="Arial" w:cs="Arial"/>
          <w:color w:val="auto"/>
        </w:rPr>
        <w:t>fter</w:t>
      </w:r>
      <w:r w:rsidRPr="00426777">
        <w:rPr>
          <w:rFonts w:ascii="Arial" w:hAnsi="Arial" w:cs="Arial"/>
          <w:color w:val="auto"/>
        </w:rPr>
        <w:t xml:space="preserve"> installation of the selected patches</w:t>
      </w:r>
      <w:r w:rsidR="00AE102E">
        <w:rPr>
          <w:rFonts w:ascii="Arial" w:hAnsi="Arial" w:cs="Arial"/>
          <w:color w:val="auto"/>
        </w:rPr>
        <w:t>,</w:t>
      </w:r>
      <w:r w:rsidRPr="00426777">
        <w:rPr>
          <w:rFonts w:ascii="Arial" w:hAnsi="Arial" w:cs="Arial"/>
          <w:color w:val="auto"/>
        </w:rPr>
        <w:t xml:space="preserve"> you will be prompted to reboot the Workstation. </w:t>
      </w:r>
    </w:p>
    <w:p w14:paraId="73E37E59" w14:textId="1BB89A7A" w:rsidR="00426777" w:rsidRDefault="00426777" w:rsidP="00426777">
      <w:pPr>
        <w:pStyle w:val="ListParagraph"/>
        <w:jc w:val="both"/>
        <w:rPr>
          <w:rFonts w:ascii="Arial" w:hAnsi="Arial" w:cs="Arial"/>
          <w:color w:val="auto"/>
        </w:rPr>
      </w:pPr>
      <w:r w:rsidRPr="00426777">
        <w:rPr>
          <w:rFonts w:ascii="Arial" w:hAnsi="Arial" w:cs="Arial"/>
          <w:color w:val="auto"/>
        </w:rPr>
        <w:t>You can delay the reboot for later, but you must reboot the Workstation before resuming Ovation operations.</w:t>
      </w:r>
    </w:p>
    <w:p w14:paraId="438BD6F8" w14:textId="4D7B5C0D" w:rsidR="00426777" w:rsidRDefault="00426777" w:rsidP="00426777">
      <w:pPr>
        <w:jc w:val="both"/>
        <w:rPr>
          <w:rFonts w:ascii="Arial" w:hAnsi="Arial" w:cs="Arial"/>
          <w:color w:val="auto"/>
        </w:rPr>
      </w:pPr>
      <w:r>
        <w:rPr>
          <w:rFonts w:ascii="Arial" w:hAnsi="Arial" w:cs="Arial"/>
          <w:color w:val="auto"/>
        </w:rPr>
        <w:t xml:space="preserve">Inside the README file of these Ovation Process Historian patches, there is a detailed </w:t>
      </w:r>
      <w:r w:rsidR="00AE102E">
        <w:rPr>
          <w:rFonts w:ascii="Arial" w:hAnsi="Arial" w:cs="Arial"/>
          <w:color w:val="auto"/>
        </w:rPr>
        <w:t xml:space="preserve">part for the </w:t>
      </w:r>
      <w:r>
        <w:rPr>
          <w:rFonts w:ascii="Arial" w:hAnsi="Arial" w:cs="Arial"/>
          <w:color w:val="auto"/>
        </w:rPr>
        <w:t>installation notes for them, below we are adding an example of OPH 3.7.1</w:t>
      </w:r>
    </w:p>
    <w:p w14:paraId="15940BD8" w14:textId="58BB6D45" w:rsidR="00426777" w:rsidRPr="00426777" w:rsidRDefault="00426777" w:rsidP="00426777">
      <w:pPr>
        <w:jc w:val="both"/>
        <w:rPr>
          <w:rFonts w:ascii="Arial" w:hAnsi="Arial" w:cs="Arial"/>
          <w:color w:val="auto"/>
        </w:rPr>
      </w:pPr>
      <w:r>
        <w:rPr>
          <w:noProof/>
        </w:rPr>
        <w:drawing>
          <wp:inline distT="0" distB="0" distL="0" distR="0" wp14:anchorId="295BC410" wp14:editId="0F0BB3DC">
            <wp:extent cx="5943600" cy="4116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16070"/>
                    </a:xfrm>
                    <a:prstGeom prst="rect">
                      <a:avLst/>
                    </a:prstGeom>
                  </pic:spPr>
                </pic:pic>
              </a:graphicData>
            </a:graphic>
          </wp:inline>
        </w:drawing>
      </w:r>
    </w:p>
    <w:p w14:paraId="55759A98" w14:textId="4F7369E5" w:rsidR="00426777" w:rsidRPr="00426777" w:rsidRDefault="00426777" w:rsidP="00426777">
      <w:pPr>
        <w:jc w:val="both"/>
        <w:rPr>
          <w:rFonts w:ascii="Arial" w:hAnsi="Arial" w:cs="Arial"/>
          <w:color w:val="auto"/>
        </w:rPr>
      </w:pPr>
      <w:r w:rsidRPr="00426777">
        <w:rPr>
          <w:rFonts w:ascii="Arial" w:hAnsi="Arial" w:cs="Arial"/>
          <w:color w:val="auto"/>
        </w:rPr>
        <w:t xml:space="preserve">For specific </w:t>
      </w:r>
      <w:r w:rsidR="00C87F25">
        <w:rPr>
          <w:rFonts w:ascii="Arial" w:hAnsi="Arial" w:cs="Arial"/>
          <w:color w:val="auto"/>
        </w:rPr>
        <w:t>p</w:t>
      </w:r>
      <w:r w:rsidRPr="00426777">
        <w:rPr>
          <w:rFonts w:ascii="Arial" w:hAnsi="Arial" w:cs="Arial"/>
          <w:color w:val="auto"/>
        </w:rPr>
        <w:t xml:space="preserve">atch instructions, see the </w:t>
      </w:r>
      <w:hyperlink w:anchor="_Information_for_a" w:history="1">
        <w:r w:rsidR="00331710">
          <w:rPr>
            <w:rStyle w:val="Hyperlink"/>
            <w:rFonts w:ascii="Arial" w:hAnsi="Arial" w:cs="Arial"/>
          </w:rPr>
          <w:t>Information for a specific patch, where it is installed, affected components, dependency, Standard Post Processing Instru</w:t>
        </w:r>
        <w:r w:rsidR="00331710">
          <w:rPr>
            <w:rStyle w:val="Hyperlink"/>
            <w:rFonts w:ascii="Arial" w:hAnsi="Arial" w:cs="Arial"/>
          </w:rPr>
          <w:t>c</w:t>
        </w:r>
        <w:r w:rsidR="00331710">
          <w:rPr>
            <w:rStyle w:val="Hyperlink"/>
            <w:rFonts w:ascii="Arial" w:hAnsi="Arial" w:cs="Arial"/>
          </w:rPr>
          <w:t>tions, and Additional Instructions</w:t>
        </w:r>
      </w:hyperlink>
    </w:p>
    <w:p w14:paraId="7362B119" w14:textId="635BD7E0" w:rsidR="00A63958" w:rsidRDefault="00A63958" w:rsidP="00426777">
      <w:pPr>
        <w:pStyle w:val="Heading5"/>
      </w:pPr>
      <w:bookmarkStart w:id="46" w:name="_Toc110423483"/>
      <w:r>
        <w:lastRenderedPageBreak/>
        <w:t>Controller Patching</w:t>
      </w:r>
      <w:bookmarkEnd w:id="46"/>
    </w:p>
    <w:p w14:paraId="2C30F44F" w14:textId="77777777" w:rsidR="00A63958" w:rsidRDefault="00A63958" w:rsidP="00A63958">
      <w:pPr>
        <w:jc w:val="both"/>
        <w:rPr>
          <w:rFonts w:ascii="Arial" w:hAnsi="Arial" w:cs="Arial"/>
          <w:color w:val="auto"/>
        </w:rPr>
      </w:pPr>
      <w:r>
        <w:rPr>
          <w:rFonts w:ascii="Arial" w:hAnsi="Arial" w:cs="Arial"/>
          <w:color w:val="auto"/>
        </w:rPr>
        <w:t xml:space="preserve">Patching a controller needs special attention as well, since this may involve specific updates to I/O firmware. Usually, VxWorks does not need to be patched since every controller is manufactured with the latest updates available. </w:t>
      </w:r>
    </w:p>
    <w:p w14:paraId="6D1947A6" w14:textId="0B7D7AB8" w:rsidR="00A63958" w:rsidRDefault="00A63958" w:rsidP="00A63958">
      <w:pPr>
        <w:jc w:val="both"/>
        <w:rPr>
          <w:rFonts w:ascii="Arial" w:hAnsi="Arial" w:cs="Arial"/>
          <w:color w:val="auto"/>
        </w:rPr>
      </w:pPr>
      <w:r>
        <w:rPr>
          <w:rFonts w:ascii="Arial" w:hAnsi="Arial" w:cs="Arial"/>
          <w:color w:val="auto"/>
        </w:rPr>
        <w:t>When patching a controller, a download</w:t>
      </w:r>
      <w:r w:rsidR="00AE102E">
        <w:rPr>
          <w:rFonts w:ascii="Arial" w:hAnsi="Arial" w:cs="Arial"/>
          <w:color w:val="auto"/>
        </w:rPr>
        <w:t xml:space="preserve"> </w:t>
      </w:r>
      <w:r>
        <w:rPr>
          <w:rFonts w:ascii="Arial" w:hAnsi="Arial" w:cs="Arial"/>
          <w:color w:val="auto"/>
        </w:rPr>
        <w:t xml:space="preserve">reboot must follow the patches applied. It is recommended to reboot by the controller switch rather than performing a soft reboot. Some updates require a hard power cycle; this is highly recommended when the plant is offline to diminish any impact.  </w:t>
      </w:r>
    </w:p>
    <w:p w14:paraId="7DDE9A0C" w14:textId="231403AF" w:rsidR="00A63958" w:rsidRDefault="00A63958" w:rsidP="00A63958">
      <w:pPr>
        <w:jc w:val="both"/>
        <w:rPr>
          <w:rFonts w:ascii="Arial" w:hAnsi="Arial" w:cs="Arial"/>
          <w:color w:val="auto"/>
        </w:rPr>
      </w:pPr>
      <w:r>
        <w:rPr>
          <w:rFonts w:ascii="Arial" w:hAnsi="Arial" w:cs="Arial"/>
          <w:color w:val="auto"/>
        </w:rPr>
        <w:t>Also, installing controller</w:t>
      </w:r>
      <w:r w:rsidR="00AE102E">
        <w:rPr>
          <w:rFonts w:ascii="Arial" w:hAnsi="Arial" w:cs="Arial"/>
          <w:color w:val="auto"/>
        </w:rPr>
        <w:t>-</w:t>
      </w:r>
      <w:r>
        <w:rPr>
          <w:rFonts w:ascii="Arial" w:hAnsi="Arial" w:cs="Arial"/>
          <w:color w:val="auto"/>
        </w:rPr>
        <w:t xml:space="preserve">related patches is done from the actual database server. </w:t>
      </w:r>
    </w:p>
    <w:p w14:paraId="71235437" w14:textId="30358F3D" w:rsidR="00A63958" w:rsidRPr="002C17C4" w:rsidRDefault="00A63958" w:rsidP="00A63958">
      <w:pPr>
        <w:jc w:val="both"/>
        <w:rPr>
          <w:rFonts w:ascii="Arial" w:hAnsi="Arial" w:cs="Arial"/>
          <w:color w:val="auto"/>
        </w:rPr>
      </w:pPr>
      <w:r>
        <w:rPr>
          <w:rFonts w:ascii="Arial" w:hAnsi="Arial" w:cs="Arial"/>
          <w:color w:val="auto"/>
        </w:rPr>
        <w:t xml:space="preserve">If it is necessary to confirm whether a reboot was done preceding the download of a controller, Controller Diagnostics can be checked to easily view the patching status. To do so, go to Controller Diagnostics and select the controller pair that needs to be checked. Under </w:t>
      </w:r>
      <w:r w:rsidRPr="00FB3814">
        <w:rPr>
          <w:rFonts w:ascii="Arial" w:hAnsi="Arial" w:cs="Arial"/>
          <w:i/>
          <w:color w:val="auto"/>
        </w:rPr>
        <w:t>Controller Information</w:t>
      </w:r>
      <w:r>
        <w:rPr>
          <w:rFonts w:ascii="Arial" w:hAnsi="Arial" w:cs="Arial"/>
          <w:color w:val="auto"/>
        </w:rPr>
        <w:t xml:space="preserve">, search for Controller Patch and Kernel Patch. If the controller was effectively rebooted, both the Controller and Kernel patch should match. If not, Kernel Patch should not have been updated. Please note the above applies to Ovation 3.5 and later only. </w:t>
      </w:r>
    </w:p>
    <w:p w14:paraId="329AD79E" w14:textId="52617DF0" w:rsidR="0041147D" w:rsidRDefault="0041147D" w:rsidP="0041147D">
      <w:pPr>
        <w:pStyle w:val="Heading4"/>
      </w:pPr>
      <w:bookmarkStart w:id="47" w:name="_General_post_processing"/>
      <w:bookmarkStart w:id="48" w:name="_Toc110423484"/>
      <w:bookmarkEnd w:id="47"/>
      <w:r w:rsidRPr="0041147D">
        <w:t>General post</w:t>
      </w:r>
      <w:r w:rsidR="00AE102E">
        <w:t>-</w:t>
      </w:r>
      <w:r w:rsidRPr="0041147D">
        <w:t>processing installation procedures by Ovation componen</w:t>
      </w:r>
      <w:r>
        <w:t>t</w:t>
      </w:r>
      <w:bookmarkEnd w:id="48"/>
    </w:p>
    <w:p w14:paraId="7090277B" w14:textId="28221382" w:rsidR="00F266E9" w:rsidRDefault="00EB75FE" w:rsidP="009A0C2B">
      <w:pPr>
        <w:spacing w:after="120" w:line="240" w:lineRule="auto"/>
        <w:ind w:firstLine="720"/>
        <w:jc w:val="both"/>
        <w:rPr>
          <w:rFonts w:ascii="Arial" w:hAnsi="Arial" w:cs="Arial"/>
          <w:color w:val="auto"/>
        </w:rPr>
      </w:pPr>
      <w:r>
        <w:rPr>
          <w:rFonts w:ascii="Arial" w:hAnsi="Arial" w:cs="Arial"/>
          <w:color w:val="auto"/>
        </w:rPr>
        <w:t xml:space="preserve">Each version of patches includes </w:t>
      </w:r>
      <w:r w:rsidR="006A3108">
        <w:rPr>
          <w:rFonts w:ascii="Arial" w:hAnsi="Arial" w:cs="Arial"/>
          <w:color w:val="auto"/>
        </w:rPr>
        <w:t xml:space="preserve">a </w:t>
      </w:r>
      <w:r>
        <w:rPr>
          <w:rFonts w:ascii="Arial" w:hAnsi="Arial" w:cs="Arial"/>
          <w:color w:val="auto"/>
        </w:rPr>
        <w:t>new post</w:t>
      </w:r>
      <w:r w:rsidR="00AE102E">
        <w:rPr>
          <w:rFonts w:ascii="Arial" w:hAnsi="Arial" w:cs="Arial"/>
          <w:color w:val="auto"/>
        </w:rPr>
        <w:t>-</w:t>
      </w:r>
      <w:r>
        <w:rPr>
          <w:rFonts w:ascii="Arial" w:hAnsi="Arial" w:cs="Arial"/>
          <w:color w:val="auto"/>
        </w:rPr>
        <w:t xml:space="preserve">patching process, some of these instances might not be covered below as every new control or graphics fix and/or enhancement might need </w:t>
      </w:r>
      <w:r w:rsidR="009E0534">
        <w:rPr>
          <w:rFonts w:ascii="Arial" w:hAnsi="Arial" w:cs="Arial"/>
          <w:color w:val="auto"/>
        </w:rPr>
        <w:t>a</w:t>
      </w:r>
      <w:r>
        <w:rPr>
          <w:rFonts w:ascii="Arial" w:hAnsi="Arial" w:cs="Arial"/>
          <w:color w:val="auto"/>
        </w:rPr>
        <w:t xml:space="preserve"> specific step.</w:t>
      </w:r>
      <w:r w:rsidR="006A3108">
        <w:rPr>
          <w:rFonts w:ascii="Arial" w:hAnsi="Arial" w:cs="Arial"/>
          <w:color w:val="auto"/>
        </w:rPr>
        <w:t xml:space="preserve"> </w:t>
      </w:r>
    </w:p>
    <w:p w14:paraId="78C18097" w14:textId="15436E41" w:rsidR="006A3108" w:rsidRDefault="006A3108" w:rsidP="009A0C2B">
      <w:pPr>
        <w:spacing w:after="120" w:line="240" w:lineRule="auto"/>
        <w:ind w:firstLine="720"/>
        <w:jc w:val="both"/>
        <w:rPr>
          <w:rFonts w:ascii="Arial" w:hAnsi="Arial" w:cs="Arial"/>
          <w:color w:val="auto"/>
        </w:rPr>
      </w:pPr>
      <w:r>
        <w:rPr>
          <w:rFonts w:ascii="Arial" w:hAnsi="Arial" w:cs="Arial"/>
          <w:color w:val="auto"/>
        </w:rPr>
        <w:t>This is clearer to n</w:t>
      </w:r>
      <w:r w:rsidRPr="006A3108">
        <w:rPr>
          <w:rFonts w:ascii="Arial" w:hAnsi="Arial" w:cs="Arial"/>
          <w:color w:val="auto"/>
        </w:rPr>
        <w:t>ote</w:t>
      </w:r>
      <w:r>
        <w:rPr>
          <w:rFonts w:ascii="Arial" w:hAnsi="Arial" w:cs="Arial"/>
          <w:color w:val="auto"/>
        </w:rPr>
        <w:t xml:space="preserve"> in</w:t>
      </w:r>
      <w:r w:rsidRPr="006A3108">
        <w:rPr>
          <w:rFonts w:ascii="Arial" w:hAnsi="Arial" w:cs="Arial"/>
          <w:color w:val="auto"/>
        </w:rPr>
        <w:t xml:space="preserve"> HMI/Operator Station </w:t>
      </w:r>
      <w:r>
        <w:rPr>
          <w:rFonts w:ascii="Arial" w:hAnsi="Arial" w:cs="Arial"/>
          <w:color w:val="auto"/>
        </w:rPr>
        <w:t>as they are</w:t>
      </w:r>
      <w:r w:rsidRPr="006A3108">
        <w:rPr>
          <w:rFonts w:ascii="Arial" w:hAnsi="Arial" w:cs="Arial"/>
          <w:color w:val="auto"/>
        </w:rPr>
        <w:t xml:space="preserve"> listed as an affected Ovation component in the individual patch topics. Typically, there are no standard post</w:t>
      </w:r>
      <w:r>
        <w:rPr>
          <w:rFonts w:ascii="Arial" w:hAnsi="Arial" w:cs="Arial"/>
          <w:color w:val="auto"/>
        </w:rPr>
        <w:t>-</w:t>
      </w:r>
      <w:r w:rsidRPr="006A3108">
        <w:rPr>
          <w:rFonts w:ascii="Arial" w:hAnsi="Arial" w:cs="Arial"/>
          <w:color w:val="auto"/>
        </w:rPr>
        <w:t>processing instructions for HMI/Operator Station components. For the infrequent occasions where post</w:t>
      </w:r>
      <w:r w:rsidR="00AE102E">
        <w:rPr>
          <w:rFonts w:ascii="Arial" w:hAnsi="Arial" w:cs="Arial"/>
          <w:color w:val="auto"/>
        </w:rPr>
        <w:t>-</w:t>
      </w:r>
      <w:r w:rsidRPr="006A3108">
        <w:rPr>
          <w:rFonts w:ascii="Arial" w:hAnsi="Arial" w:cs="Arial"/>
          <w:color w:val="auto"/>
        </w:rPr>
        <w:t xml:space="preserve">processing is necessary, the steps will be listed as </w:t>
      </w:r>
      <w:r w:rsidRPr="009A0C2B">
        <w:rPr>
          <w:rFonts w:ascii="Arial" w:hAnsi="Arial" w:cs="Arial"/>
          <w:b/>
          <w:bCs/>
          <w:color w:val="auto"/>
        </w:rPr>
        <w:t>Additional Instructions</w:t>
      </w:r>
      <w:r w:rsidR="009A0C2B" w:rsidRPr="009A0C2B">
        <w:rPr>
          <w:rFonts w:ascii="Arial" w:hAnsi="Arial" w:cs="Arial"/>
          <w:b/>
          <w:bCs/>
          <w:color w:val="auto"/>
        </w:rPr>
        <w:t xml:space="preserve"> or Special Instructions</w:t>
      </w:r>
      <w:r w:rsidRPr="006A3108">
        <w:rPr>
          <w:rFonts w:ascii="Arial" w:hAnsi="Arial" w:cs="Arial"/>
          <w:color w:val="auto"/>
        </w:rPr>
        <w:t>.</w:t>
      </w:r>
      <w:r>
        <w:rPr>
          <w:rFonts w:ascii="Arial" w:hAnsi="Arial" w:cs="Arial"/>
          <w:color w:val="auto"/>
        </w:rPr>
        <w:t xml:space="preserve"> An example of this is below:</w:t>
      </w:r>
    </w:p>
    <w:p w14:paraId="1970A949" w14:textId="24FEB738" w:rsidR="006A3108" w:rsidRDefault="006A3108" w:rsidP="00F266E9">
      <w:pPr>
        <w:spacing w:after="120" w:line="240" w:lineRule="auto"/>
        <w:jc w:val="both"/>
        <w:rPr>
          <w:rFonts w:ascii="Arial" w:hAnsi="Arial" w:cs="Arial"/>
          <w:color w:val="auto"/>
        </w:rPr>
      </w:pPr>
      <w:r>
        <w:rPr>
          <w:noProof/>
        </w:rPr>
        <w:drawing>
          <wp:inline distT="0" distB="0" distL="0" distR="0" wp14:anchorId="5AC7AA7F" wp14:editId="3F459BDD">
            <wp:extent cx="5196233" cy="202692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4615" b="12383"/>
                    <a:stretch/>
                  </pic:blipFill>
                  <pic:spPr bwMode="auto">
                    <a:xfrm>
                      <a:off x="0" y="0"/>
                      <a:ext cx="5247676" cy="2046987"/>
                    </a:xfrm>
                    <a:prstGeom prst="rect">
                      <a:avLst/>
                    </a:prstGeom>
                    <a:ln>
                      <a:noFill/>
                    </a:ln>
                    <a:extLst>
                      <a:ext uri="{53640926-AAD7-44D8-BBD7-CCE9431645EC}">
                        <a14:shadowObscured xmlns:a14="http://schemas.microsoft.com/office/drawing/2010/main"/>
                      </a:ext>
                    </a:extLst>
                  </pic:spPr>
                </pic:pic>
              </a:graphicData>
            </a:graphic>
          </wp:inline>
        </w:drawing>
      </w:r>
    </w:p>
    <w:p w14:paraId="7ED910BB" w14:textId="06D371CD" w:rsidR="006A3108" w:rsidRPr="006A3108" w:rsidRDefault="006A3108" w:rsidP="009A0C2B">
      <w:pPr>
        <w:spacing w:after="120" w:line="240" w:lineRule="auto"/>
        <w:ind w:firstLine="720"/>
        <w:jc w:val="both"/>
        <w:rPr>
          <w:rFonts w:ascii="Arial" w:hAnsi="Arial" w:cs="Arial"/>
          <w:color w:val="auto"/>
        </w:rPr>
      </w:pPr>
      <w:r w:rsidRPr="006A3108">
        <w:rPr>
          <w:rFonts w:ascii="Arial" w:hAnsi="Arial" w:cs="Arial"/>
          <w:color w:val="auto"/>
        </w:rPr>
        <w:t>You should perform the post-processing instructions after you complete the initial installation instructions. The following list shows the functions that require general post-processing:</w:t>
      </w:r>
    </w:p>
    <w:p w14:paraId="5A120357" w14:textId="1DCD9E75" w:rsidR="006A3108" w:rsidRDefault="006A3108" w:rsidP="00516784">
      <w:pPr>
        <w:pStyle w:val="ListParagraph"/>
        <w:numPr>
          <w:ilvl w:val="0"/>
          <w:numId w:val="34"/>
        </w:numPr>
        <w:jc w:val="both"/>
        <w:rPr>
          <w:rFonts w:ascii="Arial" w:hAnsi="Arial" w:cs="Arial"/>
          <w:color w:val="auto"/>
        </w:rPr>
      </w:pPr>
      <w:r w:rsidRPr="006A3108">
        <w:rPr>
          <w:rFonts w:ascii="Arial" w:hAnsi="Arial" w:cs="Arial"/>
          <w:color w:val="auto"/>
        </w:rPr>
        <w:t>For ALL Controller components.</w:t>
      </w:r>
    </w:p>
    <w:p w14:paraId="717650AA" w14:textId="77777777" w:rsidR="00F266E9" w:rsidRPr="006A3108" w:rsidRDefault="00F266E9" w:rsidP="00F266E9">
      <w:pPr>
        <w:pStyle w:val="ListParagraph"/>
        <w:ind w:left="1440"/>
        <w:jc w:val="both"/>
        <w:rPr>
          <w:rFonts w:ascii="Arial" w:hAnsi="Arial" w:cs="Arial"/>
          <w:color w:val="auto"/>
        </w:rPr>
      </w:pPr>
    </w:p>
    <w:p w14:paraId="0C2E1D9E" w14:textId="331D7ABD" w:rsidR="006A3108" w:rsidRDefault="006A3108" w:rsidP="00516784">
      <w:pPr>
        <w:pStyle w:val="ListParagraph"/>
        <w:numPr>
          <w:ilvl w:val="0"/>
          <w:numId w:val="34"/>
        </w:numPr>
        <w:jc w:val="both"/>
        <w:rPr>
          <w:rFonts w:ascii="Arial" w:hAnsi="Arial" w:cs="Arial"/>
          <w:color w:val="auto"/>
        </w:rPr>
      </w:pPr>
      <w:r w:rsidRPr="006A3108">
        <w:rPr>
          <w:rFonts w:ascii="Arial" w:hAnsi="Arial" w:cs="Arial"/>
          <w:color w:val="auto"/>
        </w:rPr>
        <w:t>For ALL I/O module firmware components.</w:t>
      </w:r>
    </w:p>
    <w:p w14:paraId="6E5C9125" w14:textId="77777777" w:rsidR="00F266E9" w:rsidRPr="00F266E9" w:rsidRDefault="00F266E9" w:rsidP="00F266E9">
      <w:pPr>
        <w:pStyle w:val="ListParagraph"/>
        <w:ind w:left="1440" w:firstLine="720"/>
        <w:jc w:val="both"/>
        <w:rPr>
          <w:rFonts w:ascii="Arial" w:hAnsi="Arial" w:cs="Arial"/>
          <w:color w:val="auto"/>
        </w:rPr>
      </w:pPr>
    </w:p>
    <w:p w14:paraId="109818CB" w14:textId="70393BA3" w:rsidR="00D10082" w:rsidRDefault="006A3108" w:rsidP="00516784">
      <w:pPr>
        <w:pStyle w:val="ListParagraph"/>
        <w:numPr>
          <w:ilvl w:val="0"/>
          <w:numId w:val="34"/>
        </w:numPr>
        <w:jc w:val="both"/>
        <w:rPr>
          <w:rFonts w:ascii="Arial" w:hAnsi="Arial" w:cs="Arial"/>
          <w:color w:val="auto"/>
        </w:rPr>
      </w:pPr>
      <w:r w:rsidRPr="006A3108">
        <w:rPr>
          <w:rFonts w:ascii="Arial" w:hAnsi="Arial" w:cs="Arial"/>
          <w:color w:val="auto"/>
        </w:rPr>
        <w:t>For ALL Developer Studio components installed on a Database Server.</w:t>
      </w:r>
    </w:p>
    <w:p w14:paraId="19C110B3" w14:textId="56CAE4FF" w:rsidR="00F266E9" w:rsidRDefault="00F266E9" w:rsidP="00F266E9">
      <w:pPr>
        <w:jc w:val="both"/>
        <w:rPr>
          <w:rFonts w:ascii="Arial" w:hAnsi="Arial" w:cs="Arial"/>
          <w:color w:val="auto"/>
        </w:rPr>
      </w:pPr>
      <w:r w:rsidRPr="00F266E9">
        <w:rPr>
          <w:rFonts w:ascii="Arial" w:hAnsi="Arial" w:cs="Arial"/>
          <w:color w:val="auto"/>
        </w:rPr>
        <w:lastRenderedPageBreak/>
        <w:t>Th</w:t>
      </w:r>
      <w:r>
        <w:rPr>
          <w:rFonts w:ascii="Arial" w:hAnsi="Arial" w:cs="Arial"/>
          <w:color w:val="auto"/>
        </w:rPr>
        <w:t>e following post</w:t>
      </w:r>
      <w:r w:rsidR="00AE102E">
        <w:rPr>
          <w:rFonts w:ascii="Arial" w:hAnsi="Arial" w:cs="Arial"/>
          <w:color w:val="auto"/>
        </w:rPr>
        <w:t>-</w:t>
      </w:r>
      <w:r>
        <w:rPr>
          <w:rFonts w:ascii="Arial" w:hAnsi="Arial" w:cs="Arial"/>
          <w:color w:val="auto"/>
        </w:rPr>
        <w:t>processing instructions</w:t>
      </w:r>
      <w:r w:rsidRPr="00F266E9">
        <w:rPr>
          <w:rFonts w:ascii="Arial" w:hAnsi="Arial" w:cs="Arial"/>
          <w:color w:val="auto"/>
        </w:rPr>
        <w:t xml:space="preserve"> apply to patches that are applied to the</w:t>
      </w:r>
      <w:r>
        <w:rPr>
          <w:rFonts w:ascii="Arial" w:hAnsi="Arial" w:cs="Arial"/>
          <w:color w:val="auto"/>
        </w:rPr>
        <w:t xml:space="preserve">se three previous points </w:t>
      </w:r>
      <w:r w:rsidRPr="00F266E9">
        <w:rPr>
          <w:rFonts w:ascii="Arial" w:hAnsi="Arial" w:cs="Arial"/>
          <w:color w:val="auto"/>
        </w:rPr>
        <w:t>and have Standard Post Processing Instructions with NO Additional Instructions.</w:t>
      </w:r>
    </w:p>
    <w:p w14:paraId="7B10ACBD" w14:textId="0D9A39E5" w:rsidR="00A63958" w:rsidRDefault="00F266E9" w:rsidP="00A63958">
      <w:pPr>
        <w:jc w:val="both"/>
        <w:rPr>
          <w:rFonts w:ascii="Helvetica" w:hAnsi="Helvetica"/>
          <w:color w:val="333333"/>
          <w:shd w:val="clear" w:color="auto" w:fill="FFFFFF"/>
        </w:rPr>
      </w:pPr>
      <w:r>
        <w:rPr>
          <w:rFonts w:ascii="Arial" w:hAnsi="Arial" w:cs="Arial"/>
          <w:color w:val="auto"/>
        </w:rPr>
        <w:t xml:space="preserve">To determine if the specific patch has only standard </w:t>
      </w:r>
      <w:r>
        <w:rPr>
          <w:rFonts w:ascii="Helvetica" w:hAnsi="Helvetica"/>
          <w:color w:val="333333"/>
          <w:shd w:val="clear" w:color="auto" w:fill="FFFFFF"/>
        </w:rPr>
        <w:t xml:space="preserve">Post Processing Instructions or if it includes additional </w:t>
      </w:r>
      <w:r w:rsidR="00A63958">
        <w:rPr>
          <w:rFonts w:ascii="Helvetica" w:hAnsi="Helvetica"/>
          <w:color w:val="333333"/>
          <w:shd w:val="clear" w:color="auto" w:fill="FFFFFF"/>
        </w:rPr>
        <w:t>Instructions</w:t>
      </w:r>
      <w:r>
        <w:rPr>
          <w:rFonts w:ascii="Helvetica" w:hAnsi="Helvetica"/>
          <w:color w:val="333333"/>
          <w:shd w:val="clear" w:color="auto" w:fill="FFFFFF"/>
        </w:rPr>
        <w:t xml:space="preserve">, we can refer to the following section </w:t>
      </w:r>
      <w:r w:rsidR="00AE102E">
        <w:rPr>
          <w:rFonts w:ascii="Helvetica" w:hAnsi="Helvetica"/>
          <w:color w:val="333333"/>
          <w:shd w:val="clear" w:color="auto" w:fill="FFFFFF"/>
        </w:rPr>
        <w:t>i</w:t>
      </w:r>
      <w:r>
        <w:rPr>
          <w:rFonts w:ascii="Helvetica" w:hAnsi="Helvetica"/>
          <w:color w:val="333333"/>
          <w:shd w:val="clear" w:color="auto" w:fill="FFFFFF"/>
        </w:rPr>
        <w:t xml:space="preserve">n the appendix </w:t>
      </w:r>
      <w:hyperlink w:anchor="_Information_for_a" w:history="1">
        <w:r w:rsidR="00AE102E">
          <w:rPr>
            <w:rStyle w:val="Hyperlink"/>
            <w:rFonts w:ascii="Helvetica" w:hAnsi="Helvetica"/>
            <w:shd w:val="clear" w:color="auto" w:fill="FFFFFF"/>
          </w:rPr>
          <w:t>Information for a specific patch, where it is installed, affected components, dependency, Standard Post Processing Instructions and Additional Instructions</w:t>
        </w:r>
      </w:hyperlink>
    </w:p>
    <w:p w14:paraId="0C7BB3E7" w14:textId="77777777" w:rsidR="00CE3F20" w:rsidRPr="00CE3F20" w:rsidRDefault="00CE3F20" w:rsidP="00A63958">
      <w:pPr>
        <w:jc w:val="both"/>
        <w:rPr>
          <w:rFonts w:ascii="Helvetica" w:hAnsi="Helvetica"/>
          <w:color w:val="333333"/>
          <w:shd w:val="clear" w:color="auto" w:fill="FFFFFF"/>
        </w:rPr>
      </w:pPr>
    </w:p>
    <w:p w14:paraId="75B830EA" w14:textId="074F232D" w:rsidR="009A0C2B" w:rsidRPr="009A0C2B" w:rsidRDefault="009A0C2B" w:rsidP="009A0C2B">
      <w:pPr>
        <w:pStyle w:val="Heading5"/>
      </w:pPr>
      <w:bookmarkStart w:id="49" w:name="_Toc110423485"/>
      <w:r w:rsidRPr="009A0C2B">
        <w:t>Post</w:t>
      </w:r>
      <w:r w:rsidR="00AE102E">
        <w:t>-</w:t>
      </w:r>
      <w:r w:rsidRPr="009A0C2B">
        <w:t>processing for ALL Controller components</w:t>
      </w:r>
      <w:bookmarkEnd w:id="49"/>
    </w:p>
    <w:p w14:paraId="49A21701" w14:textId="77777777" w:rsidR="00A63958" w:rsidRDefault="00A63958" w:rsidP="009A0C2B">
      <w:pPr>
        <w:spacing w:after="120" w:line="240" w:lineRule="auto"/>
        <w:jc w:val="both"/>
        <w:rPr>
          <w:rFonts w:ascii="Arial" w:hAnsi="Arial" w:cs="Arial"/>
          <w:color w:val="auto"/>
        </w:rPr>
      </w:pPr>
    </w:p>
    <w:p w14:paraId="29749ECE" w14:textId="589895DE" w:rsidR="00A63958" w:rsidRPr="00A63958" w:rsidRDefault="006D121F" w:rsidP="009A0C2B">
      <w:pPr>
        <w:spacing w:after="120" w:line="240" w:lineRule="auto"/>
        <w:jc w:val="both"/>
        <w:rPr>
          <w:rFonts w:ascii="Arial" w:hAnsi="Arial" w:cs="Arial"/>
          <w:color w:val="auto"/>
        </w:rPr>
      </w:pPr>
      <w:r w:rsidRPr="006D121F">
        <w:rPr>
          <w:rFonts w:ascii="Arial" w:hAnsi="Arial" w:cs="Arial"/>
          <w:b/>
          <w:bCs/>
          <w:color w:val="auto"/>
        </w:rPr>
        <w:t>NOTE:</w:t>
      </w:r>
      <w:r w:rsidR="00A63958" w:rsidRPr="00A63958">
        <w:rPr>
          <w:rFonts w:ascii="Arial" w:hAnsi="Arial" w:cs="Arial"/>
          <w:color w:val="auto"/>
        </w:rPr>
        <w:t xml:space="preserve"> This applies to patches that have Controller as affected components and have Standard Post Processing Instructions with NO Additional Instructions.</w:t>
      </w:r>
    </w:p>
    <w:p w14:paraId="3639669D" w14:textId="6A594DDD" w:rsidR="009A0C2B" w:rsidRPr="009A0C2B" w:rsidRDefault="009A0C2B" w:rsidP="009A0C2B">
      <w:pPr>
        <w:spacing w:after="120" w:line="240" w:lineRule="auto"/>
        <w:jc w:val="both"/>
        <w:rPr>
          <w:rFonts w:ascii="Arial" w:hAnsi="Arial" w:cs="Arial"/>
          <w:color w:val="auto"/>
        </w:rPr>
      </w:pPr>
      <w:r w:rsidRPr="009A0C2B">
        <w:rPr>
          <w:rFonts w:ascii="Arial" w:hAnsi="Arial" w:cs="Arial"/>
          <w:color w:val="auto"/>
        </w:rPr>
        <w:t>For ALL Controller patches:</w:t>
      </w:r>
    </w:p>
    <w:p w14:paraId="53225433" w14:textId="77777777" w:rsidR="009A0C2B" w:rsidRPr="009A0C2B" w:rsidRDefault="009A0C2B" w:rsidP="00516784">
      <w:pPr>
        <w:numPr>
          <w:ilvl w:val="0"/>
          <w:numId w:val="36"/>
        </w:numPr>
        <w:spacing w:after="120" w:line="240" w:lineRule="auto"/>
        <w:jc w:val="both"/>
        <w:rPr>
          <w:rFonts w:ascii="Arial" w:hAnsi="Arial" w:cs="Arial"/>
          <w:color w:val="auto"/>
        </w:rPr>
      </w:pPr>
      <w:r w:rsidRPr="009A0C2B">
        <w:rPr>
          <w:rFonts w:ascii="Arial" w:hAnsi="Arial" w:cs="Arial"/>
          <w:color w:val="auto"/>
        </w:rPr>
        <w:t>Install the patch on the Database Server.</w:t>
      </w:r>
    </w:p>
    <w:p w14:paraId="7709AEBC" w14:textId="7BB08F42" w:rsidR="00A63958" w:rsidRPr="009A0C2B" w:rsidRDefault="009A0C2B" w:rsidP="00516784">
      <w:pPr>
        <w:numPr>
          <w:ilvl w:val="0"/>
          <w:numId w:val="36"/>
        </w:numPr>
        <w:spacing w:after="120" w:line="240" w:lineRule="auto"/>
        <w:jc w:val="both"/>
        <w:rPr>
          <w:rFonts w:ascii="Arial" w:hAnsi="Arial" w:cs="Arial"/>
          <w:color w:val="auto"/>
        </w:rPr>
      </w:pPr>
      <w:r w:rsidRPr="009A0C2B">
        <w:rPr>
          <w:rFonts w:ascii="Arial" w:hAnsi="Arial" w:cs="Arial"/>
          <w:color w:val="auto"/>
        </w:rPr>
        <w:t>From the Developer Studio system tree, find the Controller you want to download. Right-click and select </w:t>
      </w:r>
      <w:r w:rsidRPr="009A0C2B">
        <w:rPr>
          <w:rFonts w:ascii="Arial" w:hAnsi="Arial" w:cs="Arial"/>
          <w:b/>
          <w:bCs/>
          <w:color w:val="auto"/>
        </w:rPr>
        <w:t>Download</w:t>
      </w:r>
      <w:r w:rsidRPr="009A0C2B">
        <w:rPr>
          <w:rFonts w:ascii="Arial" w:hAnsi="Arial" w:cs="Arial"/>
          <w:color w:val="auto"/>
        </w:rPr>
        <w:t>.</w:t>
      </w:r>
    </w:p>
    <w:p w14:paraId="28F8DDCB" w14:textId="49815310" w:rsidR="009A0C2B" w:rsidRDefault="009A0C2B" w:rsidP="009A0C2B">
      <w:pPr>
        <w:spacing w:after="120" w:line="240" w:lineRule="auto"/>
        <w:jc w:val="both"/>
        <w:rPr>
          <w:rFonts w:ascii="Arial" w:hAnsi="Arial" w:cs="Arial"/>
          <w:color w:val="auto"/>
        </w:rPr>
      </w:pPr>
      <w:r w:rsidRPr="009A0C2B">
        <w:rPr>
          <w:rFonts w:ascii="Arial" w:hAnsi="Arial" w:cs="Arial"/>
          <w:b/>
          <w:bCs/>
          <w:color w:val="auto"/>
        </w:rPr>
        <w:t>NOTE:</w:t>
      </w:r>
      <w:r>
        <w:rPr>
          <w:rFonts w:ascii="Arial" w:hAnsi="Arial" w:cs="Arial"/>
          <w:color w:val="auto"/>
        </w:rPr>
        <w:t xml:space="preserve"> </w:t>
      </w:r>
      <w:r w:rsidRPr="009A0C2B">
        <w:rPr>
          <w:rFonts w:ascii="Arial" w:hAnsi="Arial" w:cs="Arial"/>
          <w:b/>
          <w:bCs/>
          <w:color w:val="FF0000"/>
        </w:rPr>
        <w:t>When downloading and rebooting Controllers</w:t>
      </w:r>
      <w:r w:rsidRPr="009A0C2B">
        <w:rPr>
          <w:rFonts w:ascii="Arial" w:hAnsi="Arial" w:cs="Arial"/>
          <w:color w:val="auto"/>
        </w:rPr>
        <w:t xml:space="preserve">, </w:t>
      </w:r>
      <w:r w:rsidRPr="009A0C2B">
        <w:rPr>
          <w:rFonts w:ascii="Arial" w:hAnsi="Arial" w:cs="Arial"/>
          <w:b/>
          <w:bCs/>
          <w:color w:val="auto"/>
        </w:rPr>
        <w:t xml:space="preserve">start </w:t>
      </w:r>
      <w:r w:rsidRPr="009A0C2B">
        <w:rPr>
          <w:rFonts w:ascii="Arial" w:hAnsi="Arial" w:cs="Arial"/>
          <w:color w:val="auto"/>
        </w:rPr>
        <w:t>with the Controller that is</w:t>
      </w:r>
      <w:r w:rsidRPr="009A0C2B">
        <w:rPr>
          <w:rFonts w:ascii="Arial" w:hAnsi="Arial" w:cs="Arial"/>
          <w:b/>
          <w:bCs/>
          <w:color w:val="auto"/>
        </w:rPr>
        <w:t xml:space="preserve"> in control</w:t>
      </w:r>
      <w:r w:rsidRPr="009A0C2B">
        <w:rPr>
          <w:rFonts w:ascii="Arial" w:hAnsi="Arial" w:cs="Arial"/>
          <w:color w:val="auto"/>
        </w:rPr>
        <w:t>, and then proceed to the backup (partner) Controller.</w:t>
      </w:r>
    </w:p>
    <w:p w14:paraId="015C74E4" w14:textId="77777777" w:rsidR="00A63958" w:rsidRPr="009A0C2B" w:rsidRDefault="00A63958" w:rsidP="009A0C2B">
      <w:pPr>
        <w:spacing w:after="120" w:line="240" w:lineRule="auto"/>
        <w:jc w:val="both"/>
        <w:rPr>
          <w:rFonts w:ascii="Arial" w:hAnsi="Arial" w:cs="Arial"/>
          <w:color w:val="auto"/>
        </w:rPr>
      </w:pPr>
    </w:p>
    <w:p w14:paraId="6E617435" w14:textId="77777777" w:rsidR="009A0C2B" w:rsidRPr="009A0C2B" w:rsidRDefault="009A0C2B" w:rsidP="00516784">
      <w:pPr>
        <w:numPr>
          <w:ilvl w:val="0"/>
          <w:numId w:val="36"/>
        </w:numPr>
        <w:spacing w:after="120" w:line="240" w:lineRule="auto"/>
        <w:jc w:val="both"/>
        <w:rPr>
          <w:rFonts w:ascii="Arial" w:hAnsi="Arial" w:cs="Arial"/>
          <w:color w:val="auto"/>
        </w:rPr>
      </w:pPr>
      <w:r w:rsidRPr="009A0C2B">
        <w:rPr>
          <w:rFonts w:ascii="Arial" w:hAnsi="Arial" w:cs="Arial"/>
          <w:color w:val="auto"/>
        </w:rPr>
        <w:t>For redundant Controller configurations, the Download Wizard appears. Select the drop that is currently in control and click </w:t>
      </w:r>
      <w:r w:rsidRPr="009A0C2B">
        <w:rPr>
          <w:rFonts w:ascii="Arial" w:hAnsi="Arial" w:cs="Arial"/>
          <w:b/>
          <w:bCs/>
          <w:color w:val="auto"/>
        </w:rPr>
        <w:t>Finish</w:t>
      </w:r>
      <w:r w:rsidRPr="009A0C2B">
        <w:rPr>
          <w:rFonts w:ascii="Arial" w:hAnsi="Arial" w:cs="Arial"/>
          <w:color w:val="auto"/>
        </w:rPr>
        <w:t>.</w:t>
      </w:r>
    </w:p>
    <w:p w14:paraId="2BB40FB0" w14:textId="77777777" w:rsidR="009A0C2B" w:rsidRPr="009A0C2B" w:rsidRDefault="009A0C2B" w:rsidP="00516784">
      <w:pPr>
        <w:numPr>
          <w:ilvl w:val="0"/>
          <w:numId w:val="36"/>
        </w:numPr>
        <w:spacing w:after="120" w:line="240" w:lineRule="auto"/>
        <w:jc w:val="both"/>
        <w:rPr>
          <w:rFonts w:ascii="Arial" w:hAnsi="Arial" w:cs="Arial"/>
          <w:color w:val="auto"/>
        </w:rPr>
      </w:pPr>
      <w:r w:rsidRPr="009A0C2B">
        <w:rPr>
          <w:rFonts w:ascii="Arial" w:hAnsi="Arial" w:cs="Arial"/>
          <w:color w:val="auto"/>
        </w:rPr>
        <w:t>If the Download Preview dialog box appears, perform the following steps:</w:t>
      </w:r>
    </w:p>
    <w:p w14:paraId="35CAA549" w14:textId="77777777" w:rsidR="009A0C2B" w:rsidRPr="009A0C2B" w:rsidRDefault="009A0C2B" w:rsidP="00516784">
      <w:pPr>
        <w:numPr>
          <w:ilvl w:val="1"/>
          <w:numId w:val="36"/>
        </w:numPr>
        <w:spacing w:after="120" w:line="240" w:lineRule="auto"/>
        <w:jc w:val="both"/>
        <w:rPr>
          <w:rFonts w:ascii="Arial" w:hAnsi="Arial" w:cs="Arial"/>
          <w:color w:val="auto"/>
        </w:rPr>
      </w:pPr>
      <w:r w:rsidRPr="009A0C2B">
        <w:rPr>
          <w:rFonts w:ascii="Arial" w:hAnsi="Arial" w:cs="Arial"/>
          <w:color w:val="auto"/>
        </w:rPr>
        <w:t>Select the </w:t>
      </w:r>
      <w:r w:rsidRPr="009A0C2B">
        <w:rPr>
          <w:rFonts w:ascii="Arial" w:hAnsi="Arial" w:cs="Arial"/>
          <w:b/>
          <w:bCs/>
          <w:color w:val="auto"/>
        </w:rPr>
        <w:t>files </w:t>
      </w:r>
      <w:r w:rsidRPr="009A0C2B">
        <w:rPr>
          <w:rFonts w:ascii="Arial" w:hAnsi="Arial" w:cs="Arial"/>
          <w:color w:val="auto"/>
        </w:rPr>
        <w:t>to be included in the download.</w:t>
      </w:r>
    </w:p>
    <w:p w14:paraId="3FADE915" w14:textId="74C6D773" w:rsidR="00A63958" w:rsidRPr="009A0C2B" w:rsidRDefault="009A0C2B" w:rsidP="00516784">
      <w:pPr>
        <w:numPr>
          <w:ilvl w:val="1"/>
          <w:numId w:val="36"/>
        </w:numPr>
        <w:spacing w:after="120" w:line="240" w:lineRule="auto"/>
        <w:jc w:val="both"/>
        <w:rPr>
          <w:rFonts w:ascii="Arial" w:hAnsi="Arial" w:cs="Arial"/>
          <w:color w:val="auto"/>
        </w:rPr>
      </w:pPr>
      <w:r w:rsidRPr="009A0C2B">
        <w:rPr>
          <w:rFonts w:ascii="Arial" w:hAnsi="Arial" w:cs="Arial"/>
          <w:color w:val="auto"/>
        </w:rPr>
        <w:t>Select the </w:t>
      </w:r>
      <w:r w:rsidRPr="009A0C2B">
        <w:rPr>
          <w:rFonts w:ascii="Arial" w:hAnsi="Arial" w:cs="Arial"/>
          <w:b/>
          <w:bCs/>
          <w:color w:val="auto"/>
        </w:rPr>
        <w:t>Download </w:t>
      </w:r>
      <w:r w:rsidRPr="009A0C2B">
        <w:rPr>
          <w:rFonts w:ascii="Arial" w:hAnsi="Arial" w:cs="Arial"/>
          <w:color w:val="auto"/>
        </w:rPr>
        <w:t>check box and click </w:t>
      </w:r>
      <w:r w:rsidRPr="009A0C2B">
        <w:rPr>
          <w:rFonts w:ascii="Arial" w:hAnsi="Arial" w:cs="Arial"/>
          <w:b/>
          <w:bCs/>
          <w:color w:val="auto"/>
        </w:rPr>
        <w:t>Ok</w:t>
      </w:r>
      <w:r w:rsidRPr="009A0C2B">
        <w:rPr>
          <w:rFonts w:ascii="Arial" w:hAnsi="Arial" w:cs="Arial"/>
          <w:color w:val="auto"/>
        </w:rPr>
        <w:t>.</w:t>
      </w:r>
    </w:p>
    <w:p w14:paraId="23DB4D44" w14:textId="0205283A" w:rsidR="009A0C2B" w:rsidRDefault="006D121F" w:rsidP="009A0C2B">
      <w:pPr>
        <w:spacing w:after="120" w:line="240" w:lineRule="auto"/>
        <w:jc w:val="both"/>
        <w:rPr>
          <w:rFonts w:ascii="Arial" w:hAnsi="Arial" w:cs="Arial"/>
          <w:color w:val="auto"/>
        </w:rPr>
      </w:pPr>
      <w:r w:rsidRPr="009A0C2B">
        <w:rPr>
          <w:rFonts w:ascii="Arial" w:hAnsi="Arial" w:cs="Arial"/>
          <w:b/>
          <w:bCs/>
          <w:color w:val="auto"/>
        </w:rPr>
        <w:t>NOTE:</w:t>
      </w:r>
      <w:r w:rsidR="009A0C2B">
        <w:rPr>
          <w:rFonts w:ascii="Arial" w:hAnsi="Arial" w:cs="Arial"/>
          <w:color w:val="auto"/>
        </w:rPr>
        <w:t xml:space="preserve"> Some Ovation versions after 3.5.1 let </w:t>
      </w:r>
      <w:r w:rsidR="009A0C2B" w:rsidRPr="009A0C2B">
        <w:rPr>
          <w:rFonts w:ascii="Arial" w:hAnsi="Arial" w:cs="Arial"/>
          <w:color w:val="auto"/>
        </w:rPr>
        <w:t xml:space="preserve">automatically reboot after completing the Download command, </w:t>
      </w:r>
      <w:r w:rsidR="009A0C2B">
        <w:rPr>
          <w:rFonts w:ascii="Arial" w:hAnsi="Arial" w:cs="Arial"/>
          <w:color w:val="auto"/>
        </w:rPr>
        <w:t xml:space="preserve">by </w:t>
      </w:r>
      <w:r w:rsidR="009A0C2B" w:rsidRPr="009A0C2B">
        <w:rPr>
          <w:rFonts w:ascii="Arial" w:hAnsi="Arial" w:cs="Arial"/>
          <w:color w:val="auto"/>
        </w:rPr>
        <w:t>select</w:t>
      </w:r>
      <w:r w:rsidR="009A0C2B">
        <w:rPr>
          <w:rFonts w:ascii="Arial" w:hAnsi="Arial" w:cs="Arial"/>
          <w:color w:val="auto"/>
        </w:rPr>
        <w:t>ing</w:t>
      </w:r>
      <w:r w:rsidR="009A0C2B" w:rsidRPr="009A0C2B">
        <w:rPr>
          <w:rFonts w:ascii="Arial" w:hAnsi="Arial" w:cs="Arial"/>
          <w:color w:val="auto"/>
        </w:rPr>
        <w:t xml:space="preserve"> both </w:t>
      </w:r>
      <w:r w:rsidR="009A0C2B" w:rsidRPr="009A0C2B">
        <w:rPr>
          <w:rFonts w:ascii="Arial" w:hAnsi="Arial" w:cs="Arial"/>
          <w:b/>
          <w:bCs/>
          <w:color w:val="auto"/>
        </w:rPr>
        <w:t>Download </w:t>
      </w:r>
      <w:r w:rsidR="009A0C2B" w:rsidRPr="009A0C2B">
        <w:rPr>
          <w:rFonts w:ascii="Arial" w:hAnsi="Arial" w:cs="Arial"/>
          <w:color w:val="auto"/>
        </w:rPr>
        <w:t>and </w:t>
      </w:r>
      <w:r w:rsidR="009A0C2B" w:rsidRPr="009A0C2B">
        <w:rPr>
          <w:rFonts w:ascii="Arial" w:hAnsi="Arial" w:cs="Arial"/>
          <w:b/>
          <w:bCs/>
          <w:color w:val="auto"/>
        </w:rPr>
        <w:t>Reboot </w:t>
      </w:r>
      <w:r w:rsidR="009A0C2B" w:rsidRPr="009A0C2B">
        <w:rPr>
          <w:rFonts w:ascii="Arial" w:hAnsi="Arial" w:cs="Arial"/>
          <w:color w:val="auto"/>
        </w:rPr>
        <w:t>before clicking </w:t>
      </w:r>
      <w:r w:rsidR="009A0C2B" w:rsidRPr="009A0C2B">
        <w:rPr>
          <w:rFonts w:ascii="Arial" w:hAnsi="Arial" w:cs="Arial"/>
          <w:b/>
          <w:bCs/>
          <w:color w:val="auto"/>
        </w:rPr>
        <w:t>Ok</w:t>
      </w:r>
      <w:r w:rsidR="009A0C2B" w:rsidRPr="009A0C2B">
        <w:rPr>
          <w:rFonts w:ascii="Arial" w:hAnsi="Arial" w:cs="Arial"/>
          <w:color w:val="auto"/>
        </w:rPr>
        <w:t>. Then,</w:t>
      </w:r>
      <w:r w:rsidR="009A0C2B">
        <w:rPr>
          <w:rFonts w:ascii="Arial" w:hAnsi="Arial" w:cs="Arial"/>
          <w:color w:val="auto"/>
        </w:rPr>
        <w:t xml:space="preserve"> you could</w:t>
      </w:r>
      <w:r w:rsidR="009A0C2B" w:rsidRPr="009A0C2B">
        <w:rPr>
          <w:rFonts w:ascii="Arial" w:hAnsi="Arial" w:cs="Arial"/>
          <w:color w:val="auto"/>
        </w:rPr>
        <w:t xml:space="preserve"> skip to Step 7.</w:t>
      </w:r>
      <w:r w:rsidR="009A0C2B">
        <w:rPr>
          <w:rFonts w:ascii="Arial" w:hAnsi="Arial" w:cs="Arial"/>
          <w:color w:val="auto"/>
        </w:rPr>
        <w:t xml:space="preserve"> </w:t>
      </w:r>
      <w:r w:rsidR="009A0C2B" w:rsidRPr="009A0C2B">
        <w:rPr>
          <w:rFonts w:ascii="Arial" w:hAnsi="Arial" w:cs="Arial"/>
          <w:color w:val="auto"/>
        </w:rPr>
        <w:t>You can configure the system to bypass the Download Preview window.</w:t>
      </w:r>
    </w:p>
    <w:p w14:paraId="51060839" w14:textId="77777777" w:rsidR="00A63958" w:rsidRPr="009A0C2B" w:rsidRDefault="00A63958" w:rsidP="009A0C2B">
      <w:pPr>
        <w:spacing w:after="120" w:line="240" w:lineRule="auto"/>
        <w:jc w:val="both"/>
        <w:rPr>
          <w:rFonts w:ascii="Arial" w:hAnsi="Arial" w:cs="Arial"/>
          <w:color w:val="auto"/>
        </w:rPr>
      </w:pPr>
    </w:p>
    <w:p w14:paraId="2F2FEA98" w14:textId="77777777" w:rsidR="009A0C2B" w:rsidRPr="009A0C2B" w:rsidRDefault="009A0C2B" w:rsidP="00516784">
      <w:pPr>
        <w:numPr>
          <w:ilvl w:val="0"/>
          <w:numId w:val="36"/>
        </w:numPr>
        <w:spacing w:after="120" w:line="240" w:lineRule="auto"/>
        <w:jc w:val="both"/>
        <w:rPr>
          <w:rFonts w:ascii="Arial" w:hAnsi="Arial" w:cs="Arial"/>
          <w:color w:val="auto"/>
        </w:rPr>
      </w:pPr>
      <w:r w:rsidRPr="009A0C2B">
        <w:rPr>
          <w:rFonts w:ascii="Arial" w:hAnsi="Arial" w:cs="Arial"/>
          <w:color w:val="auto"/>
        </w:rPr>
        <w:t>If you did </w:t>
      </w:r>
      <w:r w:rsidRPr="009A0C2B">
        <w:rPr>
          <w:rFonts w:ascii="Arial" w:hAnsi="Arial" w:cs="Arial"/>
          <w:i/>
          <w:iCs/>
          <w:color w:val="auto"/>
        </w:rPr>
        <w:t>not </w:t>
      </w:r>
      <w:r w:rsidRPr="009A0C2B">
        <w:rPr>
          <w:rFonts w:ascii="Arial" w:hAnsi="Arial" w:cs="Arial"/>
          <w:color w:val="auto"/>
        </w:rPr>
        <w:t>choose to automatically reboot after the download, return to the Developer Studio, and right-click the Controller you just downloaded. Select </w:t>
      </w:r>
      <w:r w:rsidRPr="009A0C2B">
        <w:rPr>
          <w:rFonts w:ascii="Arial" w:hAnsi="Arial" w:cs="Arial"/>
          <w:b/>
          <w:bCs/>
          <w:color w:val="auto"/>
        </w:rPr>
        <w:t>Reboot</w:t>
      </w:r>
      <w:r w:rsidRPr="009A0C2B">
        <w:rPr>
          <w:rFonts w:ascii="Arial" w:hAnsi="Arial" w:cs="Arial"/>
          <w:color w:val="auto"/>
        </w:rPr>
        <w:t>.</w:t>
      </w:r>
    </w:p>
    <w:p w14:paraId="5C47883B" w14:textId="77777777" w:rsidR="009A0C2B" w:rsidRPr="009A0C2B" w:rsidRDefault="009A0C2B" w:rsidP="00516784">
      <w:pPr>
        <w:numPr>
          <w:ilvl w:val="0"/>
          <w:numId w:val="36"/>
        </w:numPr>
        <w:spacing w:after="120" w:line="240" w:lineRule="auto"/>
        <w:jc w:val="both"/>
        <w:rPr>
          <w:rFonts w:ascii="Arial" w:hAnsi="Arial" w:cs="Arial"/>
          <w:color w:val="auto"/>
        </w:rPr>
      </w:pPr>
      <w:r w:rsidRPr="009A0C2B">
        <w:rPr>
          <w:rFonts w:ascii="Arial" w:hAnsi="Arial" w:cs="Arial"/>
          <w:color w:val="auto"/>
        </w:rPr>
        <w:t>For redundant Controller drop configurations, the Reboot Wizard appears.</w:t>
      </w:r>
    </w:p>
    <w:p w14:paraId="3F42366C" w14:textId="77777777" w:rsidR="009A0C2B" w:rsidRPr="009A0C2B" w:rsidRDefault="009A0C2B" w:rsidP="00516784">
      <w:pPr>
        <w:numPr>
          <w:ilvl w:val="1"/>
          <w:numId w:val="36"/>
        </w:numPr>
        <w:spacing w:after="120" w:line="240" w:lineRule="auto"/>
        <w:jc w:val="both"/>
        <w:rPr>
          <w:rFonts w:ascii="Arial" w:hAnsi="Arial" w:cs="Arial"/>
          <w:color w:val="auto"/>
        </w:rPr>
      </w:pPr>
      <w:r w:rsidRPr="009A0C2B">
        <w:rPr>
          <w:rFonts w:ascii="Arial" w:hAnsi="Arial" w:cs="Arial"/>
          <w:color w:val="auto"/>
        </w:rPr>
        <w:t>Select the </w:t>
      </w:r>
      <w:r w:rsidRPr="009A0C2B">
        <w:rPr>
          <w:rFonts w:ascii="Arial" w:hAnsi="Arial" w:cs="Arial"/>
          <w:b/>
          <w:bCs/>
          <w:color w:val="auto"/>
        </w:rPr>
        <w:t>same Controller drop</w:t>
      </w:r>
      <w:r w:rsidRPr="009A0C2B">
        <w:rPr>
          <w:rFonts w:ascii="Arial" w:hAnsi="Arial" w:cs="Arial"/>
          <w:color w:val="auto"/>
        </w:rPr>
        <w:t> that was selected for the download.</w:t>
      </w:r>
    </w:p>
    <w:p w14:paraId="47C474FF" w14:textId="3E95F1D1" w:rsidR="006D121F" w:rsidRPr="009A0C2B" w:rsidRDefault="009A0C2B" w:rsidP="00516784">
      <w:pPr>
        <w:numPr>
          <w:ilvl w:val="1"/>
          <w:numId w:val="36"/>
        </w:numPr>
        <w:spacing w:after="120" w:line="240" w:lineRule="auto"/>
        <w:jc w:val="both"/>
        <w:rPr>
          <w:rFonts w:ascii="Arial" w:hAnsi="Arial" w:cs="Arial"/>
          <w:color w:val="auto"/>
        </w:rPr>
      </w:pPr>
      <w:r w:rsidRPr="009A0C2B">
        <w:rPr>
          <w:rFonts w:ascii="Arial" w:hAnsi="Arial" w:cs="Arial"/>
          <w:color w:val="auto"/>
        </w:rPr>
        <w:t>A confirmation dialog box appears. Click </w:t>
      </w:r>
      <w:r w:rsidRPr="009A0C2B">
        <w:rPr>
          <w:rFonts w:ascii="Arial" w:hAnsi="Arial" w:cs="Arial"/>
          <w:b/>
          <w:bCs/>
          <w:color w:val="auto"/>
        </w:rPr>
        <w:t>Yes</w:t>
      </w:r>
      <w:r w:rsidRPr="009A0C2B">
        <w:rPr>
          <w:rFonts w:ascii="Arial" w:hAnsi="Arial" w:cs="Arial"/>
          <w:color w:val="auto"/>
        </w:rPr>
        <w:t> to close the window and execute the reboot process.</w:t>
      </w:r>
    </w:p>
    <w:p w14:paraId="179BFA4E" w14:textId="77777777" w:rsidR="009A0C2B" w:rsidRPr="009A0C2B" w:rsidRDefault="009A0C2B" w:rsidP="00516784">
      <w:pPr>
        <w:numPr>
          <w:ilvl w:val="0"/>
          <w:numId w:val="36"/>
        </w:numPr>
        <w:spacing w:after="120" w:line="240" w:lineRule="auto"/>
        <w:jc w:val="both"/>
        <w:rPr>
          <w:rFonts w:ascii="Arial" w:hAnsi="Arial" w:cs="Arial"/>
          <w:color w:val="auto"/>
        </w:rPr>
      </w:pPr>
      <w:r w:rsidRPr="009A0C2B">
        <w:rPr>
          <w:rFonts w:ascii="Arial" w:hAnsi="Arial" w:cs="Arial"/>
          <w:color w:val="auto"/>
        </w:rPr>
        <w:t>The reboot process may take several minutes. Wait until the Controller boots into Backup mode.</w:t>
      </w:r>
    </w:p>
    <w:p w14:paraId="59E5BB53" w14:textId="3F74C605" w:rsidR="00F266E9" w:rsidRDefault="009A0C2B" w:rsidP="00516784">
      <w:pPr>
        <w:numPr>
          <w:ilvl w:val="0"/>
          <w:numId w:val="36"/>
        </w:numPr>
        <w:spacing w:after="120" w:line="240" w:lineRule="auto"/>
        <w:jc w:val="both"/>
        <w:rPr>
          <w:rFonts w:ascii="Arial" w:hAnsi="Arial" w:cs="Arial"/>
          <w:color w:val="auto"/>
        </w:rPr>
      </w:pPr>
      <w:r w:rsidRPr="009A0C2B">
        <w:rPr>
          <w:rFonts w:ascii="Arial" w:hAnsi="Arial" w:cs="Arial"/>
          <w:color w:val="auto"/>
        </w:rPr>
        <w:t>Repeat Steps 2 through 6 to download and configure the backup (Partner) Controller.</w:t>
      </w:r>
    </w:p>
    <w:p w14:paraId="2C1721B5" w14:textId="0E74E7C3" w:rsidR="006D121F" w:rsidRPr="009A0C2B" w:rsidRDefault="006D121F" w:rsidP="006D121F">
      <w:pPr>
        <w:spacing w:after="160" w:line="259" w:lineRule="auto"/>
        <w:rPr>
          <w:rFonts w:ascii="Arial" w:hAnsi="Arial" w:cs="Arial"/>
          <w:color w:val="auto"/>
        </w:rPr>
      </w:pPr>
      <w:r>
        <w:rPr>
          <w:rFonts w:ascii="Arial" w:hAnsi="Arial" w:cs="Arial"/>
          <w:color w:val="auto"/>
        </w:rPr>
        <w:br w:type="page"/>
      </w:r>
    </w:p>
    <w:p w14:paraId="1B4B428F" w14:textId="5D3F126B" w:rsidR="00D10082" w:rsidRDefault="00F266E9" w:rsidP="00F266E9">
      <w:pPr>
        <w:pStyle w:val="Heading5"/>
      </w:pPr>
      <w:bookmarkStart w:id="50" w:name="_Toc110423486"/>
      <w:r w:rsidRPr="00F266E9">
        <w:lastRenderedPageBreak/>
        <w:t>Post</w:t>
      </w:r>
      <w:r w:rsidR="00AE102E">
        <w:t>-</w:t>
      </w:r>
      <w:r w:rsidRPr="00F266E9">
        <w:t>processing for ALL I/O module firmware components</w:t>
      </w:r>
      <w:bookmarkEnd w:id="50"/>
    </w:p>
    <w:p w14:paraId="0D9B8FEE" w14:textId="01F2983A" w:rsidR="00AE0ADB" w:rsidRPr="00C87F25" w:rsidRDefault="00F266E9" w:rsidP="00C87F25">
      <w:pPr>
        <w:pStyle w:val="ListParagraph"/>
        <w:numPr>
          <w:ilvl w:val="0"/>
          <w:numId w:val="37"/>
        </w:numPr>
        <w:jc w:val="both"/>
        <w:rPr>
          <w:rFonts w:ascii="Arial" w:hAnsi="Arial" w:cs="Arial"/>
          <w:color w:val="auto"/>
        </w:rPr>
      </w:pPr>
      <w:r w:rsidRPr="00F266E9">
        <w:rPr>
          <w:rFonts w:ascii="Arial" w:hAnsi="Arial" w:cs="Arial"/>
          <w:color w:val="auto"/>
        </w:rPr>
        <w:t>Access the Controller Diagnostics utility.</w:t>
      </w:r>
    </w:p>
    <w:p w14:paraId="606007F8" w14:textId="77777777" w:rsidR="00F266E9" w:rsidRPr="00F266E9" w:rsidRDefault="00F266E9" w:rsidP="00516784">
      <w:pPr>
        <w:pStyle w:val="ListParagraph"/>
        <w:numPr>
          <w:ilvl w:val="0"/>
          <w:numId w:val="37"/>
        </w:numPr>
        <w:jc w:val="both"/>
        <w:rPr>
          <w:rFonts w:ascii="Arial" w:hAnsi="Arial" w:cs="Arial"/>
          <w:color w:val="auto"/>
        </w:rPr>
      </w:pPr>
      <w:r w:rsidRPr="00F266E9">
        <w:rPr>
          <w:rFonts w:ascii="Arial" w:hAnsi="Arial" w:cs="Arial"/>
          <w:color w:val="auto"/>
        </w:rPr>
        <w:t>Click the </w:t>
      </w:r>
      <w:r w:rsidRPr="00F266E9">
        <w:rPr>
          <w:rFonts w:ascii="Arial" w:hAnsi="Arial" w:cs="Arial"/>
          <w:b/>
          <w:bCs/>
          <w:color w:val="auto"/>
        </w:rPr>
        <w:t>I/O information</w:t>
      </w:r>
      <w:r w:rsidRPr="00F266E9">
        <w:rPr>
          <w:rFonts w:ascii="Arial" w:hAnsi="Arial" w:cs="Arial"/>
          <w:color w:val="auto"/>
        </w:rPr>
        <w:t> tab and select the desired module.</w:t>
      </w:r>
    </w:p>
    <w:p w14:paraId="5F1E91EE" w14:textId="77777777" w:rsidR="00F266E9" w:rsidRPr="00F266E9" w:rsidRDefault="00F266E9" w:rsidP="00516784">
      <w:pPr>
        <w:pStyle w:val="ListParagraph"/>
        <w:numPr>
          <w:ilvl w:val="0"/>
          <w:numId w:val="37"/>
        </w:numPr>
        <w:jc w:val="both"/>
        <w:rPr>
          <w:rFonts w:ascii="Arial" w:hAnsi="Arial" w:cs="Arial"/>
          <w:color w:val="auto"/>
        </w:rPr>
      </w:pPr>
      <w:r w:rsidRPr="00F266E9">
        <w:rPr>
          <w:rFonts w:ascii="Arial" w:hAnsi="Arial" w:cs="Arial"/>
          <w:color w:val="auto"/>
        </w:rPr>
        <w:t>Select the </w:t>
      </w:r>
      <w:r w:rsidRPr="00F266E9">
        <w:rPr>
          <w:rFonts w:ascii="Arial" w:hAnsi="Arial" w:cs="Arial"/>
          <w:b/>
          <w:bCs/>
          <w:color w:val="auto"/>
        </w:rPr>
        <w:t>Download Available Firmware</w:t>
      </w:r>
      <w:r w:rsidRPr="00F266E9">
        <w:rPr>
          <w:rFonts w:ascii="Arial" w:hAnsi="Arial" w:cs="Arial"/>
          <w:color w:val="auto"/>
        </w:rPr>
        <w:t> button.</w:t>
      </w:r>
    </w:p>
    <w:p w14:paraId="32D13353" w14:textId="77777777" w:rsidR="00F266E9" w:rsidRPr="00F266E9" w:rsidRDefault="00F266E9" w:rsidP="00516784">
      <w:pPr>
        <w:pStyle w:val="ListParagraph"/>
        <w:numPr>
          <w:ilvl w:val="0"/>
          <w:numId w:val="37"/>
        </w:numPr>
        <w:jc w:val="both"/>
        <w:rPr>
          <w:rFonts w:ascii="Arial" w:hAnsi="Arial" w:cs="Arial"/>
          <w:color w:val="auto"/>
        </w:rPr>
      </w:pPr>
      <w:r w:rsidRPr="00F266E9">
        <w:rPr>
          <w:rFonts w:ascii="Arial" w:hAnsi="Arial" w:cs="Arial"/>
          <w:color w:val="auto"/>
        </w:rPr>
        <w:t>The Module Firmware Download window appears. Compare the firmware in the Controller Version field to the firmware in the Module Version field to determine if you have the latest firmware on your I/O module.</w:t>
      </w:r>
    </w:p>
    <w:p w14:paraId="1EAAC528" w14:textId="77777777" w:rsidR="00F266E9" w:rsidRPr="00F266E9" w:rsidRDefault="00F266E9" w:rsidP="00516784">
      <w:pPr>
        <w:pStyle w:val="ListParagraph"/>
        <w:numPr>
          <w:ilvl w:val="0"/>
          <w:numId w:val="37"/>
        </w:numPr>
        <w:jc w:val="both"/>
        <w:rPr>
          <w:rFonts w:ascii="Arial" w:hAnsi="Arial" w:cs="Arial"/>
          <w:color w:val="auto"/>
        </w:rPr>
      </w:pPr>
      <w:r w:rsidRPr="00F266E9">
        <w:rPr>
          <w:rFonts w:ascii="Arial" w:hAnsi="Arial" w:cs="Arial"/>
          <w:color w:val="auto"/>
        </w:rPr>
        <w:t>Select the files you want to download.</w:t>
      </w:r>
    </w:p>
    <w:p w14:paraId="185A4662" w14:textId="77777777" w:rsidR="00F266E9" w:rsidRPr="00F266E9" w:rsidRDefault="00F266E9" w:rsidP="00516784">
      <w:pPr>
        <w:pStyle w:val="ListParagraph"/>
        <w:numPr>
          <w:ilvl w:val="0"/>
          <w:numId w:val="37"/>
        </w:numPr>
        <w:jc w:val="both"/>
        <w:rPr>
          <w:rFonts w:ascii="Arial" w:hAnsi="Arial" w:cs="Arial"/>
          <w:color w:val="auto"/>
        </w:rPr>
      </w:pPr>
      <w:r w:rsidRPr="00F266E9">
        <w:rPr>
          <w:rFonts w:ascii="Arial" w:hAnsi="Arial" w:cs="Arial"/>
          <w:color w:val="auto"/>
        </w:rPr>
        <w:t>Click the </w:t>
      </w:r>
      <w:r w:rsidRPr="00F266E9">
        <w:rPr>
          <w:rFonts w:ascii="Arial" w:hAnsi="Arial" w:cs="Arial"/>
          <w:b/>
          <w:bCs/>
          <w:color w:val="auto"/>
        </w:rPr>
        <w:t>Download </w:t>
      </w:r>
      <w:r w:rsidRPr="00F266E9">
        <w:rPr>
          <w:rFonts w:ascii="Arial" w:hAnsi="Arial" w:cs="Arial"/>
          <w:color w:val="auto"/>
        </w:rPr>
        <w:t>button to load the latest firmware onto your Ovation module.</w:t>
      </w:r>
    </w:p>
    <w:p w14:paraId="2F65F040" w14:textId="5077D3B6" w:rsidR="00F266E9" w:rsidRDefault="00F266E9" w:rsidP="00516784">
      <w:pPr>
        <w:pStyle w:val="ListParagraph"/>
        <w:numPr>
          <w:ilvl w:val="0"/>
          <w:numId w:val="37"/>
        </w:numPr>
        <w:jc w:val="both"/>
        <w:rPr>
          <w:rFonts w:ascii="Arial" w:hAnsi="Arial" w:cs="Arial"/>
          <w:color w:val="auto"/>
        </w:rPr>
      </w:pPr>
      <w:r w:rsidRPr="00F266E9">
        <w:rPr>
          <w:rFonts w:ascii="Arial" w:hAnsi="Arial" w:cs="Arial"/>
          <w:color w:val="auto"/>
        </w:rPr>
        <w:t>When the download is complete, you may be prompted to reboot the module. Click </w:t>
      </w:r>
      <w:r w:rsidRPr="00F266E9">
        <w:rPr>
          <w:rFonts w:ascii="Arial" w:hAnsi="Arial" w:cs="Arial"/>
          <w:b/>
          <w:bCs/>
          <w:color w:val="auto"/>
        </w:rPr>
        <w:t>Reboot Module</w:t>
      </w:r>
      <w:r w:rsidRPr="00F266E9">
        <w:rPr>
          <w:rFonts w:ascii="Arial" w:hAnsi="Arial" w:cs="Arial"/>
          <w:color w:val="auto"/>
        </w:rPr>
        <w:t>.</w:t>
      </w:r>
    </w:p>
    <w:p w14:paraId="2001DAE4" w14:textId="7F7463BF" w:rsidR="00AE0ADB" w:rsidRPr="00AE0ADB" w:rsidRDefault="00AE0ADB" w:rsidP="00AE0ADB">
      <w:pPr>
        <w:ind w:left="360"/>
        <w:jc w:val="both"/>
        <w:rPr>
          <w:rFonts w:ascii="Arial" w:hAnsi="Arial" w:cs="Arial"/>
          <w:color w:val="auto"/>
        </w:rPr>
      </w:pPr>
      <w:r>
        <w:rPr>
          <w:noProof/>
        </w:rPr>
        <w:drawing>
          <wp:inline distT="0" distB="0" distL="0" distR="0" wp14:anchorId="2F239C6F" wp14:editId="09D33BF3">
            <wp:extent cx="5943600" cy="3895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95725"/>
                    </a:xfrm>
                    <a:prstGeom prst="rect">
                      <a:avLst/>
                    </a:prstGeom>
                  </pic:spPr>
                </pic:pic>
              </a:graphicData>
            </a:graphic>
          </wp:inline>
        </w:drawing>
      </w:r>
    </w:p>
    <w:p w14:paraId="69315F3F" w14:textId="77777777" w:rsidR="00F266E9" w:rsidRDefault="00F266E9" w:rsidP="00D10082">
      <w:pPr>
        <w:jc w:val="both"/>
        <w:rPr>
          <w:rFonts w:ascii="Arial" w:hAnsi="Arial" w:cs="Arial"/>
          <w:color w:val="auto"/>
        </w:rPr>
      </w:pPr>
    </w:p>
    <w:p w14:paraId="4736685C" w14:textId="77777777" w:rsidR="00D10082" w:rsidRDefault="00D10082" w:rsidP="00D10082">
      <w:pPr>
        <w:jc w:val="both"/>
        <w:rPr>
          <w:rFonts w:ascii="Arial" w:hAnsi="Arial" w:cs="Arial"/>
          <w:color w:val="auto"/>
        </w:rPr>
      </w:pPr>
    </w:p>
    <w:p w14:paraId="33D8DADD" w14:textId="1BDC4F1D" w:rsidR="00D10082" w:rsidRDefault="00D10082" w:rsidP="00D10082">
      <w:pPr>
        <w:jc w:val="both"/>
        <w:rPr>
          <w:rFonts w:ascii="Arial" w:hAnsi="Arial" w:cs="Arial"/>
          <w:color w:val="auto"/>
        </w:rPr>
      </w:pPr>
    </w:p>
    <w:p w14:paraId="6DD3CAFF" w14:textId="0BBB2EEC" w:rsidR="00D10082" w:rsidRDefault="00D10082" w:rsidP="00D10082">
      <w:pPr>
        <w:jc w:val="both"/>
        <w:rPr>
          <w:rFonts w:ascii="Arial" w:hAnsi="Arial" w:cs="Arial"/>
          <w:color w:val="auto"/>
        </w:rPr>
      </w:pPr>
    </w:p>
    <w:p w14:paraId="524BBF97" w14:textId="7443454D" w:rsidR="00AE0ADB" w:rsidRDefault="00AE0ADB" w:rsidP="00AE0ADB">
      <w:pPr>
        <w:pStyle w:val="Heading5"/>
      </w:pPr>
      <w:bookmarkStart w:id="51" w:name="_Toc110423487"/>
      <w:r w:rsidRPr="00AE0ADB">
        <w:lastRenderedPageBreak/>
        <w:t>Post</w:t>
      </w:r>
      <w:r w:rsidR="00AE102E">
        <w:t>-</w:t>
      </w:r>
      <w:r w:rsidRPr="00AE0ADB">
        <w:t>processing for ALL Developer Studio components installed on a Database Server</w:t>
      </w:r>
      <w:bookmarkEnd w:id="51"/>
    </w:p>
    <w:p w14:paraId="0FDAE8CA" w14:textId="144FBE7F" w:rsidR="00AE0ADB" w:rsidRPr="00AE0ADB" w:rsidRDefault="00AE0ADB" w:rsidP="00AE0ADB">
      <w:pPr>
        <w:jc w:val="both"/>
        <w:rPr>
          <w:rFonts w:ascii="Arial" w:hAnsi="Arial" w:cs="Arial"/>
          <w:color w:val="auto"/>
        </w:rPr>
      </w:pPr>
      <w:r w:rsidRPr="00AE0ADB">
        <w:rPr>
          <w:rFonts w:ascii="Arial" w:hAnsi="Arial" w:cs="Arial"/>
          <w:color w:val="auto"/>
        </w:rPr>
        <w:t>On the Ovation Database Server, Developer Studio component patches automatically execute the OvPtBridge.exe and OvPtNetBridge.exe applications following the reboot phase of the patch installation. Specifically, this occurs when you log in. These applications (OvPtBridge.exe and OvPtNetBridge.exe) may fail to execute correctly if the Oracle database is not available at the time of its execution.</w:t>
      </w:r>
    </w:p>
    <w:p w14:paraId="5C213D09" w14:textId="04FCA1F2" w:rsidR="00AE0ADB" w:rsidRPr="00AE0ADB" w:rsidRDefault="00AE0ADB" w:rsidP="00AE0ADB">
      <w:pPr>
        <w:jc w:val="both"/>
        <w:rPr>
          <w:rFonts w:ascii="Arial" w:hAnsi="Arial" w:cs="Arial"/>
          <w:color w:val="auto"/>
        </w:rPr>
      </w:pPr>
      <w:r w:rsidRPr="00AE0ADB">
        <w:rPr>
          <w:rFonts w:ascii="Arial" w:hAnsi="Arial" w:cs="Arial"/>
          <w:color w:val="auto"/>
        </w:rPr>
        <w:t xml:space="preserve">If OvPtBridge.exe does not execute, the installation script </w:t>
      </w:r>
      <w:r w:rsidR="00AE102E">
        <w:rPr>
          <w:rFonts w:ascii="Arial" w:hAnsi="Arial" w:cs="Arial"/>
          <w:color w:val="auto"/>
        </w:rPr>
        <w:t>does not</w:t>
      </w:r>
      <w:r w:rsidRPr="00AE0ADB">
        <w:rPr>
          <w:rFonts w:ascii="Arial" w:hAnsi="Arial" w:cs="Arial"/>
          <w:color w:val="auto"/>
        </w:rPr>
        <w:t xml:space="preserve"> attempt to execute OvPtNetBridge.exe. Proper patch installation requires that </w:t>
      </w:r>
      <w:proofErr w:type="gramStart"/>
      <w:r w:rsidRPr="00AE0ADB">
        <w:rPr>
          <w:rFonts w:ascii="Arial" w:hAnsi="Arial" w:cs="Arial"/>
          <w:color w:val="auto"/>
        </w:rPr>
        <w:t>both of these</w:t>
      </w:r>
      <w:proofErr w:type="gramEnd"/>
      <w:r w:rsidRPr="00AE0ADB">
        <w:rPr>
          <w:rFonts w:ascii="Arial" w:hAnsi="Arial" w:cs="Arial"/>
          <w:color w:val="auto"/>
        </w:rPr>
        <w:t xml:space="preserve"> applications be executed successfully and in the proper order (OvPtBridge.exe followed by OvPtNetBridge.exe).</w:t>
      </w:r>
    </w:p>
    <w:p w14:paraId="022F7032" w14:textId="2B9F2B60" w:rsidR="00AE0ADB" w:rsidRPr="00AE0ADB" w:rsidRDefault="00AE0ADB" w:rsidP="00AE0ADB">
      <w:pPr>
        <w:jc w:val="both"/>
        <w:rPr>
          <w:rFonts w:ascii="Arial" w:hAnsi="Arial" w:cs="Arial"/>
          <w:color w:val="auto"/>
        </w:rPr>
      </w:pPr>
      <w:r w:rsidRPr="00AE0ADB">
        <w:rPr>
          <w:rFonts w:ascii="Arial" w:hAnsi="Arial" w:cs="Arial"/>
          <w:color w:val="auto"/>
        </w:rPr>
        <w:t>To ensure that the patch installation is complete, perform the following steps:</w:t>
      </w:r>
    </w:p>
    <w:p w14:paraId="70EFCD2F" w14:textId="77777777" w:rsidR="00AE0ADB" w:rsidRPr="00AE0ADB" w:rsidRDefault="00AE0ADB" w:rsidP="00516784">
      <w:pPr>
        <w:numPr>
          <w:ilvl w:val="0"/>
          <w:numId w:val="38"/>
        </w:numPr>
        <w:jc w:val="both"/>
        <w:rPr>
          <w:rFonts w:ascii="Arial" w:hAnsi="Arial" w:cs="Arial"/>
          <w:color w:val="auto"/>
        </w:rPr>
      </w:pPr>
      <w:r w:rsidRPr="00AE0ADB">
        <w:rPr>
          <w:rFonts w:ascii="Arial" w:hAnsi="Arial" w:cs="Arial"/>
          <w:color w:val="auto"/>
        </w:rPr>
        <w:t>Wait several minutes (</w:t>
      </w:r>
      <w:r w:rsidRPr="00AE0ADB">
        <w:rPr>
          <w:rFonts w:ascii="Arial" w:hAnsi="Arial" w:cs="Arial"/>
          <w:b/>
          <w:bCs/>
          <w:color w:val="auto"/>
        </w:rPr>
        <w:t>for example, 3-5 minutes</w:t>
      </w:r>
      <w:r w:rsidRPr="00AE0ADB">
        <w:rPr>
          <w:rFonts w:ascii="Arial" w:hAnsi="Arial" w:cs="Arial"/>
          <w:color w:val="auto"/>
        </w:rPr>
        <w:t>) to log on following the reboot phase of the patch installation.</w:t>
      </w:r>
    </w:p>
    <w:p w14:paraId="3A9F658F" w14:textId="77777777" w:rsidR="00AE0ADB" w:rsidRPr="00AE0ADB" w:rsidRDefault="00AE0ADB" w:rsidP="00516784">
      <w:pPr>
        <w:numPr>
          <w:ilvl w:val="0"/>
          <w:numId w:val="38"/>
        </w:numPr>
        <w:jc w:val="both"/>
        <w:rPr>
          <w:rFonts w:ascii="Arial" w:hAnsi="Arial" w:cs="Arial"/>
          <w:color w:val="auto"/>
        </w:rPr>
      </w:pPr>
      <w:r w:rsidRPr="00AE0ADB">
        <w:rPr>
          <w:rFonts w:ascii="Arial" w:hAnsi="Arial" w:cs="Arial"/>
          <w:color w:val="auto"/>
        </w:rPr>
        <w:t>Inspect the patch log file (\Ovation\Log\Patch.log) to verify that the OvPtBridge.exe application has properly executed (use the time/date stamp to determine the proper entry in the file). If these applications do not execute successfully, perform a manual execution of the OvPtBridge.exe application by opening a command window and entering the following commands:</w:t>
      </w:r>
    </w:p>
    <w:p w14:paraId="1007F57F" w14:textId="77777777" w:rsidR="00AE0ADB" w:rsidRPr="00AE0ADB" w:rsidRDefault="00AE0ADB" w:rsidP="00AE0ADB">
      <w:pPr>
        <w:jc w:val="both"/>
        <w:rPr>
          <w:rFonts w:ascii="Arial" w:hAnsi="Arial" w:cs="Arial"/>
          <w:b/>
          <w:bCs/>
          <w:color w:val="auto"/>
        </w:rPr>
      </w:pPr>
      <w:r w:rsidRPr="00AE0ADB">
        <w:rPr>
          <w:rFonts w:ascii="Arial" w:hAnsi="Arial" w:cs="Arial"/>
          <w:b/>
          <w:bCs/>
          <w:color w:val="auto"/>
        </w:rPr>
        <w:t xml:space="preserve">C:\&gt; OvPtBridge </w:t>
      </w:r>
      <w:proofErr w:type="spellStart"/>
      <w:r w:rsidRPr="00AE0ADB">
        <w:rPr>
          <w:rFonts w:ascii="Arial" w:hAnsi="Arial" w:cs="Arial"/>
          <w:b/>
          <w:bCs/>
          <w:color w:val="auto"/>
        </w:rPr>
        <w:t>ptadmin@ptdb</w:t>
      </w:r>
      <w:proofErr w:type="spellEnd"/>
    </w:p>
    <w:p w14:paraId="1C61B4BF" w14:textId="77777777" w:rsidR="00AE0ADB" w:rsidRPr="00AE0ADB" w:rsidRDefault="00AE0ADB" w:rsidP="00AE0ADB">
      <w:pPr>
        <w:jc w:val="both"/>
        <w:rPr>
          <w:rFonts w:ascii="Arial" w:hAnsi="Arial" w:cs="Arial"/>
          <w:b/>
          <w:bCs/>
          <w:color w:val="auto"/>
        </w:rPr>
      </w:pPr>
      <w:r w:rsidRPr="00AE0ADB">
        <w:rPr>
          <w:rFonts w:ascii="Arial" w:hAnsi="Arial" w:cs="Arial"/>
          <w:b/>
          <w:bCs/>
          <w:color w:val="auto"/>
        </w:rPr>
        <w:t xml:space="preserve">C:\&gt; </w:t>
      </w:r>
      <w:proofErr w:type="spellStart"/>
      <w:r w:rsidRPr="00AE0ADB">
        <w:rPr>
          <w:rFonts w:ascii="Arial" w:hAnsi="Arial" w:cs="Arial"/>
          <w:b/>
          <w:bCs/>
          <w:color w:val="auto"/>
        </w:rPr>
        <w:t>OvPtNetBridge</w:t>
      </w:r>
      <w:proofErr w:type="spellEnd"/>
      <w:r w:rsidRPr="00AE0ADB">
        <w:rPr>
          <w:rFonts w:ascii="Arial" w:hAnsi="Arial" w:cs="Arial"/>
          <w:b/>
          <w:bCs/>
          <w:color w:val="auto"/>
        </w:rPr>
        <w:t xml:space="preserve"> </w:t>
      </w:r>
      <w:proofErr w:type="spellStart"/>
      <w:r w:rsidRPr="00AE0ADB">
        <w:rPr>
          <w:rFonts w:ascii="Arial" w:hAnsi="Arial" w:cs="Arial"/>
          <w:b/>
          <w:bCs/>
          <w:color w:val="auto"/>
        </w:rPr>
        <w:t>ptadmin@ptdb</w:t>
      </w:r>
      <w:proofErr w:type="spellEnd"/>
    </w:p>
    <w:p w14:paraId="2703C3D7" w14:textId="77777777" w:rsidR="00D10082" w:rsidRDefault="00D10082" w:rsidP="00D10082">
      <w:pPr>
        <w:jc w:val="both"/>
        <w:rPr>
          <w:rFonts w:ascii="Arial" w:hAnsi="Arial" w:cs="Arial"/>
          <w:color w:val="auto"/>
        </w:rPr>
      </w:pPr>
    </w:p>
    <w:p w14:paraId="27D4AE9C" w14:textId="52AC9A70" w:rsidR="005874A1" w:rsidRDefault="005874A1" w:rsidP="0030415F">
      <w:pPr>
        <w:jc w:val="both"/>
        <w:rPr>
          <w:rFonts w:ascii="Arial" w:hAnsi="Arial" w:cs="Arial"/>
          <w:b/>
          <w:color w:val="auto"/>
        </w:rPr>
      </w:pPr>
    </w:p>
    <w:p w14:paraId="42ADA815" w14:textId="77777777" w:rsidR="005874A1" w:rsidRDefault="005874A1">
      <w:pPr>
        <w:spacing w:after="160" w:line="259" w:lineRule="auto"/>
        <w:rPr>
          <w:rFonts w:ascii="Arial" w:hAnsi="Arial" w:cs="Arial"/>
          <w:b/>
          <w:color w:val="auto"/>
        </w:rPr>
      </w:pPr>
      <w:r>
        <w:rPr>
          <w:rFonts w:ascii="Arial" w:hAnsi="Arial" w:cs="Arial"/>
          <w:b/>
          <w:color w:val="auto"/>
        </w:rPr>
        <w:br w:type="page"/>
      </w:r>
    </w:p>
    <w:bookmarkStart w:id="52" w:name="_Toc110423488"/>
    <w:p w14:paraId="593EA0D3" w14:textId="27BEACEA" w:rsidR="00E40F29" w:rsidRPr="005874A1" w:rsidRDefault="005874A1" w:rsidP="0070481C">
      <w:pPr>
        <w:pStyle w:val="Heading1"/>
      </w:pPr>
      <w:r w:rsidRPr="0070481C">
        <w:rPr>
          <w:noProof/>
          <w:sz w:val="52"/>
        </w:rPr>
        <w:lastRenderedPageBreak/>
        <mc:AlternateContent>
          <mc:Choice Requires="wps">
            <w:drawing>
              <wp:anchor distT="0" distB="0" distL="114300" distR="114300" simplePos="0" relativeHeight="251661312" behindDoc="0" locked="0" layoutInCell="1" allowOverlap="1" wp14:anchorId="6621CF0A" wp14:editId="7E817511">
                <wp:simplePos x="0" y="0"/>
                <wp:positionH relativeFrom="margin">
                  <wp:align>right</wp:align>
                </wp:positionH>
                <wp:positionV relativeFrom="paragraph">
                  <wp:posOffset>645421</wp:posOffset>
                </wp:positionV>
                <wp:extent cx="5938221" cy="75303"/>
                <wp:effectExtent l="0" t="0" r="24765" b="20320"/>
                <wp:wrapNone/>
                <wp:docPr id="2" name="Rectangle 2"/>
                <wp:cNvGraphicFramePr/>
                <a:graphic xmlns:a="http://schemas.openxmlformats.org/drawingml/2006/main">
                  <a:graphicData uri="http://schemas.microsoft.com/office/word/2010/wordprocessingShape">
                    <wps:wsp>
                      <wps:cNvSpPr/>
                      <wps:spPr>
                        <a:xfrm>
                          <a:off x="0" y="0"/>
                          <a:ext cx="5938221" cy="753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C22E9" id="Rectangle 2" o:spid="_x0000_s1026" style="position:absolute;margin-left:416.4pt;margin-top:50.8pt;width:467.6pt;height:5.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" fillcolor="#4472c4 [3204]" strokecolor="#1f3763 [1604]" strokeweight="1pt">
                <w10:wrap anchorx="margin"/>
              </v:rect>
            </w:pict>
          </mc:Fallback>
        </mc:AlternateContent>
      </w:r>
      <w:r w:rsidRPr="0070481C">
        <w:rPr>
          <w:sz w:val="52"/>
        </w:rPr>
        <w:t>AP</w:t>
      </w:r>
      <w:r w:rsidR="00EF5503" w:rsidRPr="0070481C">
        <w:rPr>
          <w:sz w:val="52"/>
        </w:rPr>
        <w:t>P</w:t>
      </w:r>
      <w:r w:rsidRPr="0070481C">
        <w:rPr>
          <w:sz w:val="52"/>
        </w:rPr>
        <w:t>ENDIX</w:t>
      </w:r>
      <w:bookmarkEnd w:id="52"/>
    </w:p>
    <w:p w14:paraId="32821E13" w14:textId="30899E0A" w:rsidR="005874A1" w:rsidRDefault="005874A1" w:rsidP="0030415F">
      <w:pPr>
        <w:jc w:val="both"/>
        <w:rPr>
          <w:rFonts w:ascii="Arial" w:hAnsi="Arial" w:cs="Arial"/>
          <w:color w:val="auto"/>
          <w:sz w:val="22"/>
          <w:szCs w:val="22"/>
        </w:rPr>
      </w:pPr>
    </w:p>
    <w:p w14:paraId="6B763479" w14:textId="65A376E9" w:rsidR="005874A1" w:rsidRPr="005874A1" w:rsidRDefault="005874A1" w:rsidP="0070481C">
      <w:pPr>
        <w:pStyle w:val="Heading3"/>
      </w:pPr>
      <w:bookmarkStart w:id="53" w:name="_Toc110423489"/>
      <w:r w:rsidRPr="005874A1">
        <w:t>Crossroads URL link</w:t>
      </w:r>
      <w:bookmarkEnd w:id="53"/>
    </w:p>
    <w:p w14:paraId="2D4E3809" w14:textId="423A1313" w:rsidR="005874A1" w:rsidRDefault="00381BEF" w:rsidP="0030415F">
      <w:pPr>
        <w:jc w:val="both"/>
        <w:rPr>
          <w:rStyle w:val="Hyperlink"/>
          <w:rFonts w:ascii="Arial" w:hAnsi="Arial" w:cs="Arial"/>
          <w:sz w:val="22"/>
          <w:szCs w:val="22"/>
        </w:rPr>
      </w:pPr>
      <w:hyperlink r:id="rId31" w:history="1">
        <w:r w:rsidR="005874A1" w:rsidRPr="002C5ED7">
          <w:rPr>
            <w:rStyle w:val="Hyperlink"/>
            <w:rFonts w:ascii="Arial" w:hAnsi="Arial" w:cs="Arial"/>
            <w:sz w:val="22"/>
            <w:szCs w:val="22"/>
          </w:rPr>
          <w:t>http://pwsintra.emersonprocess.com/sites/crossroads/default.aspx</w:t>
        </w:r>
      </w:hyperlink>
    </w:p>
    <w:p w14:paraId="48FAA2F5" w14:textId="77777777" w:rsidR="00D10082" w:rsidRDefault="00D10082" w:rsidP="0030415F">
      <w:pPr>
        <w:jc w:val="both"/>
        <w:rPr>
          <w:rFonts w:ascii="Arial" w:hAnsi="Arial" w:cs="Arial"/>
          <w:color w:val="auto"/>
          <w:sz w:val="22"/>
          <w:szCs w:val="22"/>
        </w:rPr>
      </w:pPr>
    </w:p>
    <w:p w14:paraId="15411758" w14:textId="21DCAB19" w:rsidR="005874A1" w:rsidRPr="005874A1" w:rsidRDefault="005874A1" w:rsidP="0070481C">
      <w:pPr>
        <w:pStyle w:val="Heading3"/>
        <w:rPr>
          <w:color w:val="FF0000"/>
        </w:rPr>
      </w:pPr>
      <w:bookmarkStart w:id="54" w:name="_Running_Backup_/"/>
      <w:bookmarkStart w:id="55" w:name="_Toc110423490"/>
      <w:bookmarkEnd w:id="54"/>
      <w:r w:rsidRPr="005874A1">
        <w:t>Running Backup / Restore utility</w:t>
      </w:r>
      <w:bookmarkEnd w:id="55"/>
    </w:p>
    <w:p w14:paraId="7D2941BD" w14:textId="4A17F0E9" w:rsidR="005874A1" w:rsidRPr="0038375F" w:rsidRDefault="005874A1" w:rsidP="00516784">
      <w:pPr>
        <w:pStyle w:val="ListParagraph"/>
        <w:numPr>
          <w:ilvl w:val="0"/>
          <w:numId w:val="2"/>
        </w:numPr>
        <w:jc w:val="both"/>
        <w:rPr>
          <w:rFonts w:ascii="Arial" w:hAnsi="Arial" w:cs="Arial"/>
          <w:color w:val="auto"/>
        </w:rPr>
      </w:pPr>
      <w:r w:rsidRPr="0038375F">
        <w:rPr>
          <w:rFonts w:ascii="Arial" w:hAnsi="Arial" w:cs="Arial"/>
          <w:color w:val="auto"/>
        </w:rPr>
        <w:t xml:space="preserve">In Developer Studio, go to </w:t>
      </w:r>
      <w:r w:rsidRPr="00D17FE8">
        <w:rPr>
          <w:rFonts w:ascii="Arial" w:hAnsi="Arial" w:cs="Arial"/>
          <w:i/>
          <w:color w:val="auto"/>
        </w:rPr>
        <w:t>[Systems]</w:t>
      </w:r>
      <w:r w:rsidRPr="0038375F">
        <w:rPr>
          <w:rFonts w:ascii="Arial" w:hAnsi="Arial" w:cs="Arial"/>
          <w:color w:val="auto"/>
        </w:rPr>
        <w:t xml:space="preserve"> &gt; {Your System} and right</w:t>
      </w:r>
      <w:r w:rsidR="00AE102E">
        <w:rPr>
          <w:rFonts w:ascii="Arial" w:hAnsi="Arial" w:cs="Arial"/>
          <w:color w:val="auto"/>
        </w:rPr>
        <w:t>-</w:t>
      </w:r>
      <w:r w:rsidRPr="0038375F">
        <w:rPr>
          <w:rFonts w:ascii="Arial" w:hAnsi="Arial" w:cs="Arial"/>
          <w:color w:val="auto"/>
        </w:rPr>
        <w:t>click on this object. Select ‘</w:t>
      </w:r>
      <w:r w:rsidRPr="00D17FE8">
        <w:rPr>
          <w:rFonts w:ascii="Arial" w:hAnsi="Arial" w:cs="Arial"/>
          <w:i/>
          <w:color w:val="auto"/>
        </w:rPr>
        <w:t>Backup / Restore</w:t>
      </w:r>
      <w:r w:rsidRPr="0038375F">
        <w:rPr>
          <w:rFonts w:ascii="Arial" w:hAnsi="Arial" w:cs="Arial"/>
          <w:color w:val="auto"/>
        </w:rPr>
        <w:t xml:space="preserve">’. </w:t>
      </w:r>
    </w:p>
    <w:p w14:paraId="32CBE766" w14:textId="5591E90A" w:rsidR="005874A1" w:rsidRPr="0038375F" w:rsidRDefault="005874A1" w:rsidP="00516784">
      <w:pPr>
        <w:pStyle w:val="ListParagraph"/>
        <w:numPr>
          <w:ilvl w:val="0"/>
          <w:numId w:val="2"/>
        </w:numPr>
        <w:jc w:val="both"/>
        <w:rPr>
          <w:rFonts w:ascii="Arial" w:hAnsi="Arial" w:cs="Arial"/>
          <w:color w:val="auto"/>
        </w:rPr>
      </w:pPr>
      <w:r w:rsidRPr="0038375F">
        <w:rPr>
          <w:rFonts w:ascii="Arial" w:hAnsi="Arial" w:cs="Arial"/>
          <w:color w:val="auto"/>
        </w:rPr>
        <w:t>The Ovation Backup / Restore utility will show up. ‘</w:t>
      </w:r>
      <w:r w:rsidRPr="00D17FE8">
        <w:rPr>
          <w:rFonts w:ascii="Arial" w:hAnsi="Arial" w:cs="Arial"/>
          <w:i/>
          <w:color w:val="auto"/>
        </w:rPr>
        <w:t>Backup Now</w:t>
      </w:r>
      <w:r w:rsidRPr="0038375F">
        <w:rPr>
          <w:rFonts w:ascii="Arial" w:hAnsi="Arial" w:cs="Arial"/>
          <w:color w:val="auto"/>
        </w:rPr>
        <w:t xml:space="preserve">’ can be chosen. </w:t>
      </w:r>
      <w:r w:rsidR="00AE102E">
        <w:rPr>
          <w:rFonts w:ascii="Arial" w:hAnsi="Arial" w:cs="Arial"/>
          <w:color w:val="auto"/>
        </w:rPr>
        <w:t>The d</w:t>
      </w:r>
      <w:r w:rsidRPr="0038375F">
        <w:rPr>
          <w:rFonts w:ascii="Arial" w:hAnsi="Arial" w:cs="Arial"/>
          <w:color w:val="auto"/>
        </w:rPr>
        <w:t xml:space="preserve">estination directory is usually selected as </w:t>
      </w:r>
      <w:r w:rsidRPr="00D17FE8">
        <w:rPr>
          <w:rFonts w:ascii="Arial" w:hAnsi="Arial" w:cs="Arial"/>
          <w:i/>
          <w:color w:val="auto"/>
        </w:rPr>
        <w:t>C:\Temp</w:t>
      </w:r>
      <w:r w:rsidRPr="0038375F">
        <w:rPr>
          <w:rFonts w:ascii="Arial" w:hAnsi="Arial" w:cs="Arial"/>
          <w:color w:val="auto"/>
        </w:rPr>
        <w:t xml:space="preserve">, but a different directory can be specified. Also, make sure the information populated in the ‘Parameters’ tab is populated correctly to avoid errors </w:t>
      </w:r>
      <w:r>
        <w:rPr>
          <w:rFonts w:ascii="Arial" w:hAnsi="Arial" w:cs="Arial"/>
          <w:color w:val="auto"/>
        </w:rPr>
        <w:t>during</w:t>
      </w:r>
      <w:r w:rsidRPr="0038375F">
        <w:rPr>
          <w:rFonts w:ascii="Arial" w:hAnsi="Arial" w:cs="Arial"/>
          <w:color w:val="auto"/>
        </w:rPr>
        <w:t xml:space="preserve"> backup </w:t>
      </w:r>
      <w:r>
        <w:rPr>
          <w:rFonts w:ascii="Arial" w:hAnsi="Arial" w:cs="Arial"/>
          <w:color w:val="auto"/>
        </w:rPr>
        <w:t>creation</w:t>
      </w:r>
      <w:r w:rsidRPr="0038375F">
        <w:rPr>
          <w:rFonts w:ascii="Arial" w:hAnsi="Arial" w:cs="Arial"/>
          <w:color w:val="auto"/>
        </w:rPr>
        <w:t>.</w:t>
      </w:r>
    </w:p>
    <w:p w14:paraId="5378F1B8" w14:textId="77777777" w:rsidR="005874A1" w:rsidRPr="00534C07" w:rsidRDefault="005874A1" w:rsidP="00516784">
      <w:pPr>
        <w:pStyle w:val="ListParagraph"/>
        <w:numPr>
          <w:ilvl w:val="0"/>
          <w:numId w:val="2"/>
        </w:numPr>
        <w:jc w:val="both"/>
        <w:rPr>
          <w:rFonts w:ascii="Arial" w:hAnsi="Arial" w:cs="Arial"/>
          <w:color w:val="auto"/>
        </w:rPr>
      </w:pPr>
      <w:bookmarkStart w:id="56" w:name="_Hlk107317402"/>
      <w:r w:rsidRPr="0038375F">
        <w:rPr>
          <w:rFonts w:ascii="Arial" w:hAnsi="Arial" w:cs="Arial"/>
          <w:color w:val="auto"/>
        </w:rPr>
        <w:t xml:space="preserve">When the backup operation is complete, make sure the backup output file is properly saved.  </w:t>
      </w:r>
      <w:r>
        <w:rPr>
          <w:rFonts w:ascii="Arial" w:hAnsi="Arial" w:cs="Arial"/>
          <w:color w:val="auto"/>
        </w:rPr>
        <w:t>As instructed in the README files from the Oracle patches, i</w:t>
      </w:r>
      <w:r w:rsidRPr="00534C07">
        <w:rPr>
          <w:rFonts w:ascii="Arial" w:hAnsi="Arial" w:cs="Arial"/>
          <w:color w:val="auto"/>
        </w:rPr>
        <w:t xml:space="preserve">t is highly recommended to take the backup of the Oracle Database, the Oracle binaries (found under </w:t>
      </w:r>
      <w:r w:rsidRPr="00D17FE8">
        <w:rPr>
          <w:rFonts w:ascii="Arial" w:hAnsi="Arial" w:cs="Arial"/>
          <w:i/>
          <w:color w:val="auto"/>
        </w:rPr>
        <w:t>%ORA_HOME%</w:t>
      </w:r>
      <w:r w:rsidRPr="00534C07">
        <w:rPr>
          <w:rFonts w:ascii="Arial" w:hAnsi="Arial" w:cs="Arial"/>
          <w:color w:val="auto"/>
        </w:rPr>
        <w:t xml:space="preserve">), and </w:t>
      </w:r>
    </w:p>
    <w:p w14:paraId="61DE0C7D" w14:textId="77777777" w:rsidR="005874A1" w:rsidRPr="0038375F" w:rsidRDefault="005874A1" w:rsidP="005874A1">
      <w:pPr>
        <w:pStyle w:val="ListParagraph"/>
        <w:jc w:val="both"/>
        <w:rPr>
          <w:rFonts w:ascii="Arial" w:hAnsi="Arial" w:cs="Arial"/>
          <w:color w:val="auto"/>
        </w:rPr>
      </w:pPr>
      <w:r w:rsidRPr="00534C07">
        <w:rPr>
          <w:rFonts w:ascii="Arial" w:hAnsi="Arial" w:cs="Arial"/>
          <w:color w:val="auto"/>
        </w:rPr>
        <w:t xml:space="preserve">the Oracle inventory under </w:t>
      </w:r>
      <w:r w:rsidRPr="00D17FE8">
        <w:rPr>
          <w:rFonts w:ascii="Arial" w:hAnsi="Arial" w:cs="Arial"/>
          <w:i/>
          <w:color w:val="auto"/>
        </w:rPr>
        <w:t>C:\Program Files\Oracle</w:t>
      </w:r>
      <w:r w:rsidRPr="00534C07">
        <w:rPr>
          <w:rFonts w:ascii="Arial" w:hAnsi="Arial" w:cs="Arial"/>
          <w:color w:val="auto"/>
        </w:rPr>
        <w:t xml:space="preserve"> before applying these patches.</w:t>
      </w:r>
    </w:p>
    <w:p w14:paraId="0106851F" w14:textId="3D5F0D03" w:rsidR="005874A1" w:rsidRPr="00F32DE3" w:rsidRDefault="00B87BDA" w:rsidP="0070481C">
      <w:pPr>
        <w:pStyle w:val="Heading3"/>
      </w:pPr>
      <w:bookmarkStart w:id="57" w:name="_Running_a_System"/>
      <w:bookmarkStart w:id="58" w:name="_Toc110423491"/>
      <w:bookmarkEnd w:id="56"/>
      <w:bookmarkEnd w:id="57"/>
      <w:r w:rsidRPr="00F32DE3">
        <w:t>Running a System Registration Utility report</w:t>
      </w:r>
      <w:bookmarkEnd w:id="58"/>
    </w:p>
    <w:p w14:paraId="45FF7DB1" w14:textId="77777777" w:rsidR="00B87BDA" w:rsidRDefault="00B87BDA" w:rsidP="00B87BDA">
      <w:pPr>
        <w:jc w:val="both"/>
        <w:rPr>
          <w:rFonts w:ascii="Arial" w:hAnsi="Arial" w:cs="Arial"/>
          <w:color w:val="auto"/>
        </w:rPr>
      </w:pPr>
      <w:r w:rsidRPr="00D10082">
        <w:rPr>
          <w:rFonts w:ascii="Arial" w:hAnsi="Arial" w:cs="Arial"/>
          <w:b/>
          <w:bCs/>
          <w:color w:val="auto"/>
        </w:rPr>
        <w:t>Note:</w:t>
      </w:r>
      <w:r>
        <w:rPr>
          <w:rFonts w:ascii="Arial" w:hAnsi="Arial" w:cs="Arial"/>
          <w:color w:val="auto"/>
        </w:rPr>
        <w:t xml:space="preserve"> To prepare for running a System Registration Utility report, the Ovation System ID and the IP address and password from the root switch will be needed.</w:t>
      </w:r>
    </w:p>
    <w:p w14:paraId="7585D234" w14:textId="77777777" w:rsidR="00B87BDA" w:rsidRPr="0038375F" w:rsidRDefault="00B87BDA" w:rsidP="00516784">
      <w:pPr>
        <w:pStyle w:val="ListParagraph"/>
        <w:numPr>
          <w:ilvl w:val="0"/>
          <w:numId w:val="3"/>
        </w:numPr>
        <w:jc w:val="both"/>
        <w:rPr>
          <w:rFonts w:ascii="Arial" w:hAnsi="Arial" w:cs="Arial"/>
          <w:color w:val="auto"/>
        </w:rPr>
      </w:pPr>
      <w:r w:rsidRPr="0038375F">
        <w:rPr>
          <w:rFonts w:ascii="Arial" w:hAnsi="Arial" w:cs="Arial"/>
          <w:color w:val="auto"/>
        </w:rPr>
        <w:t>In the database server, go to Start &gt; Ovation &gt; Ovation Utilities &gt; SureService Ovation System Registration utility.</w:t>
      </w:r>
    </w:p>
    <w:p w14:paraId="29DE0C1A" w14:textId="77777777" w:rsidR="00B87BDA" w:rsidRPr="0038375F" w:rsidRDefault="00B87BDA" w:rsidP="00516784">
      <w:pPr>
        <w:pStyle w:val="ListParagraph"/>
        <w:numPr>
          <w:ilvl w:val="0"/>
          <w:numId w:val="3"/>
        </w:numPr>
        <w:jc w:val="both"/>
        <w:rPr>
          <w:rFonts w:ascii="Arial" w:hAnsi="Arial" w:cs="Arial"/>
          <w:color w:val="auto"/>
        </w:rPr>
      </w:pPr>
      <w:r w:rsidRPr="0038375F">
        <w:rPr>
          <w:rFonts w:ascii="Arial" w:hAnsi="Arial" w:cs="Arial"/>
          <w:color w:val="auto"/>
        </w:rPr>
        <w:t>Click Next.</w:t>
      </w:r>
    </w:p>
    <w:p w14:paraId="46831AFC" w14:textId="77777777" w:rsidR="00B87BDA" w:rsidRPr="0038375F" w:rsidRDefault="00B87BDA" w:rsidP="00516784">
      <w:pPr>
        <w:pStyle w:val="ListParagraph"/>
        <w:numPr>
          <w:ilvl w:val="0"/>
          <w:numId w:val="3"/>
        </w:numPr>
        <w:jc w:val="both"/>
        <w:rPr>
          <w:rFonts w:ascii="Arial" w:hAnsi="Arial" w:cs="Arial"/>
          <w:color w:val="auto"/>
        </w:rPr>
      </w:pPr>
      <w:r w:rsidRPr="0038375F">
        <w:rPr>
          <w:rFonts w:ascii="Arial" w:hAnsi="Arial" w:cs="Arial"/>
          <w:color w:val="auto"/>
        </w:rPr>
        <w:t xml:space="preserve">In the license agreement, select: “I can confirm the existence of a license agreement with Emerson Process Management” </w:t>
      </w:r>
    </w:p>
    <w:p w14:paraId="2EAF11B6" w14:textId="77777777" w:rsidR="00B87BDA" w:rsidRPr="0038375F" w:rsidRDefault="00B87BDA" w:rsidP="00516784">
      <w:pPr>
        <w:pStyle w:val="ListParagraph"/>
        <w:numPr>
          <w:ilvl w:val="0"/>
          <w:numId w:val="3"/>
        </w:numPr>
        <w:jc w:val="both"/>
        <w:rPr>
          <w:rFonts w:ascii="Arial" w:hAnsi="Arial" w:cs="Arial"/>
          <w:color w:val="auto"/>
        </w:rPr>
      </w:pPr>
      <w:r w:rsidRPr="0038375F">
        <w:rPr>
          <w:rFonts w:ascii="Arial" w:hAnsi="Arial" w:cs="Arial"/>
          <w:color w:val="auto"/>
        </w:rPr>
        <w:t xml:space="preserve">Click Next. </w:t>
      </w:r>
    </w:p>
    <w:p w14:paraId="0D4736A2" w14:textId="77777777" w:rsidR="00B87BDA" w:rsidRPr="0038375F" w:rsidRDefault="00B87BDA" w:rsidP="00516784">
      <w:pPr>
        <w:pStyle w:val="ListParagraph"/>
        <w:numPr>
          <w:ilvl w:val="0"/>
          <w:numId w:val="3"/>
        </w:numPr>
        <w:jc w:val="both"/>
        <w:rPr>
          <w:rFonts w:ascii="Arial" w:hAnsi="Arial" w:cs="Arial"/>
          <w:color w:val="auto"/>
        </w:rPr>
      </w:pPr>
      <w:r w:rsidRPr="0038375F">
        <w:rPr>
          <w:rFonts w:ascii="Arial" w:hAnsi="Arial" w:cs="Arial"/>
          <w:color w:val="auto"/>
        </w:rPr>
        <w:t xml:space="preserve">Fill out the registration system contact information (red dot indicates a required field) and click Next. </w:t>
      </w:r>
    </w:p>
    <w:p w14:paraId="00078B38" w14:textId="4FEFDDFE" w:rsidR="00B87BDA" w:rsidRPr="0038375F" w:rsidRDefault="00B87BDA" w:rsidP="00516784">
      <w:pPr>
        <w:pStyle w:val="ListParagraph"/>
        <w:numPr>
          <w:ilvl w:val="0"/>
          <w:numId w:val="3"/>
        </w:numPr>
        <w:jc w:val="both"/>
        <w:rPr>
          <w:rFonts w:ascii="Arial" w:hAnsi="Arial" w:cs="Arial"/>
          <w:color w:val="auto"/>
        </w:rPr>
      </w:pPr>
      <w:r w:rsidRPr="0038375F">
        <w:rPr>
          <w:rFonts w:ascii="Arial" w:hAnsi="Arial" w:cs="Arial"/>
          <w:color w:val="auto"/>
        </w:rPr>
        <w:t xml:space="preserve">In the collection screen, select Start Collecting. Before the process begins, the Network Device Login Information dialog box appears; enter the IP address and password for the root switch of the Ovation system. Note that </w:t>
      </w:r>
      <w:r w:rsidR="00AE102E">
        <w:rPr>
          <w:rFonts w:ascii="Arial" w:hAnsi="Arial" w:cs="Arial"/>
          <w:color w:val="auto"/>
        </w:rPr>
        <w:t xml:space="preserve">the </w:t>
      </w:r>
      <w:r w:rsidRPr="0038375F">
        <w:rPr>
          <w:rFonts w:ascii="Arial" w:hAnsi="Arial" w:cs="Arial"/>
          <w:color w:val="auto"/>
        </w:rPr>
        <w:t xml:space="preserve">default password is </w:t>
      </w:r>
      <w:proofErr w:type="spellStart"/>
      <w:r w:rsidRPr="00877DE4">
        <w:rPr>
          <w:rFonts w:ascii="Arial" w:hAnsi="Arial" w:cs="Arial"/>
          <w:i/>
          <w:color w:val="auto"/>
        </w:rPr>
        <w:t>wdpf</w:t>
      </w:r>
      <w:proofErr w:type="spellEnd"/>
      <w:r w:rsidRPr="0038375F">
        <w:rPr>
          <w:rFonts w:ascii="Arial" w:hAnsi="Arial" w:cs="Arial"/>
          <w:color w:val="auto"/>
        </w:rPr>
        <w:t xml:space="preserve">, default </w:t>
      </w:r>
      <w:r w:rsidR="00AE102E">
        <w:rPr>
          <w:rFonts w:ascii="Arial" w:hAnsi="Arial" w:cs="Arial"/>
          <w:color w:val="auto"/>
        </w:rPr>
        <w:t>IP</w:t>
      </w:r>
      <w:r w:rsidRPr="0038375F">
        <w:rPr>
          <w:rFonts w:ascii="Arial" w:hAnsi="Arial" w:cs="Arial"/>
          <w:color w:val="auto"/>
        </w:rPr>
        <w:t xml:space="preserve"> address of the root switch is </w:t>
      </w:r>
      <w:r w:rsidRPr="007A4C97">
        <w:rPr>
          <w:rFonts w:ascii="Arial" w:hAnsi="Arial" w:cs="Arial"/>
          <w:i/>
          <w:color w:val="auto"/>
        </w:rPr>
        <w:t>192.168.x.1</w:t>
      </w:r>
      <w:r w:rsidRPr="0038375F">
        <w:rPr>
          <w:rFonts w:ascii="Arial" w:hAnsi="Arial" w:cs="Arial"/>
          <w:color w:val="auto"/>
        </w:rPr>
        <w:t xml:space="preserve">. </w:t>
      </w:r>
    </w:p>
    <w:p w14:paraId="3C7496D2" w14:textId="0125DC5C" w:rsidR="00B87BDA" w:rsidRPr="0038375F" w:rsidRDefault="00B87BDA" w:rsidP="00516784">
      <w:pPr>
        <w:pStyle w:val="ListParagraph"/>
        <w:numPr>
          <w:ilvl w:val="0"/>
          <w:numId w:val="3"/>
        </w:numPr>
        <w:jc w:val="both"/>
        <w:rPr>
          <w:rFonts w:ascii="Arial" w:hAnsi="Arial" w:cs="Arial"/>
          <w:color w:val="auto"/>
        </w:rPr>
      </w:pPr>
      <w:r w:rsidRPr="0038375F">
        <w:rPr>
          <w:rFonts w:ascii="Arial" w:hAnsi="Arial" w:cs="Arial"/>
          <w:color w:val="auto"/>
        </w:rPr>
        <w:t xml:space="preserve">Click on Ok (the collection process </w:t>
      </w:r>
      <w:r w:rsidR="000B0E9D" w:rsidRPr="0038375F">
        <w:rPr>
          <w:rFonts w:ascii="Arial" w:hAnsi="Arial" w:cs="Arial"/>
          <w:color w:val="auto"/>
        </w:rPr>
        <w:t>begins;</w:t>
      </w:r>
      <w:r w:rsidRPr="0038375F">
        <w:rPr>
          <w:rFonts w:ascii="Arial" w:hAnsi="Arial" w:cs="Arial"/>
          <w:color w:val="auto"/>
        </w:rPr>
        <w:t xml:space="preserve"> it may take several minutes). </w:t>
      </w:r>
    </w:p>
    <w:p w14:paraId="5FCAC7F6" w14:textId="77777777" w:rsidR="00B87BDA" w:rsidRPr="0038375F" w:rsidRDefault="00B87BDA" w:rsidP="00516784">
      <w:pPr>
        <w:pStyle w:val="ListParagraph"/>
        <w:numPr>
          <w:ilvl w:val="0"/>
          <w:numId w:val="3"/>
        </w:numPr>
        <w:jc w:val="both"/>
        <w:rPr>
          <w:rFonts w:ascii="Arial" w:hAnsi="Arial" w:cs="Arial"/>
          <w:color w:val="auto"/>
        </w:rPr>
      </w:pPr>
      <w:r w:rsidRPr="0038375F">
        <w:rPr>
          <w:rFonts w:ascii="Arial" w:hAnsi="Arial" w:cs="Arial"/>
          <w:color w:val="auto"/>
        </w:rPr>
        <w:t xml:space="preserve">After it finishes click on Next. </w:t>
      </w:r>
    </w:p>
    <w:p w14:paraId="01660F66" w14:textId="77777777" w:rsidR="00B87BDA" w:rsidRDefault="00B87BDA" w:rsidP="00516784">
      <w:pPr>
        <w:pStyle w:val="ListParagraph"/>
        <w:numPr>
          <w:ilvl w:val="0"/>
          <w:numId w:val="3"/>
        </w:numPr>
        <w:jc w:val="both"/>
        <w:rPr>
          <w:rFonts w:ascii="Arial" w:hAnsi="Arial" w:cs="Arial"/>
          <w:color w:val="auto"/>
        </w:rPr>
      </w:pPr>
      <w:r w:rsidRPr="0038375F">
        <w:rPr>
          <w:rFonts w:ascii="Arial" w:hAnsi="Arial" w:cs="Arial"/>
          <w:color w:val="auto"/>
        </w:rPr>
        <w:t>Review all the information and click Save Report and save it in HTML format.</w:t>
      </w:r>
    </w:p>
    <w:p w14:paraId="0282FA78" w14:textId="2BFEDC25" w:rsidR="00B87BDA" w:rsidRPr="0073752C" w:rsidRDefault="00B87BDA" w:rsidP="0070481C">
      <w:pPr>
        <w:pStyle w:val="Heading3"/>
      </w:pPr>
      <w:bookmarkStart w:id="59" w:name="_NIC_Driver_Deletion"/>
      <w:bookmarkStart w:id="60" w:name="_Toc110423492"/>
      <w:bookmarkEnd w:id="59"/>
      <w:r w:rsidRPr="0073752C">
        <w:lastRenderedPageBreak/>
        <w:t>NIC Driver Deletion Test</w:t>
      </w:r>
      <w:bookmarkEnd w:id="60"/>
    </w:p>
    <w:p w14:paraId="235BA46B" w14:textId="46260417" w:rsidR="0073752C" w:rsidRPr="0073752C" w:rsidRDefault="0073752C" w:rsidP="0073752C">
      <w:pPr>
        <w:jc w:val="both"/>
        <w:rPr>
          <w:rFonts w:ascii="Arial" w:hAnsi="Arial" w:cs="Arial"/>
          <w:color w:val="auto"/>
        </w:rPr>
      </w:pPr>
      <w:r w:rsidRPr="0073752C">
        <w:rPr>
          <w:rFonts w:ascii="Arial" w:hAnsi="Arial" w:cs="Arial"/>
          <w:color w:val="auto"/>
        </w:rPr>
        <w:t xml:space="preserve">If there is </w:t>
      </w:r>
      <w:r w:rsidR="00AE102E">
        <w:rPr>
          <w:rFonts w:ascii="Arial" w:hAnsi="Arial" w:cs="Arial"/>
          <w:color w:val="auto"/>
        </w:rPr>
        <w:t xml:space="preserve">a </w:t>
      </w:r>
      <w:r w:rsidRPr="0073752C">
        <w:rPr>
          <w:rFonts w:ascii="Arial" w:hAnsi="Arial" w:cs="Arial"/>
          <w:color w:val="auto"/>
        </w:rPr>
        <w:t xml:space="preserve">concern before deploying patches, </w:t>
      </w:r>
      <w:r w:rsidR="00821E1C">
        <w:rPr>
          <w:rFonts w:ascii="Arial" w:hAnsi="Arial" w:cs="Arial"/>
          <w:color w:val="auto"/>
        </w:rPr>
        <w:t xml:space="preserve">the </w:t>
      </w:r>
      <w:r w:rsidRPr="0073752C">
        <w:rPr>
          <w:rFonts w:ascii="Arial" w:hAnsi="Arial" w:cs="Arial"/>
          <w:color w:val="auto"/>
        </w:rPr>
        <w:t xml:space="preserve">following test can be run to determine whether the NIC drivers will be deleted following </w:t>
      </w:r>
      <w:r w:rsidR="00AE102E">
        <w:rPr>
          <w:rFonts w:ascii="Arial" w:hAnsi="Arial" w:cs="Arial"/>
          <w:color w:val="auto"/>
        </w:rPr>
        <w:t xml:space="preserve">a </w:t>
      </w:r>
      <w:r w:rsidRPr="0073752C">
        <w:rPr>
          <w:rFonts w:ascii="Arial" w:hAnsi="Arial" w:cs="Arial"/>
          <w:color w:val="auto"/>
        </w:rPr>
        <w:t>reboot after patching.</w:t>
      </w:r>
    </w:p>
    <w:p w14:paraId="00464ED3" w14:textId="77777777" w:rsidR="0073752C" w:rsidRPr="00A60233" w:rsidRDefault="0073752C" w:rsidP="00A60233">
      <w:pPr>
        <w:pStyle w:val="Heading4"/>
        <w:ind w:firstLine="360"/>
      </w:pPr>
      <w:bookmarkStart w:id="61" w:name="_Toc110423493"/>
      <w:r w:rsidRPr="00A60233">
        <w:t>Copy Files to Endpoint</w:t>
      </w:r>
      <w:bookmarkEnd w:id="61"/>
    </w:p>
    <w:p w14:paraId="244AB5FE" w14:textId="7A32258F" w:rsidR="0073752C" w:rsidRPr="0073752C" w:rsidRDefault="0073752C" w:rsidP="00A60233">
      <w:pPr>
        <w:spacing w:after="120" w:line="240" w:lineRule="auto"/>
        <w:ind w:left="360"/>
        <w:jc w:val="both"/>
        <w:rPr>
          <w:rFonts w:ascii="Arial" w:hAnsi="Arial" w:cs="Arial"/>
          <w:color w:val="auto"/>
        </w:rPr>
      </w:pPr>
      <w:r w:rsidRPr="0073752C">
        <w:rPr>
          <w:rFonts w:ascii="Arial" w:hAnsi="Arial" w:cs="Arial"/>
          <w:color w:val="auto"/>
        </w:rPr>
        <w:t>T</w:t>
      </w:r>
      <w:r w:rsidR="00AE102E">
        <w:rPr>
          <w:rFonts w:ascii="Arial" w:hAnsi="Arial" w:cs="Arial"/>
          <w:color w:val="auto"/>
        </w:rPr>
        <w:t>wo files</w:t>
      </w:r>
      <w:r w:rsidRPr="0073752C">
        <w:rPr>
          <w:rFonts w:ascii="Arial" w:hAnsi="Arial" w:cs="Arial"/>
          <w:color w:val="auto"/>
        </w:rPr>
        <w:t xml:space="preserve"> need to be copied locally to the endpoint:</w:t>
      </w:r>
    </w:p>
    <w:p w14:paraId="613493BC" w14:textId="0FA14C91" w:rsidR="0073752C" w:rsidRPr="00170AF3" w:rsidRDefault="0073752C" w:rsidP="00516784">
      <w:pPr>
        <w:pStyle w:val="ListParagraph"/>
        <w:numPr>
          <w:ilvl w:val="0"/>
          <w:numId w:val="9"/>
        </w:numPr>
        <w:spacing w:after="120" w:line="240" w:lineRule="auto"/>
        <w:ind w:left="1080"/>
        <w:jc w:val="both"/>
        <w:rPr>
          <w:rFonts w:ascii="Arial" w:hAnsi="Arial" w:cs="Arial"/>
          <w:i/>
          <w:color w:val="auto"/>
        </w:rPr>
      </w:pPr>
      <w:r w:rsidRPr="00170AF3">
        <w:rPr>
          <w:rFonts w:ascii="Arial" w:hAnsi="Arial" w:cs="Arial"/>
          <w:i/>
          <w:color w:val="auto"/>
        </w:rPr>
        <w:t>CheckPCI.ps1</w:t>
      </w:r>
    </w:p>
    <w:p w14:paraId="3877F889" w14:textId="7A1F7EBF" w:rsidR="00A60233" w:rsidRPr="00A60233" w:rsidRDefault="0073752C" w:rsidP="00516784">
      <w:pPr>
        <w:pStyle w:val="ListParagraph"/>
        <w:numPr>
          <w:ilvl w:val="0"/>
          <w:numId w:val="9"/>
        </w:numPr>
        <w:spacing w:after="120" w:line="240" w:lineRule="auto"/>
        <w:ind w:left="1080"/>
        <w:jc w:val="both"/>
        <w:rPr>
          <w:rFonts w:ascii="Arial" w:hAnsi="Arial" w:cs="Arial"/>
          <w:i/>
          <w:color w:val="auto"/>
        </w:rPr>
      </w:pPr>
      <w:r w:rsidRPr="00170AF3">
        <w:rPr>
          <w:rFonts w:ascii="Arial" w:hAnsi="Arial" w:cs="Arial"/>
          <w:i/>
          <w:color w:val="auto"/>
        </w:rPr>
        <w:t>Start-Collection.ps1</w:t>
      </w:r>
    </w:p>
    <w:p w14:paraId="2A52A35E" w14:textId="3BD81E6E" w:rsidR="00021382" w:rsidRDefault="0073752C" w:rsidP="00021382">
      <w:pPr>
        <w:ind w:left="360"/>
        <w:jc w:val="both"/>
        <w:rPr>
          <w:rFonts w:ascii="Arial" w:hAnsi="Arial" w:cs="Arial"/>
          <w:i/>
          <w:color w:val="auto"/>
        </w:rPr>
      </w:pPr>
      <w:r w:rsidRPr="0073752C">
        <w:rPr>
          <w:rFonts w:ascii="Arial" w:hAnsi="Arial" w:cs="Arial"/>
          <w:color w:val="auto"/>
        </w:rPr>
        <w:t xml:space="preserve">Copy these two files to a local folder such as </w:t>
      </w:r>
      <w:r w:rsidRPr="00F32DE3">
        <w:rPr>
          <w:rFonts w:ascii="Arial" w:hAnsi="Arial" w:cs="Arial"/>
          <w:i/>
          <w:color w:val="auto"/>
        </w:rPr>
        <w:t>c:\temp\PatchTest</w:t>
      </w:r>
    </w:p>
    <w:p w14:paraId="6D14477D" w14:textId="77777777" w:rsidR="00021382" w:rsidRPr="00021382" w:rsidRDefault="00021382" w:rsidP="00021382">
      <w:pPr>
        <w:jc w:val="both"/>
        <w:rPr>
          <w:rFonts w:ascii="Arial" w:hAnsi="Arial" w:cs="Arial"/>
          <w:i/>
          <w:color w:val="auto"/>
        </w:rPr>
      </w:pPr>
    </w:p>
    <w:p w14:paraId="7697E6E8" w14:textId="77777777" w:rsidR="0073752C" w:rsidRPr="0073752C" w:rsidRDefault="0073752C" w:rsidP="00A60233">
      <w:pPr>
        <w:pStyle w:val="Heading4"/>
        <w:ind w:firstLine="360"/>
      </w:pPr>
      <w:bookmarkStart w:id="62" w:name="_Toc110423494"/>
      <w:r w:rsidRPr="0073752C">
        <w:t>Run Test</w:t>
      </w:r>
      <w:bookmarkEnd w:id="62"/>
    </w:p>
    <w:p w14:paraId="3C82582E" w14:textId="77777777" w:rsidR="0073752C" w:rsidRPr="0073752C" w:rsidRDefault="0073752C" w:rsidP="005F4BE2">
      <w:pPr>
        <w:spacing w:after="120" w:line="240" w:lineRule="auto"/>
        <w:ind w:firstLine="360"/>
        <w:jc w:val="both"/>
        <w:rPr>
          <w:rFonts w:ascii="Arial" w:hAnsi="Arial" w:cs="Arial"/>
          <w:color w:val="auto"/>
        </w:rPr>
      </w:pPr>
      <w:r w:rsidRPr="0073752C">
        <w:rPr>
          <w:rFonts w:ascii="Arial" w:hAnsi="Arial" w:cs="Arial"/>
          <w:color w:val="auto"/>
        </w:rPr>
        <w:t>By default, Windows does not allow all scripts to run. We will temporarily turn this down to test.</w:t>
      </w:r>
    </w:p>
    <w:p w14:paraId="6F7DA6F6" w14:textId="77777777" w:rsidR="0073752C" w:rsidRPr="0073752C" w:rsidRDefault="0073752C" w:rsidP="00516784">
      <w:pPr>
        <w:pStyle w:val="ListParagraph"/>
        <w:numPr>
          <w:ilvl w:val="0"/>
          <w:numId w:val="10"/>
        </w:numPr>
        <w:spacing w:after="120" w:line="240" w:lineRule="auto"/>
        <w:jc w:val="both"/>
        <w:rPr>
          <w:rFonts w:ascii="Arial" w:hAnsi="Arial" w:cs="Arial"/>
          <w:color w:val="auto"/>
        </w:rPr>
      </w:pPr>
      <w:r w:rsidRPr="0073752C">
        <w:rPr>
          <w:rFonts w:ascii="Arial" w:hAnsi="Arial" w:cs="Arial"/>
          <w:color w:val="auto"/>
        </w:rPr>
        <w:t>Open a PowerShell prompt.</w:t>
      </w:r>
    </w:p>
    <w:p w14:paraId="427B2BCB" w14:textId="24CC6A97" w:rsidR="0073752C" w:rsidRPr="0073752C" w:rsidRDefault="0073752C" w:rsidP="00516784">
      <w:pPr>
        <w:pStyle w:val="ListParagraph"/>
        <w:numPr>
          <w:ilvl w:val="0"/>
          <w:numId w:val="10"/>
        </w:numPr>
        <w:spacing w:after="120" w:line="240" w:lineRule="auto"/>
        <w:jc w:val="both"/>
        <w:rPr>
          <w:rFonts w:ascii="Arial" w:hAnsi="Arial" w:cs="Arial"/>
          <w:color w:val="auto"/>
        </w:rPr>
      </w:pPr>
      <w:r w:rsidRPr="0073752C">
        <w:rPr>
          <w:rFonts w:ascii="Arial" w:hAnsi="Arial" w:cs="Arial"/>
          <w:color w:val="auto"/>
        </w:rPr>
        <w:t xml:space="preserve">Navigate to your temporary location, </w:t>
      </w:r>
      <w:r w:rsidR="00AE102E">
        <w:rPr>
          <w:rFonts w:ascii="Arial" w:hAnsi="Arial" w:cs="Arial"/>
          <w:color w:val="auto"/>
        </w:rPr>
        <w:t xml:space="preserve">for </w:t>
      </w:r>
      <w:r w:rsidRPr="0073752C">
        <w:rPr>
          <w:rFonts w:ascii="Arial" w:hAnsi="Arial" w:cs="Arial"/>
          <w:color w:val="auto"/>
        </w:rPr>
        <w:t>example</w:t>
      </w:r>
      <w:r w:rsidR="00AE102E">
        <w:rPr>
          <w:rFonts w:ascii="Arial" w:hAnsi="Arial" w:cs="Arial"/>
          <w:color w:val="auto"/>
        </w:rPr>
        <w:t>,</w:t>
      </w:r>
      <w:r w:rsidRPr="0073752C">
        <w:rPr>
          <w:rFonts w:ascii="Arial" w:hAnsi="Arial" w:cs="Arial"/>
          <w:color w:val="auto"/>
        </w:rPr>
        <w:t xml:space="preserve"> c:\temp\PatchTest</w:t>
      </w:r>
    </w:p>
    <w:p w14:paraId="0F27F3DA" w14:textId="77777777" w:rsidR="00A60233" w:rsidRPr="00ED12CF" w:rsidRDefault="0073752C" w:rsidP="005F4BE2">
      <w:pPr>
        <w:spacing w:after="120" w:line="240" w:lineRule="auto"/>
        <w:ind w:left="720" w:firstLine="720"/>
        <w:jc w:val="both"/>
        <w:rPr>
          <w:rFonts w:ascii="Arial" w:hAnsi="Arial" w:cs="Arial"/>
          <w:b/>
          <w:bCs/>
          <w:i/>
          <w:color w:val="auto"/>
        </w:rPr>
      </w:pPr>
      <w:r w:rsidRPr="00ED12CF">
        <w:rPr>
          <w:rFonts w:ascii="Arial" w:hAnsi="Arial" w:cs="Arial"/>
          <w:b/>
          <w:bCs/>
          <w:i/>
          <w:color w:val="auto"/>
        </w:rPr>
        <w:t>cd c:\temp\PatchTest</w:t>
      </w:r>
    </w:p>
    <w:p w14:paraId="1E7B89EC" w14:textId="53842262" w:rsidR="0073752C" w:rsidRPr="00ED12CF" w:rsidRDefault="0073752C" w:rsidP="00516784">
      <w:pPr>
        <w:pStyle w:val="ListParagraph"/>
        <w:numPr>
          <w:ilvl w:val="0"/>
          <w:numId w:val="26"/>
        </w:numPr>
        <w:spacing w:after="120" w:line="240" w:lineRule="auto"/>
        <w:jc w:val="both"/>
        <w:rPr>
          <w:rFonts w:ascii="Arial" w:hAnsi="Arial" w:cs="Arial"/>
          <w:i/>
          <w:color w:val="auto"/>
        </w:rPr>
      </w:pPr>
      <w:r w:rsidRPr="00ED12CF">
        <w:rPr>
          <w:rFonts w:ascii="Arial" w:hAnsi="Arial" w:cs="Arial"/>
          <w:color w:val="auto"/>
        </w:rPr>
        <w:t>Set the current session’s execution policy to Unrestricted</w:t>
      </w:r>
    </w:p>
    <w:p w14:paraId="2D0DB45B" w14:textId="77777777" w:rsidR="005F4BE2" w:rsidRDefault="0073752C" w:rsidP="005F4BE2">
      <w:pPr>
        <w:spacing w:after="120" w:line="240" w:lineRule="auto"/>
        <w:ind w:left="720" w:firstLine="720"/>
        <w:jc w:val="both"/>
        <w:rPr>
          <w:rFonts w:ascii="Arial" w:hAnsi="Arial" w:cs="Arial"/>
          <w:b/>
          <w:bCs/>
          <w:i/>
          <w:color w:val="auto"/>
        </w:rPr>
      </w:pPr>
      <w:r w:rsidRPr="00ED12CF">
        <w:rPr>
          <w:rFonts w:ascii="Arial" w:hAnsi="Arial" w:cs="Arial"/>
          <w:b/>
          <w:bCs/>
          <w:i/>
          <w:color w:val="auto"/>
        </w:rPr>
        <w:t>Set-</w:t>
      </w:r>
      <w:proofErr w:type="spellStart"/>
      <w:r w:rsidRPr="00ED12CF">
        <w:rPr>
          <w:rFonts w:ascii="Arial" w:hAnsi="Arial" w:cs="Arial"/>
          <w:b/>
          <w:bCs/>
          <w:i/>
          <w:color w:val="auto"/>
        </w:rPr>
        <w:t>ExecutionPolicy</w:t>
      </w:r>
      <w:proofErr w:type="spellEnd"/>
      <w:r w:rsidRPr="00ED12CF">
        <w:rPr>
          <w:rFonts w:ascii="Arial" w:hAnsi="Arial" w:cs="Arial"/>
          <w:b/>
          <w:bCs/>
          <w:i/>
          <w:color w:val="auto"/>
        </w:rPr>
        <w:t xml:space="preserve"> -Scope Process -Force Unrestricted</w:t>
      </w:r>
    </w:p>
    <w:p w14:paraId="7B25C567" w14:textId="52EB6EFD" w:rsidR="0073752C" w:rsidRPr="005F4BE2" w:rsidRDefault="0073752C" w:rsidP="00516784">
      <w:pPr>
        <w:pStyle w:val="ListParagraph"/>
        <w:numPr>
          <w:ilvl w:val="0"/>
          <w:numId w:val="26"/>
        </w:numPr>
        <w:spacing w:after="120" w:line="240" w:lineRule="auto"/>
        <w:jc w:val="both"/>
        <w:rPr>
          <w:rFonts w:ascii="Arial" w:hAnsi="Arial" w:cs="Arial"/>
          <w:b/>
          <w:bCs/>
          <w:i/>
          <w:color w:val="auto"/>
        </w:rPr>
      </w:pPr>
      <w:r w:rsidRPr="005F4BE2">
        <w:rPr>
          <w:rFonts w:ascii="Arial" w:hAnsi="Arial" w:cs="Arial"/>
          <w:color w:val="auto"/>
        </w:rPr>
        <w:t>Run the test</w:t>
      </w:r>
    </w:p>
    <w:p w14:paraId="7312FAA0" w14:textId="77777777" w:rsidR="0073752C" w:rsidRPr="005F4BE2" w:rsidRDefault="0073752C" w:rsidP="005F4BE2">
      <w:pPr>
        <w:ind w:firstLine="720"/>
        <w:jc w:val="both"/>
        <w:rPr>
          <w:rFonts w:ascii="Arial" w:hAnsi="Arial" w:cs="Arial"/>
          <w:b/>
          <w:bCs/>
          <w:i/>
          <w:color w:val="auto"/>
        </w:rPr>
      </w:pPr>
      <w:r w:rsidRPr="0073752C">
        <w:rPr>
          <w:rFonts w:ascii="Arial" w:hAnsi="Arial" w:cs="Arial"/>
          <w:color w:val="auto"/>
        </w:rPr>
        <w:tab/>
      </w:r>
      <w:r w:rsidRPr="005F4BE2">
        <w:rPr>
          <w:rFonts w:ascii="Arial" w:hAnsi="Arial" w:cs="Arial"/>
          <w:b/>
          <w:bCs/>
          <w:i/>
          <w:color w:val="auto"/>
        </w:rPr>
        <w:t>.\CheckPCI.ps1 -</w:t>
      </w:r>
      <w:proofErr w:type="spellStart"/>
      <w:r w:rsidRPr="005F4BE2">
        <w:rPr>
          <w:rFonts w:ascii="Arial" w:hAnsi="Arial" w:cs="Arial"/>
          <w:b/>
          <w:bCs/>
          <w:i/>
          <w:color w:val="auto"/>
        </w:rPr>
        <w:t>AutoAssignIP</w:t>
      </w:r>
      <w:proofErr w:type="spellEnd"/>
      <w:r w:rsidRPr="005F4BE2">
        <w:rPr>
          <w:rFonts w:ascii="Arial" w:hAnsi="Arial" w:cs="Arial"/>
          <w:b/>
          <w:bCs/>
          <w:i/>
          <w:color w:val="auto"/>
        </w:rPr>
        <w:t xml:space="preserve"> Save -</w:t>
      </w:r>
      <w:proofErr w:type="spellStart"/>
      <w:r w:rsidRPr="005F4BE2">
        <w:rPr>
          <w:rFonts w:ascii="Arial" w:hAnsi="Arial" w:cs="Arial"/>
          <w:b/>
          <w:bCs/>
          <w:i/>
          <w:color w:val="auto"/>
        </w:rPr>
        <w:t>TestOemInf</w:t>
      </w:r>
      <w:proofErr w:type="spellEnd"/>
      <w:r w:rsidRPr="005F4BE2">
        <w:rPr>
          <w:rFonts w:ascii="Arial" w:hAnsi="Arial" w:cs="Arial"/>
          <w:b/>
          <w:bCs/>
          <w:i/>
          <w:color w:val="auto"/>
        </w:rPr>
        <w:t xml:space="preserve"> Yes -</w:t>
      </w:r>
      <w:proofErr w:type="spellStart"/>
      <w:r w:rsidRPr="005F4BE2">
        <w:rPr>
          <w:rFonts w:ascii="Arial" w:hAnsi="Arial" w:cs="Arial"/>
          <w:b/>
          <w:bCs/>
          <w:i/>
          <w:color w:val="auto"/>
        </w:rPr>
        <w:t>StartCollect</w:t>
      </w:r>
      <w:proofErr w:type="spellEnd"/>
      <w:r w:rsidRPr="005F4BE2">
        <w:rPr>
          <w:rFonts w:ascii="Arial" w:hAnsi="Arial" w:cs="Arial"/>
          <w:b/>
          <w:bCs/>
          <w:i/>
          <w:color w:val="auto"/>
        </w:rPr>
        <w:t xml:space="preserve"> Before</w:t>
      </w:r>
    </w:p>
    <w:p w14:paraId="56C5A330" w14:textId="7CCEF822" w:rsidR="00021382" w:rsidRDefault="005F4BE2" w:rsidP="00021382">
      <w:pPr>
        <w:ind w:left="720"/>
        <w:jc w:val="both"/>
        <w:rPr>
          <w:rFonts w:ascii="Arial" w:hAnsi="Arial" w:cs="Arial"/>
          <w:color w:val="auto"/>
        </w:rPr>
      </w:pPr>
      <w:r w:rsidRPr="005F4BE2">
        <w:rPr>
          <w:rFonts w:ascii="Arial" w:hAnsi="Arial" w:cs="Arial"/>
          <w:b/>
          <w:bCs/>
          <w:color w:val="auto"/>
        </w:rPr>
        <w:t>NOTE:</w:t>
      </w:r>
      <w:r>
        <w:rPr>
          <w:rFonts w:ascii="Arial" w:hAnsi="Arial" w:cs="Arial"/>
          <w:color w:val="auto"/>
        </w:rPr>
        <w:t xml:space="preserve"> </w:t>
      </w:r>
      <w:r w:rsidR="0073752C" w:rsidRPr="0073752C">
        <w:rPr>
          <w:rFonts w:ascii="Arial" w:hAnsi="Arial" w:cs="Arial"/>
          <w:color w:val="auto"/>
        </w:rPr>
        <w:t xml:space="preserve">Please note these tests will take a few minutes. A few error messages will be seen. This is </w:t>
      </w:r>
      <w:r w:rsidR="00F32DE3">
        <w:rPr>
          <w:rFonts w:ascii="Arial" w:hAnsi="Arial" w:cs="Arial"/>
          <w:color w:val="auto"/>
        </w:rPr>
        <w:t>fine</w:t>
      </w:r>
      <w:r w:rsidR="0073752C" w:rsidRPr="0073752C">
        <w:rPr>
          <w:rFonts w:ascii="Arial" w:hAnsi="Arial" w:cs="Arial"/>
          <w:color w:val="auto"/>
        </w:rPr>
        <w:t xml:space="preserve"> given the version of PowerShell typically present on these endpoints. If you see more errors or the script does not complete, please contact support.</w:t>
      </w:r>
    </w:p>
    <w:p w14:paraId="2B123ABF" w14:textId="77777777" w:rsidR="00021382" w:rsidRDefault="00021382" w:rsidP="00021382">
      <w:pPr>
        <w:jc w:val="both"/>
        <w:rPr>
          <w:rFonts w:ascii="Arial" w:hAnsi="Arial" w:cs="Arial"/>
          <w:color w:val="auto"/>
        </w:rPr>
      </w:pPr>
    </w:p>
    <w:p w14:paraId="47ABDBDB" w14:textId="77777777" w:rsidR="00F32DE3" w:rsidRPr="00F32DE3" w:rsidRDefault="00F32DE3" w:rsidP="00021382">
      <w:pPr>
        <w:pStyle w:val="Heading4"/>
        <w:spacing w:before="0" w:after="120" w:line="360" w:lineRule="auto"/>
        <w:ind w:firstLine="360"/>
      </w:pPr>
      <w:bookmarkStart w:id="63" w:name="_Toc110423495"/>
      <w:r w:rsidRPr="00F32DE3">
        <w:t>Review Output</w:t>
      </w:r>
      <w:bookmarkEnd w:id="63"/>
    </w:p>
    <w:p w14:paraId="271E4DF5" w14:textId="1B86FCC7" w:rsidR="00F32DE3" w:rsidRPr="00F32DE3" w:rsidRDefault="00F32DE3" w:rsidP="00516784">
      <w:pPr>
        <w:pStyle w:val="ListParagraph"/>
        <w:numPr>
          <w:ilvl w:val="0"/>
          <w:numId w:val="11"/>
        </w:numPr>
        <w:spacing w:after="120" w:line="360" w:lineRule="auto"/>
        <w:jc w:val="both"/>
        <w:rPr>
          <w:rFonts w:ascii="Arial" w:hAnsi="Arial" w:cs="Arial"/>
          <w:color w:val="auto"/>
        </w:rPr>
      </w:pPr>
      <w:r w:rsidRPr="00F32DE3">
        <w:rPr>
          <w:rFonts w:ascii="Arial" w:hAnsi="Arial" w:cs="Arial"/>
          <w:color w:val="auto"/>
        </w:rPr>
        <w:t xml:space="preserve">In the folder where the scripts are located, </w:t>
      </w:r>
      <w:r w:rsidR="00AE102E">
        <w:rPr>
          <w:rFonts w:ascii="Arial" w:hAnsi="Arial" w:cs="Arial"/>
          <w:color w:val="auto"/>
        </w:rPr>
        <w:t xml:space="preserve">for </w:t>
      </w:r>
      <w:r w:rsidRPr="00F32DE3">
        <w:rPr>
          <w:rFonts w:ascii="Arial" w:hAnsi="Arial" w:cs="Arial"/>
          <w:color w:val="auto"/>
        </w:rPr>
        <w:t>example</w:t>
      </w:r>
      <w:r w:rsidR="00AE102E">
        <w:rPr>
          <w:rFonts w:ascii="Arial" w:hAnsi="Arial" w:cs="Arial"/>
          <w:color w:val="auto"/>
        </w:rPr>
        <w:t>,</w:t>
      </w:r>
      <w:r w:rsidRPr="00F32DE3">
        <w:rPr>
          <w:rFonts w:ascii="Arial" w:hAnsi="Arial" w:cs="Arial"/>
          <w:color w:val="auto"/>
        </w:rPr>
        <w:t xml:space="preserve"> c:\temp\PatchTest, locate a file that ends in IP_and_NetAdapter_INF_test.log. If this file does not exist, please contact Support.</w:t>
      </w:r>
    </w:p>
    <w:p w14:paraId="50A16AF9" w14:textId="77777777" w:rsidR="00F32DE3" w:rsidRPr="00F32DE3" w:rsidRDefault="00F32DE3" w:rsidP="00516784">
      <w:pPr>
        <w:pStyle w:val="ListParagraph"/>
        <w:numPr>
          <w:ilvl w:val="0"/>
          <w:numId w:val="11"/>
        </w:numPr>
        <w:spacing w:after="120" w:line="360" w:lineRule="auto"/>
        <w:jc w:val="both"/>
        <w:rPr>
          <w:rFonts w:ascii="Arial" w:hAnsi="Arial" w:cs="Arial"/>
          <w:color w:val="auto"/>
        </w:rPr>
      </w:pPr>
      <w:r w:rsidRPr="00F32DE3">
        <w:rPr>
          <w:rFonts w:ascii="Arial" w:hAnsi="Arial" w:cs="Arial"/>
          <w:color w:val="auto"/>
        </w:rPr>
        <w:t>Open this file in Notepad.</w:t>
      </w:r>
    </w:p>
    <w:p w14:paraId="5B91AA6C" w14:textId="77777777" w:rsidR="00F32DE3" w:rsidRPr="00F32DE3" w:rsidRDefault="00F32DE3" w:rsidP="00516784">
      <w:pPr>
        <w:pStyle w:val="ListParagraph"/>
        <w:numPr>
          <w:ilvl w:val="0"/>
          <w:numId w:val="11"/>
        </w:numPr>
        <w:spacing w:after="120" w:line="360" w:lineRule="auto"/>
        <w:jc w:val="both"/>
        <w:rPr>
          <w:rFonts w:ascii="Arial" w:hAnsi="Arial" w:cs="Arial"/>
          <w:color w:val="auto"/>
        </w:rPr>
      </w:pPr>
      <w:r w:rsidRPr="00F32DE3">
        <w:rPr>
          <w:rFonts w:ascii="Arial" w:hAnsi="Arial" w:cs="Arial"/>
          <w:color w:val="auto"/>
        </w:rPr>
        <w:t>Look near the end of the file.</w:t>
      </w:r>
    </w:p>
    <w:p w14:paraId="7E43D483" w14:textId="77777777" w:rsidR="00F32DE3" w:rsidRPr="00F32DE3" w:rsidRDefault="00F32DE3" w:rsidP="00516784">
      <w:pPr>
        <w:pStyle w:val="ListParagraph"/>
        <w:numPr>
          <w:ilvl w:val="0"/>
          <w:numId w:val="11"/>
        </w:numPr>
        <w:spacing w:after="120" w:line="360" w:lineRule="auto"/>
        <w:jc w:val="both"/>
        <w:rPr>
          <w:rFonts w:ascii="Arial" w:hAnsi="Arial" w:cs="Arial"/>
          <w:color w:val="auto"/>
        </w:rPr>
      </w:pPr>
      <w:r w:rsidRPr="00F32DE3">
        <w:rPr>
          <w:rFonts w:ascii="Arial" w:hAnsi="Arial" w:cs="Arial"/>
          <w:color w:val="auto"/>
        </w:rPr>
        <w:t>If you see lines like those seen in Pass Condition Output Examples, you will not encounter the NIC driver deletion issue. This machine may be patched with high confidence.</w:t>
      </w:r>
    </w:p>
    <w:p w14:paraId="0B3C9948" w14:textId="249C0D46" w:rsidR="00F32DE3" w:rsidRDefault="00F32DE3" w:rsidP="00516784">
      <w:pPr>
        <w:pStyle w:val="ListParagraph"/>
        <w:numPr>
          <w:ilvl w:val="0"/>
          <w:numId w:val="11"/>
        </w:numPr>
        <w:spacing w:after="120" w:line="360" w:lineRule="auto"/>
        <w:jc w:val="both"/>
        <w:rPr>
          <w:rFonts w:ascii="Arial" w:hAnsi="Arial" w:cs="Arial"/>
          <w:color w:val="auto"/>
        </w:rPr>
      </w:pPr>
      <w:r w:rsidRPr="00F32DE3">
        <w:rPr>
          <w:rFonts w:ascii="Arial" w:hAnsi="Arial" w:cs="Arial"/>
          <w:color w:val="auto"/>
        </w:rPr>
        <w:t xml:space="preserve">If you see lines like those seen in </w:t>
      </w:r>
      <w:proofErr w:type="spellStart"/>
      <w:r w:rsidRPr="00F32DE3">
        <w:rPr>
          <w:rFonts w:ascii="Arial" w:hAnsi="Arial" w:cs="Arial"/>
          <w:color w:val="auto"/>
        </w:rPr>
        <w:t>Fail</w:t>
      </w:r>
      <w:proofErr w:type="spellEnd"/>
      <w:r w:rsidRPr="00F32DE3">
        <w:rPr>
          <w:rFonts w:ascii="Arial" w:hAnsi="Arial" w:cs="Arial"/>
          <w:color w:val="auto"/>
        </w:rPr>
        <w:t xml:space="preserve"> Condition Output Examples, you will encounter the NIC driver deletion issue. Do not patch this machine. Please verify that it is not a false positive (see </w:t>
      </w:r>
      <w:r w:rsidR="00AE102E">
        <w:rPr>
          <w:rFonts w:ascii="Arial" w:hAnsi="Arial" w:cs="Arial"/>
          <w:color w:val="auto"/>
        </w:rPr>
        <w:t xml:space="preserve">the </w:t>
      </w:r>
      <w:r w:rsidRPr="00F32DE3">
        <w:rPr>
          <w:rFonts w:ascii="Arial" w:hAnsi="Arial" w:cs="Arial"/>
          <w:color w:val="auto"/>
        </w:rPr>
        <w:t>section below). If it is not a false positive, or you are unsure, please contact support.</w:t>
      </w:r>
    </w:p>
    <w:p w14:paraId="0B7781AE" w14:textId="77777777" w:rsidR="00021382" w:rsidRPr="00021382" w:rsidRDefault="00021382" w:rsidP="00021382">
      <w:pPr>
        <w:spacing w:after="120" w:line="360" w:lineRule="auto"/>
        <w:jc w:val="both"/>
        <w:rPr>
          <w:rFonts w:ascii="Arial" w:hAnsi="Arial" w:cs="Arial"/>
          <w:color w:val="auto"/>
        </w:rPr>
      </w:pPr>
    </w:p>
    <w:p w14:paraId="285F8486" w14:textId="77777777" w:rsidR="00F32DE3" w:rsidRPr="00F32DE3" w:rsidRDefault="00F32DE3" w:rsidP="0076544E">
      <w:pPr>
        <w:pStyle w:val="Heading4"/>
        <w:ind w:firstLine="360"/>
      </w:pPr>
      <w:bookmarkStart w:id="64" w:name="_Toc110423496"/>
      <w:r w:rsidRPr="00F32DE3">
        <w:lastRenderedPageBreak/>
        <w:t>Pass Condition Output Examples</w:t>
      </w:r>
      <w:bookmarkEnd w:id="64"/>
    </w:p>
    <w:p w14:paraId="736BBEB3" w14:textId="77777777" w:rsidR="00F32DE3" w:rsidRPr="00F32DE3" w:rsidRDefault="00F32DE3" w:rsidP="0076544E">
      <w:pPr>
        <w:ind w:firstLine="360"/>
        <w:jc w:val="both"/>
        <w:rPr>
          <w:rFonts w:ascii="Arial" w:hAnsi="Arial" w:cs="Arial"/>
          <w:color w:val="auto"/>
        </w:rPr>
      </w:pPr>
      <w:r w:rsidRPr="00F32DE3">
        <w:rPr>
          <w:rFonts w:ascii="Arial" w:hAnsi="Arial" w:cs="Arial"/>
          <w:color w:val="auto"/>
        </w:rPr>
        <w:t>Please note the pass condition reports that an oem*.inf driver was found.</w:t>
      </w:r>
    </w:p>
    <w:p w14:paraId="077FD7CF" w14:textId="77777777" w:rsidR="00F32DE3" w:rsidRPr="00F32DE3" w:rsidRDefault="00F32DE3" w:rsidP="0076544E">
      <w:pPr>
        <w:spacing w:after="120" w:line="240" w:lineRule="auto"/>
        <w:ind w:firstLine="360"/>
        <w:jc w:val="both"/>
        <w:rPr>
          <w:rFonts w:ascii="Arial" w:hAnsi="Arial" w:cs="Arial"/>
          <w:color w:val="auto"/>
        </w:rPr>
      </w:pPr>
      <w:r w:rsidRPr="00F32DE3">
        <w:rPr>
          <w:rFonts w:ascii="Arial" w:hAnsi="Arial" w:cs="Arial"/>
          <w:i/>
          <w:color w:val="auto"/>
        </w:rPr>
        <w:t>The oem11.inf driver file was found in C:\windows\INF</w:t>
      </w:r>
      <w:r w:rsidRPr="00F32DE3">
        <w:rPr>
          <w:rFonts w:ascii="Arial" w:hAnsi="Arial" w:cs="Arial"/>
          <w:color w:val="auto"/>
        </w:rPr>
        <w:t>. This file is used by:</w:t>
      </w:r>
    </w:p>
    <w:p w14:paraId="4E86E090" w14:textId="77777777" w:rsidR="00F32DE3" w:rsidRPr="00F32DE3" w:rsidRDefault="00F32DE3" w:rsidP="00516784">
      <w:pPr>
        <w:pStyle w:val="ListParagraph"/>
        <w:numPr>
          <w:ilvl w:val="0"/>
          <w:numId w:val="12"/>
        </w:numPr>
        <w:spacing w:after="120" w:line="240" w:lineRule="auto"/>
        <w:jc w:val="both"/>
        <w:rPr>
          <w:rFonts w:ascii="Arial" w:hAnsi="Arial" w:cs="Arial"/>
          <w:color w:val="auto"/>
        </w:rPr>
      </w:pPr>
      <w:r w:rsidRPr="00F32DE3">
        <w:rPr>
          <w:rFonts w:ascii="Arial" w:hAnsi="Arial" w:cs="Arial"/>
          <w:color w:val="auto"/>
        </w:rPr>
        <w:t xml:space="preserve">NIC(s): </w:t>
      </w:r>
    </w:p>
    <w:p w14:paraId="2761CF47" w14:textId="77777777" w:rsidR="00F32DE3" w:rsidRPr="00F32DE3" w:rsidRDefault="00F32DE3" w:rsidP="00516784">
      <w:pPr>
        <w:pStyle w:val="ListParagraph"/>
        <w:numPr>
          <w:ilvl w:val="0"/>
          <w:numId w:val="12"/>
        </w:numPr>
        <w:spacing w:after="120" w:line="240" w:lineRule="auto"/>
        <w:jc w:val="both"/>
        <w:rPr>
          <w:rFonts w:ascii="Arial" w:hAnsi="Arial" w:cs="Arial"/>
          <w:color w:val="auto"/>
        </w:rPr>
      </w:pPr>
      <w:r w:rsidRPr="00F32DE3">
        <w:rPr>
          <w:rFonts w:ascii="Arial" w:hAnsi="Arial" w:cs="Arial"/>
          <w:color w:val="auto"/>
        </w:rPr>
        <w:t>Driver(s): Ohi Miniport</w:t>
      </w:r>
    </w:p>
    <w:p w14:paraId="7F0B68DA" w14:textId="77777777" w:rsidR="00F32DE3" w:rsidRPr="00F32DE3" w:rsidRDefault="00F32DE3" w:rsidP="0076544E">
      <w:pPr>
        <w:spacing w:after="120" w:line="240" w:lineRule="auto"/>
        <w:ind w:left="360"/>
        <w:jc w:val="both"/>
        <w:rPr>
          <w:rFonts w:ascii="Arial" w:hAnsi="Arial" w:cs="Arial"/>
          <w:color w:val="auto"/>
        </w:rPr>
      </w:pPr>
      <w:r w:rsidRPr="00F32DE3">
        <w:rPr>
          <w:rFonts w:ascii="Arial" w:hAnsi="Arial" w:cs="Arial"/>
          <w:i/>
          <w:color w:val="auto"/>
        </w:rPr>
        <w:t>The oem6.inf driver file was found in C:\windows\INF</w:t>
      </w:r>
      <w:r w:rsidRPr="00F32DE3">
        <w:rPr>
          <w:rFonts w:ascii="Arial" w:hAnsi="Arial" w:cs="Arial"/>
          <w:color w:val="auto"/>
        </w:rPr>
        <w:t>. This file is used by:</w:t>
      </w:r>
    </w:p>
    <w:p w14:paraId="73C26D67" w14:textId="77777777" w:rsidR="00F32DE3" w:rsidRPr="00F32DE3" w:rsidRDefault="00F32DE3" w:rsidP="00516784">
      <w:pPr>
        <w:pStyle w:val="ListParagraph"/>
        <w:numPr>
          <w:ilvl w:val="0"/>
          <w:numId w:val="13"/>
        </w:numPr>
        <w:spacing w:after="120" w:line="240" w:lineRule="auto"/>
        <w:ind w:left="1080"/>
        <w:jc w:val="both"/>
        <w:rPr>
          <w:rFonts w:ascii="Arial" w:hAnsi="Arial" w:cs="Arial"/>
          <w:color w:val="auto"/>
        </w:rPr>
      </w:pPr>
      <w:r w:rsidRPr="00F32DE3">
        <w:rPr>
          <w:rFonts w:ascii="Arial" w:hAnsi="Arial" w:cs="Arial"/>
          <w:color w:val="auto"/>
        </w:rPr>
        <w:t xml:space="preserve">NIC(s): </w:t>
      </w:r>
    </w:p>
    <w:p w14:paraId="04EBEC27" w14:textId="23FA60E7" w:rsidR="00F32DE3" w:rsidRDefault="00F32DE3" w:rsidP="00516784">
      <w:pPr>
        <w:pStyle w:val="ListParagraph"/>
        <w:numPr>
          <w:ilvl w:val="0"/>
          <w:numId w:val="13"/>
        </w:numPr>
        <w:spacing w:after="120" w:line="240" w:lineRule="auto"/>
        <w:ind w:left="1080"/>
        <w:jc w:val="both"/>
        <w:rPr>
          <w:rFonts w:ascii="Arial" w:hAnsi="Arial" w:cs="Arial"/>
          <w:color w:val="auto"/>
        </w:rPr>
      </w:pPr>
      <w:r w:rsidRPr="00F32DE3">
        <w:rPr>
          <w:rFonts w:ascii="Arial" w:hAnsi="Arial" w:cs="Arial"/>
          <w:color w:val="auto"/>
        </w:rPr>
        <w:t>Driver(s): vmxnet3 Ethernet Adapter</w:t>
      </w:r>
    </w:p>
    <w:p w14:paraId="5764313E" w14:textId="77777777" w:rsidR="0076544E" w:rsidRPr="00F32DE3" w:rsidRDefault="0076544E" w:rsidP="0076544E">
      <w:pPr>
        <w:pStyle w:val="ListParagraph"/>
        <w:spacing w:after="120" w:line="240" w:lineRule="auto"/>
        <w:ind w:left="1080"/>
        <w:jc w:val="both"/>
        <w:rPr>
          <w:rFonts w:ascii="Arial" w:hAnsi="Arial" w:cs="Arial"/>
          <w:color w:val="auto"/>
        </w:rPr>
      </w:pPr>
    </w:p>
    <w:p w14:paraId="4EA36622" w14:textId="77777777" w:rsidR="00F32DE3" w:rsidRPr="00F32DE3" w:rsidRDefault="00F32DE3" w:rsidP="0076544E">
      <w:pPr>
        <w:spacing w:after="120" w:line="240" w:lineRule="auto"/>
        <w:ind w:left="360"/>
        <w:jc w:val="both"/>
        <w:rPr>
          <w:rFonts w:ascii="Arial" w:hAnsi="Arial" w:cs="Arial"/>
          <w:color w:val="auto"/>
        </w:rPr>
      </w:pPr>
      <w:r w:rsidRPr="00F32DE3">
        <w:rPr>
          <w:rFonts w:ascii="Arial" w:hAnsi="Arial" w:cs="Arial"/>
          <w:i/>
          <w:color w:val="auto"/>
        </w:rPr>
        <w:t>The oem11.inf driver file was found in C:\windows\INF</w:t>
      </w:r>
      <w:r w:rsidRPr="00F32DE3">
        <w:rPr>
          <w:rFonts w:ascii="Arial" w:hAnsi="Arial" w:cs="Arial"/>
          <w:color w:val="auto"/>
        </w:rPr>
        <w:t>. This file is used by:</w:t>
      </w:r>
    </w:p>
    <w:p w14:paraId="6D91FB8B" w14:textId="77777777" w:rsidR="00F32DE3" w:rsidRPr="00F32DE3" w:rsidRDefault="00F32DE3" w:rsidP="00516784">
      <w:pPr>
        <w:pStyle w:val="ListParagraph"/>
        <w:numPr>
          <w:ilvl w:val="0"/>
          <w:numId w:val="14"/>
        </w:numPr>
        <w:spacing w:after="120" w:line="240" w:lineRule="auto"/>
        <w:ind w:left="1080"/>
        <w:jc w:val="both"/>
        <w:rPr>
          <w:rFonts w:ascii="Arial" w:hAnsi="Arial" w:cs="Arial"/>
          <w:color w:val="auto"/>
        </w:rPr>
      </w:pPr>
      <w:r w:rsidRPr="00F32DE3">
        <w:rPr>
          <w:rFonts w:ascii="Arial" w:hAnsi="Arial" w:cs="Arial"/>
          <w:color w:val="auto"/>
        </w:rPr>
        <w:t xml:space="preserve">NIC(s): </w:t>
      </w:r>
    </w:p>
    <w:p w14:paraId="146BF17E" w14:textId="39C2019F" w:rsidR="00F32DE3" w:rsidRDefault="00F32DE3" w:rsidP="00516784">
      <w:pPr>
        <w:pStyle w:val="ListParagraph"/>
        <w:numPr>
          <w:ilvl w:val="0"/>
          <w:numId w:val="14"/>
        </w:numPr>
        <w:spacing w:after="120" w:line="240" w:lineRule="auto"/>
        <w:ind w:left="1080"/>
        <w:jc w:val="both"/>
        <w:rPr>
          <w:rFonts w:ascii="Arial" w:hAnsi="Arial" w:cs="Arial"/>
          <w:color w:val="auto"/>
        </w:rPr>
      </w:pPr>
      <w:r w:rsidRPr="00F32DE3">
        <w:rPr>
          <w:rFonts w:ascii="Arial" w:hAnsi="Arial" w:cs="Arial"/>
          <w:color w:val="auto"/>
        </w:rPr>
        <w:t xml:space="preserve">Driver(s): Intel(R) Gigabit 4P I350-t </w:t>
      </w:r>
      <w:proofErr w:type="spellStart"/>
      <w:r w:rsidRPr="00F32DE3">
        <w:rPr>
          <w:rFonts w:ascii="Arial" w:hAnsi="Arial" w:cs="Arial"/>
          <w:color w:val="auto"/>
        </w:rPr>
        <w:t>rNDC</w:t>
      </w:r>
      <w:proofErr w:type="spellEnd"/>
    </w:p>
    <w:p w14:paraId="62C51264" w14:textId="77777777" w:rsidR="0076544E" w:rsidRPr="00F32DE3" w:rsidRDefault="0076544E" w:rsidP="0076544E">
      <w:pPr>
        <w:pStyle w:val="ListParagraph"/>
        <w:spacing w:after="120" w:line="240" w:lineRule="auto"/>
        <w:ind w:left="1080"/>
        <w:jc w:val="both"/>
        <w:rPr>
          <w:rFonts w:ascii="Arial" w:hAnsi="Arial" w:cs="Arial"/>
          <w:color w:val="auto"/>
        </w:rPr>
      </w:pPr>
    </w:p>
    <w:p w14:paraId="321517FD" w14:textId="77777777" w:rsidR="00F32DE3" w:rsidRPr="00F32DE3" w:rsidRDefault="00F32DE3" w:rsidP="0076544E">
      <w:pPr>
        <w:spacing w:after="120" w:line="240" w:lineRule="auto"/>
        <w:ind w:left="360"/>
        <w:jc w:val="both"/>
        <w:rPr>
          <w:rFonts w:ascii="Arial" w:hAnsi="Arial" w:cs="Arial"/>
          <w:color w:val="auto"/>
        </w:rPr>
      </w:pPr>
      <w:r w:rsidRPr="00F32DE3">
        <w:rPr>
          <w:rFonts w:ascii="Arial" w:hAnsi="Arial" w:cs="Arial"/>
          <w:i/>
          <w:color w:val="auto"/>
        </w:rPr>
        <w:t>The oem12.inf driver file was found in C:\windows\INF</w:t>
      </w:r>
      <w:r w:rsidRPr="00F32DE3">
        <w:rPr>
          <w:rFonts w:ascii="Arial" w:hAnsi="Arial" w:cs="Arial"/>
          <w:color w:val="auto"/>
        </w:rPr>
        <w:t>. This file is used by:</w:t>
      </w:r>
    </w:p>
    <w:p w14:paraId="6E4604D2" w14:textId="77777777" w:rsidR="00F32DE3" w:rsidRPr="00F32DE3" w:rsidRDefault="00F32DE3" w:rsidP="00516784">
      <w:pPr>
        <w:pStyle w:val="ListParagraph"/>
        <w:numPr>
          <w:ilvl w:val="0"/>
          <w:numId w:val="15"/>
        </w:numPr>
        <w:spacing w:after="120" w:line="240" w:lineRule="auto"/>
        <w:ind w:left="1080"/>
        <w:jc w:val="both"/>
        <w:rPr>
          <w:rFonts w:ascii="Arial" w:hAnsi="Arial" w:cs="Arial"/>
          <w:color w:val="auto"/>
        </w:rPr>
      </w:pPr>
      <w:r w:rsidRPr="00F32DE3">
        <w:rPr>
          <w:rFonts w:ascii="Arial" w:hAnsi="Arial" w:cs="Arial"/>
          <w:color w:val="auto"/>
        </w:rPr>
        <w:t xml:space="preserve">NIC(s): </w:t>
      </w:r>
    </w:p>
    <w:p w14:paraId="0F33EA2C" w14:textId="3D5F7A2B" w:rsidR="00F32DE3" w:rsidRDefault="00F32DE3" w:rsidP="00516784">
      <w:pPr>
        <w:pStyle w:val="ListParagraph"/>
        <w:numPr>
          <w:ilvl w:val="0"/>
          <w:numId w:val="15"/>
        </w:numPr>
        <w:spacing w:after="120" w:line="240" w:lineRule="auto"/>
        <w:ind w:left="1080"/>
        <w:jc w:val="both"/>
        <w:rPr>
          <w:rFonts w:ascii="Arial" w:hAnsi="Arial" w:cs="Arial"/>
          <w:color w:val="auto"/>
        </w:rPr>
      </w:pPr>
      <w:r w:rsidRPr="00F32DE3">
        <w:rPr>
          <w:rFonts w:ascii="Arial" w:hAnsi="Arial" w:cs="Arial"/>
          <w:color w:val="auto"/>
        </w:rPr>
        <w:t>Driver(s): Ohi Miniport</w:t>
      </w:r>
    </w:p>
    <w:p w14:paraId="12DE966C" w14:textId="77777777" w:rsidR="0076544E" w:rsidRPr="00F32DE3" w:rsidRDefault="0076544E" w:rsidP="0076544E">
      <w:pPr>
        <w:pStyle w:val="ListParagraph"/>
        <w:spacing w:after="120" w:line="240" w:lineRule="auto"/>
        <w:ind w:left="1080"/>
        <w:jc w:val="both"/>
        <w:rPr>
          <w:rFonts w:ascii="Arial" w:hAnsi="Arial" w:cs="Arial"/>
          <w:color w:val="auto"/>
        </w:rPr>
      </w:pPr>
    </w:p>
    <w:p w14:paraId="28AD6F32" w14:textId="77777777" w:rsidR="00F32DE3" w:rsidRPr="00F32DE3" w:rsidRDefault="00F32DE3" w:rsidP="0076544E">
      <w:pPr>
        <w:spacing w:after="120" w:line="240" w:lineRule="auto"/>
        <w:ind w:left="360"/>
        <w:jc w:val="both"/>
        <w:rPr>
          <w:rFonts w:ascii="Arial" w:hAnsi="Arial" w:cs="Arial"/>
          <w:color w:val="auto"/>
        </w:rPr>
      </w:pPr>
      <w:r w:rsidRPr="00F32DE3">
        <w:rPr>
          <w:rFonts w:ascii="Arial" w:hAnsi="Arial" w:cs="Arial"/>
          <w:i/>
          <w:color w:val="auto"/>
        </w:rPr>
        <w:t>The oem18.inf driver file was found in C:\windows\INF</w:t>
      </w:r>
      <w:r w:rsidRPr="00F32DE3">
        <w:rPr>
          <w:rFonts w:ascii="Arial" w:hAnsi="Arial" w:cs="Arial"/>
          <w:color w:val="auto"/>
        </w:rPr>
        <w:t>. This file is used by:</w:t>
      </w:r>
    </w:p>
    <w:p w14:paraId="208F93C7" w14:textId="77777777" w:rsidR="00F32DE3" w:rsidRPr="00F32DE3" w:rsidRDefault="00F32DE3" w:rsidP="00516784">
      <w:pPr>
        <w:pStyle w:val="ListParagraph"/>
        <w:numPr>
          <w:ilvl w:val="0"/>
          <w:numId w:val="16"/>
        </w:numPr>
        <w:spacing w:after="120" w:line="240" w:lineRule="auto"/>
        <w:ind w:left="1080"/>
        <w:jc w:val="both"/>
        <w:rPr>
          <w:rFonts w:ascii="Arial" w:hAnsi="Arial" w:cs="Arial"/>
          <w:color w:val="auto"/>
        </w:rPr>
      </w:pPr>
      <w:r w:rsidRPr="00F32DE3">
        <w:rPr>
          <w:rFonts w:ascii="Arial" w:hAnsi="Arial" w:cs="Arial"/>
          <w:color w:val="auto"/>
        </w:rPr>
        <w:t xml:space="preserve">NIC(s): </w:t>
      </w:r>
    </w:p>
    <w:p w14:paraId="3F24FF20" w14:textId="003D55B3" w:rsidR="00F32DE3" w:rsidRDefault="00F32DE3" w:rsidP="00516784">
      <w:pPr>
        <w:pStyle w:val="ListParagraph"/>
        <w:numPr>
          <w:ilvl w:val="0"/>
          <w:numId w:val="16"/>
        </w:numPr>
        <w:spacing w:after="120" w:line="240" w:lineRule="auto"/>
        <w:ind w:left="1080"/>
        <w:jc w:val="both"/>
        <w:rPr>
          <w:rFonts w:ascii="Arial" w:hAnsi="Arial" w:cs="Arial"/>
          <w:color w:val="auto"/>
        </w:rPr>
      </w:pPr>
      <w:r w:rsidRPr="00F32DE3">
        <w:rPr>
          <w:rFonts w:ascii="Arial" w:hAnsi="Arial" w:cs="Arial"/>
          <w:color w:val="auto"/>
        </w:rPr>
        <w:t xml:space="preserve">Driver(s): </w:t>
      </w:r>
      <w:proofErr w:type="spellStart"/>
      <w:r w:rsidRPr="00F32DE3">
        <w:rPr>
          <w:rFonts w:ascii="Arial" w:hAnsi="Arial" w:cs="Arial"/>
          <w:color w:val="auto"/>
        </w:rPr>
        <w:t>WindRiver</w:t>
      </w:r>
      <w:proofErr w:type="spellEnd"/>
      <w:r w:rsidRPr="00F32DE3">
        <w:rPr>
          <w:rFonts w:ascii="Arial" w:hAnsi="Arial" w:cs="Arial"/>
          <w:color w:val="auto"/>
        </w:rPr>
        <w:t xml:space="preserve"> WRTAP</w:t>
      </w:r>
    </w:p>
    <w:p w14:paraId="4C0D6ACD" w14:textId="77777777" w:rsidR="0076544E" w:rsidRPr="00F32DE3" w:rsidRDefault="0076544E" w:rsidP="0076544E">
      <w:pPr>
        <w:pStyle w:val="ListParagraph"/>
        <w:spacing w:after="120" w:line="240" w:lineRule="auto"/>
        <w:ind w:left="1080"/>
        <w:jc w:val="both"/>
        <w:rPr>
          <w:rFonts w:ascii="Arial" w:hAnsi="Arial" w:cs="Arial"/>
          <w:color w:val="auto"/>
        </w:rPr>
      </w:pPr>
    </w:p>
    <w:p w14:paraId="35FE3BC3" w14:textId="77777777" w:rsidR="00F32DE3" w:rsidRPr="00F32DE3" w:rsidRDefault="00F32DE3" w:rsidP="0076544E">
      <w:pPr>
        <w:spacing w:after="120" w:line="240" w:lineRule="auto"/>
        <w:ind w:left="360"/>
        <w:jc w:val="both"/>
        <w:rPr>
          <w:rFonts w:ascii="Arial" w:hAnsi="Arial" w:cs="Arial"/>
          <w:color w:val="auto"/>
        </w:rPr>
      </w:pPr>
      <w:r w:rsidRPr="00F32DE3">
        <w:rPr>
          <w:rFonts w:ascii="Arial" w:hAnsi="Arial" w:cs="Arial"/>
          <w:i/>
          <w:color w:val="auto"/>
        </w:rPr>
        <w:t>The netb57vx.inf driver file was found in C:\windows\system32\DriverStore\FileRepository</w:t>
      </w:r>
      <w:r w:rsidRPr="00F32DE3">
        <w:rPr>
          <w:rFonts w:ascii="Arial" w:hAnsi="Arial" w:cs="Arial"/>
          <w:color w:val="auto"/>
        </w:rPr>
        <w:t>.This file is used by:</w:t>
      </w:r>
    </w:p>
    <w:p w14:paraId="7547851F" w14:textId="77777777" w:rsidR="00F32DE3" w:rsidRPr="00F32DE3" w:rsidRDefault="00F32DE3" w:rsidP="00516784">
      <w:pPr>
        <w:pStyle w:val="ListParagraph"/>
        <w:numPr>
          <w:ilvl w:val="0"/>
          <w:numId w:val="17"/>
        </w:numPr>
        <w:spacing w:after="120" w:line="240" w:lineRule="auto"/>
        <w:ind w:left="1080"/>
        <w:jc w:val="both"/>
        <w:rPr>
          <w:rFonts w:ascii="Arial" w:hAnsi="Arial" w:cs="Arial"/>
          <w:color w:val="auto"/>
        </w:rPr>
      </w:pPr>
      <w:r w:rsidRPr="00F32DE3">
        <w:rPr>
          <w:rFonts w:ascii="Arial" w:hAnsi="Arial" w:cs="Arial"/>
          <w:color w:val="auto"/>
        </w:rPr>
        <w:t xml:space="preserve">NIC(s): </w:t>
      </w:r>
    </w:p>
    <w:p w14:paraId="53CAFBEF" w14:textId="39C70BD9" w:rsidR="00F32DE3" w:rsidRDefault="00F32DE3" w:rsidP="00516784">
      <w:pPr>
        <w:pStyle w:val="ListParagraph"/>
        <w:numPr>
          <w:ilvl w:val="0"/>
          <w:numId w:val="17"/>
        </w:numPr>
        <w:spacing w:after="120" w:line="240" w:lineRule="auto"/>
        <w:ind w:left="1080"/>
        <w:jc w:val="both"/>
        <w:rPr>
          <w:rFonts w:ascii="Arial" w:hAnsi="Arial" w:cs="Arial"/>
          <w:color w:val="auto"/>
        </w:rPr>
      </w:pPr>
      <w:r w:rsidRPr="00F32DE3">
        <w:rPr>
          <w:rFonts w:ascii="Arial" w:hAnsi="Arial" w:cs="Arial"/>
          <w:color w:val="auto"/>
        </w:rPr>
        <w:t xml:space="preserve">Driver(s): Broadcom </w:t>
      </w:r>
      <w:proofErr w:type="spellStart"/>
      <w:r w:rsidRPr="00F32DE3">
        <w:rPr>
          <w:rFonts w:ascii="Arial" w:hAnsi="Arial" w:cs="Arial"/>
          <w:color w:val="auto"/>
        </w:rPr>
        <w:t>NetXtreme</w:t>
      </w:r>
      <w:proofErr w:type="spellEnd"/>
      <w:r w:rsidRPr="00F32DE3">
        <w:rPr>
          <w:rFonts w:ascii="Arial" w:hAnsi="Arial" w:cs="Arial"/>
          <w:color w:val="auto"/>
        </w:rPr>
        <w:t xml:space="preserve"> Gigabit Ethernet</w:t>
      </w:r>
    </w:p>
    <w:p w14:paraId="0E180AEE" w14:textId="77777777" w:rsidR="0076544E" w:rsidRPr="00B526C3" w:rsidRDefault="0076544E" w:rsidP="00B526C3">
      <w:pPr>
        <w:spacing w:after="120" w:line="240" w:lineRule="auto"/>
        <w:jc w:val="both"/>
        <w:rPr>
          <w:rFonts w:ascii="Arial" w:hAnsi="Arial" w:cs="Arial"/>
          <w:color w:val="auto"/>
        </w:rPr>
      </w:pPr>
    </w:p>
    <w:p w14:paraId="20031D54" w14:textId="77777777" w:rsidR="00F32DE3" w:rsidRPr="00F32DE3" w:rsidRDefault="00F32DE3" w:rsidP="0076544E">
      <w:pPr>
        <w:pStyle w:val="Heading4"/>
        <w:ind w:firstLine="360"/>
      </w:pPr>
      <w:bookmarkStart w:id="65" w:name="_Toc110423497"/>
      <w:r w:rsidRPr="00F32DE3">
        <w:t>Fail Condition Output Examples</w:t>
      </w:r>
      <w:bookmarkEnd w:id="65"/>
    </w:p>
    <w:p w14:paraId="0F19FF12" w14:textId="78282DAE" w:rsidR="0076544E" w:rsidRPr="00F32DE3" w:rsidRDefault="00F32DE3" w:rsidP="00B526C3">
      <w:pPr>
        <w:spacing w:after="120" w:line="240" w:lineRule="auto"/>
        <w:ind w:left="360"/>
        <w:jc w:val="both"/>
        <w:rPr>
          <w:rFonts w:ascii="Arial" w:hAnsi="Arial" w:cs="Arial"/>
          <w:color w:val="auto"/>
        </w:rPr>
      </w:pPr>
      <w:r w:rsidRPr="00F32DE3">
        <w:rPr>
          <w:rFonts w:ascii="Arial" w:hAnsi="Arial" w:cs="Arial"/>
          <w:color w:val="auto"/>
        </w:rPr>
        <w:t>Please note th</w:t>
      </w:r>
      <w:r w:rsidR="0076544E">
        <w:rPr>
          <w:rFonts w:ascii="Arial" w:hAnsi="Arial" w:cs="Arial"/>
          <w:color w:val="auto"/>
        </w:rPr>
        <w:t>es</w:t>
      </w:r>
      <w:r w:rsidRPr="00F32DE3">
        <w:rPr>
          <w:rFonts w:ascii="Arial" w:hAnsi="Arial" w:cs="Arial"/>
          <w:color w:val="auto"/>
        </w:rPr>
        <w:t>e fail condition reports [Warn] and a file was NOT found.</w:t>
      </w:r>
    </w:p>
    <w:p w14:paraId="486ED0C9" w14:textId="77777777" w:rsidR="00F32DE3" w:rsidRPr="00F32DE3" w:rsidRDefault="00F32DE3" w:rsidP="00516784">
      <w:pPr>
        <w:pStyle w:val="ListParagraph"/>
        <w:numPr>
          <w:ilvl w:val="0"/>
          <w:numId w:val="18"/>
        </w:numPr>
        <w:spacing w:after="120" w:line="240" w:lineRule="auto"/>
        <w:ind w:left="1080"/>
        <w:jc w:val="both"/>
        <w:rPr>
          <w:rFonts w:ascii="Arial" w:hAnsi="Arial" w:cs="Arial"/>
          <w:color w:val="auto"/>
        </w:rPr>
      </w:pPr>
      <w:r w:rsidRPr="00F32DE3">
        <w:rPr>
          <w:rFonts w:ascii="Arial" w:hAnsi="Arial" w:cs="Arial"/>
          <w:color w:val="auto"/>
        </w:rPr>
        <w:t>Examples of bad states would include [Warn] messages for NICs that are in use by your system</w:t>
      </w:r>
    </w:p>
    <w:p w14:paraId="5E4C9957" w14:textId="77777777" w:rsidR="00F32DE3" w:rsidRPr="00F32DE3" w:rsidRDefault="00F32DE3" w:rsidP="0076544E">
      <w:pPr>
        <w:spacing w:after="120" w:line="240" w:lineRule="auto"/>
        <w:ind w:left="360" w:firstLine="180"/>
        <w:jc w:val="both"/>
        <w:rPr>
          <w:rFonts w:ascii="Arial" w:hAnsi="Arial" w:cs="Arial"/>
          <w:color w:val="auto"/>
        </w:rPr>
      </w:pPr>
      <w:r w:rsidRPr="00F32DE3">
        <w:rPr>
          <w:rFonts w:ascii="Arial" w:hAnsi="Arial" w:cs="Arial"/>
          <w:i/>
          <w:color w:val="auto"/>
        </w:rPr>
        <w:t>[Warn] The wnetvsc.inf driver file was NOT found in C:\windows\INF</w:t>
      </w:r>
      <w:r w:rsidRPr="00F32DE3">
        <w:rPr>
          <w:rFonts w:ascii="Arial" w:hAnsi="Arial" w:cs="Arial"/>
          <w:color w:val="auto"/>
        </w:rPr>
        <w:t>. This file is used by:</w:t>
      </w:r>
    </w:p>
    <w:p w14:paraId="3BA39525" w14:textId="77777777" w:rsidR="00F32DE3" w:rsidRPr="00F32DE3" w:rsidRDefault="00F32DE3" w:rsidP="00516784">
      <w:pPr>
        <w:pStyle w:val="ListParagraph"/>
        <w:numPr>
          <w:ilvl w:val="0"/>
          <w:numId w:val="19"/>
        </w:numPr>
        <w:spacing w:after="120" w:line="240" w:lineRule="auto"/>
        <w:ind w:left="1080"/>
        <w:jc w:val="both"/>
        <w:rPr>
          <w:rFonts w:ascii="Arial" w:hAnsi="Arial" w:cs="Arial"/>
          <w:color w:val="auto"/>
        </w:rPr>
      </w:pPr>
      <w:r w:rsidRPr="00F32DE3">
        <w:rPr>
          <w:rFonts w:ascii="Arial" w:hAnsi="Arial" w:cs="Arial"/>
          <w:color w:val="auto"/>
        </w:rPr>
        <w:t xml:space="preserve">NIC(s): </w:t>
      </w:r>
    </w:p>
    <w:p w14:paraId="0A2485B6" w14:textId="4EF55D55" w:rsidR="0076544E" w:rsidRDefault="00F32DE3" w:rsidP="00516784">
      <w:pPr>
        <w:pStyle w:val="ListParagraph"/>
        <w:numPr>
          <w:ilvl w:val="0"/>
          <w:numId w:val="19"/>
        </w:numPr>
        <w:spacing w:after="120" w:line="240" w:lineRule="auto"/>
        <w:ind w:left="1080"/>
        <w:jc w:val="both"/>
        <w:rPr>
          <w:rFonts w:ascii="Arial" w:hAnsi="Arial" w:cs="Arial"/>
          <w:color w:val="auto"/>
        </w:rPr>
      </w:pPr>
      <w:r w:rsidRPr="00F32DE3">
        <w:rPr>
          <w:rFonts w:ascii="Arial" w:hAnsi="Arial" w:cs="Arial"/>
          <w:color w:val="auto"/>
        </w:rPr>
        <w:t>Driver(s): Microsoft Virtual Machine Bus Network Adapter</w:t>
      </w:r>
    </w:p>
    <w:p w14:paraId="360A62DE" w14:textId="77777777" w:rsidR="00B526C3" w:rsidRPr="00B526C3" w:rsidRDefault="00B526C3" w:rsidP="00B526C3">
      <w:pPr>
        <w:spacing w:after="120" w:line="240" w:lineRule="auto"/>
        <w:ind w:left="720"/>
        <w:jc w:val="both"/>
        <w:rPr>
          <w:rFonts w:ascii="Arial" w:hAnsi="Arial" w:cs="Arial"/>
          <w:color w:val="auto"/>
        </w:rPr>
      </w:pPr>
    </w:p>
    <w:p w14:paraId="4399A37D" w14:textId="77777777" w:rsidR="00F32DE3" w:rsidRPr="00F32DE3" w:rsidRDefault="00F32DE3" w:rsidP="00516784">
      <w:pPr>
        <w:pStyle w:val="ListParagraph"/>
        <w:numPr>
          <w:ilvl w:val="0"/>
          <w:numId w:val="18"/>
        </w:numPr>
        <w:spacing w:after="120" w:line="240" w:lineRule="auto"/>
        <w:ind w:left="1080"/>
        <w:jc w:val="both"/>
        <w:rPr>
          <w:rFonts w:ascii="Arial" w:hAnsi="Arial" w:cs="Arial"/>
          <w:color w:val="auto"/>
        </w:rPr>
      </w:pPr>
      <w:r w:rsidRPr="00F32DE3">
        <w:rPr>
          <w:rFonts w:ascii="Arial" w:hAnsi="Arial" w:cs="Arial"/>
          <w:color w:val="auto"/>
        </w:rPr>
        <w:t>Examples of false positives would include [Warn] messages for NICs that are not in use by your system</w:t>
      </w:r>
    </w:p>
    <w:p w14:paraId="55AB92ED" w14:textId="79DB55C9" w:rsidR="0076544E" w:rsidRDefault="00F32DE3" w:rsidP="0076544E">
      <w:pPr>
        <w:spacing w:after="120" w:line="240" w:lineRule="auto"/>
        <w:ind w:left="90"/>
        <w:rPr>
          <w:rFonts w:ascii="Arial" w:hAnsi="Arial" w:cs="Arial"/>
          <w:color w:val="auto"/>
        </w:rPr>
      </w:pPr>
      <w:r w:rsidRPr="00F32DE3">
        <w:rPr>
          <w:rFonts w:ascii="Arial" w:hAnsi="Arial" w:cs="Arial"/>
          <w:i/>
          <w:color w:val="auto"/>
        </w:rPr>
        <w:t>[Warn] The netbrdgm.inf driver file was NOT found in</w:t>
      </w:r>
      <w:r w:rsidR="0076544E">
        <w:rPr>
          <w:rFonts w:ascii="Arial" w:hAnsi="Arial" w:cs="Arial"/>
          <w:i/>
          <w:color w:val="auto"/>
        </w:rPr>
        <w:t xml:space="preserve"> </w:t>
      </w:r>
      <w:r w:rsidRPr="00F32DE3">
        <w:rPr>
          <w:rFonts w:ascii="Arial" w:hAnsi="Arial" w:cs="Arial"/>
          <w:i/>
          <w:color w:val="auto"/>
        </w:rPr>
        <w:t>C:\windows\system32\DriverStore\FileRepository</w:t>
      </w:r>
      <w:r w:rsidRPr="00F32DE3">
        <w:rPr>
          <w:rFonts w:ascii="Arial" w:hAnsi="Arial" w:cs="Arial"/>
          <w:color w:val="auto"/>
        </w:rPr>
        <w:t xml:space="preserve">. </w:t>
      </w:r>
    </w:p>
    <w:p w14:paraId="7821B82A" w14:textId="6E05200D" w:rsidR="00F32DE3" w:rsidRPr="00F32DE3" w:rsidRDefault="00F32DE3" w:rsidP="0076544E">
      <w:pPr>
        <w:spacing w:after="120" w:line="240" w:lineRule="auto"/>
        <w:ind w:left="720"/>
        <w:rPr>
          <w:rFonts w:ascii="Arial" w:hAnsi="Arial" w:cs="Arial"/>
          <w:color w:val="auto"/>
        </w:rPr>
      </w:pPr>
      <w:r w:rsidRPr="00F32DE3">
        <w:rPr>
          <w:rFonts w:ascii="Arial" w:hAnsi="Arial" w:cs="Arial"/>
          <w:color w:val="auto"/>
        </w:rPr>
        <w:t>This file is used by:</w:t>
      </w:r>
    </w:p>
    <w:p w14:paraId="40A32795" w14:textId="77777777" w:rsidR="00F32DE3" w:rsidRPr="00F32DE3" w:rsidRDefault="00F32DE3" w:rsidP="00516784">
      <w:pPr>
        <w:pStyle w:val="ListParagraph"/>
        <w:numPr>
          <w:ilvl w:val="0"/>
          <w:numId w:val="20"/>
        </w:numPr>
        <w:spacing w:after="120" w:line="240" w:lineRule="auto"/>
        <w:ind w:left="1080"/>
        <w:jc w:val="both"/>
        <w:rPr>
          <w:rFonts w:ascii="Arial" w:hAnsi="Arial" w:cs="Arial"/>
          <w:color w:val="auto"/>
        </w:rPr>
      </w:pPr>
      <w:r w:rsidRPr="00F32DE3">
        <w:rPr>
          <w:rFonts w:ascii="Arial" w:hAnsi="Arial" w:cs="Arial"/>
          <w:color w:val="auto"/>
        </w:rPr>
        <w:t>NIC(s): MAC Bridge Miniport</w:t>
      </w:r>
    </w:p>
    <w:p w14:paraId="4E325093" w14:textId="77777777" w:rsidR="00F32DE3" w:rsidRPr="00F32DE3" w:rsidRDefault="00F32DE3" w:rsidP="00516784">
      <w:pPr>
        <w:pStyle w:val="ListParagraph"/>
        <w:numPr>
          <w:ilvl w:val="0"/>
          <w:numId w:val="20"/>
        </w:numPr>
        <w:spacing w:after="120" w:line="240" w:lineRule="auto"/>
        <w:ind w:left="1080"/>
        <w:jc w:val="both"/>
        <w:rPr>
          <w:rFonts w:ascii="Arial" w:hAnsi="Arial" w:cs="Arial"/>
          <w:color w:val="auto"/>
        </w:rPr>
      </w:pPr>
      <w:r w:rsidRPr="00F32DE3">
        <w:rPr>
          <w:rFonts w:ascii="Arial" w:hAnsi="Arial" w:cs="Arial"/>
          <w:color w:val="auto"/>
        </w:rPr>
        <w:t>Driver(s): MAC Bridge Miniport</w:t>
      </w:r>
    </w:p>
    <w:p w14:paraId="04DEC562" w14:textId="5FAF5250" w:rsidR="0076544E" w:rsidRDefault="00F32DE3" w:rsidP="00B526C3">
      <w:pPr>
        <w:spacing w:after="120" w:line="240" w:lineRule="auto"/>
        <w:ind w:left="360"/>
        <w:jc w:val="both"/>
        <w:rPr>
          <w:rFonts w:ascii="Arial" w:hAnsi="Arial" w:cs="Arial"/>
          <w:color w:val="auto"/>
        </w:rPr>
      </w:pPr>
      <w:r w:rsidRPr="00F32DE3">
        <w:rPr>
          <w:rFonts w:ascii="Arial" w:hAnsi="Arial" w:cs="Arial"/>
          <w:color w:val="auto"/>
        </w:rPr>
        <w:t>This MAC Bridge Miniport is a known false positive and does not affect Ovation systems. It is safe to ignore. If you have any questions, please contact support.</w:t>
      </w:r>
    </w:p>
    <w:p w14:paraId="06962FD2" w14:textId="096AA664" w:rsidR="00E612BB" w:rsidRPr="00E612BB" w:rsidRDefault="00E612BB" w:rsidP="0070481C">
      <w:pPr>
        <w:pStyle w:val="Heading3"/>
      </w:pPr>
      <w:bookmarkStart w:id="66" w:name="_Toc110423498"/>
      <w:r w:rsidRPr="00E612BB">
        <w:lastRenderedPageBreak/>
        <w:t>Reviewing mini dump files</w:t>
      </w:r>
      <w:r w:rsidR="00A60233">
        <w:t xml:space="preserve"> for Windows</w:t>
      </w:r>
      <w:bookmarkEnd w:id="66"/>
    </w:p>
    <w:p w14:paraId="6D6343E2" w14:textId="70A90D68" w:rsidR="00E612BB" w:rsidRDefault="00E612BB" w:rsidP="00093860">
      <w:pPr>
        <w:spacing w:after="0" w:line="240" w:lineRule="auto"/>
        <w:jc w:val="both"/>
        <w:rPr>
          <w:rFonts w:ascii="Arial" w:hAnsi="Arial" w:cs="Arial"/>
          <w:color w:val="auto"/>
        </w:rPr>
      </w:pPr>
      <w:r>
        <w:rPr>
          <w:rFonts w:ascii="Arial" w:hAnsi="Arial" w:cs="Arial"/>
          <w:color w:val="auto"/>
        </w:rPr>
        <w:t xml:space="preserve">As explained before in the document, reviewing mini dump files can be helpful to understand which machines are prone to fail while patching. </w:t>
      </w:r>
      <w:r w:rsidR="00286013">
        <w:rPr>
          <w:rFonts w:ascii="Arial" w:hAnsi="Arial" w:cs="Arial"/>
          <w:color w:val="auto"/>
        </w:rPr>
        <w:t>T</w:t>
      </w:r>
      <w:r>
        <w:rPr>
          <w:rFonts w:ascii="Arial" w:hAnsi="Arial" w:cs="Arial"/>
          <w:color w:val="auto"/>
        </w:rPr>
        <w:t>o review these files, it is recommended to have a miscellaneous tool such as Microsoft Debug Diagnostics Tool. The tool can be downloaded from the following URL link:</w:t>
      </w:r>
    </w:p>
    <w:p w14:paraId="0E02E05D" w14:textId="293ACD81" w:rsidR="00E612BB" w:rsidRDefault="00381BEF" w:rsidP="00093860">
      <w:pPr>
        <w:spacing w:after="0" w:line="240" w:lineRule="auto"/>
        <w:jc w:val="both"/>
        <w:rPr>
          <w:rStyle w:val="Hyperlink"/>
          <w:rFonts w:ascii="Arial" w:hAnsi="Arial" w:cs="Arial"/>
        </w:rPr>
      </w:pPr>
      <w:hyperlink r:id="rId32" w:history="1">
        <w:r w:rsidR="00E612BB" w:rsidRPr="002C5ED7">
          <w:rPr>
            <w:rStyle w:val="Hyperlink"/>
            <w:rFonts w:ascii="Arial" w:hAnsi="Arial" w:cs="Arial"/>
          </w:rPr>
          <w:t>http://www.microsoft.com/download/en/details.aspx?id=26798</w:t>
        </w:r>
      </w:hyperlink>
    </w:p>
    <w:p w14:paraId="4FEA97E5" w14:textId="77777777" w:rsidR="00093860" w:rsidRDefault="00093860" w:rsidP="00093860">
      <w:pPr>
        <w:spacing w:after="0" w:line="240" w:lineRule="auto"/>
        <w:jc w:val="both"/>
        <w:rPr>
          <w:rFonts w:ascii="Arial" w:hAnsi="Arial" w:cs="Arial"/>
          <w:color w:val="auto"/>
        </w:rPr>
      </w:pPr>
    </w:p>
    <w:p w14:paraId="5E7577C5" w14:textId="634B6D75" w:rsidR="00E612BB" w:rsidRDefault="005F1FED" w:rsidP="00F32DE3">
      <w:pPr>
        <w:jc w:val="both"/>
        <w:rPr>
          <w:rFonts w:ascii="Arial" w:hAnsi="Arial" w:cs="Arial"/>
          <w:color w:val="auto"/>
        </w:rPr>
      </w:pPr>
      <w:r>
        <w:rPr>
          <w:rFonts w:ascii="Arial" w:hAnsi="Arial" w:cs="Arial"/>
          <w:color w:val="auto"/>
        </w:rPr>
        <w:t>The debug tool can help analyz</w:t>
      </w:r>
      <w:r w:rsidR="00286013">
        <w:rPr>
          <w:rFonts w:ascii="Arial" w:hAnsi="Arial" w:cs="Arial"/>
          <w:color w:val="auto"/>
        </w:rPr>
        <w:t>e</w:t>
      </w:r>
      <w:r>
        <w:rPr>
          <w:rFonts w:ascii="Arial" w:hAnsi="Arial" w:cs="Arial"/>
          <w:color w:val="auto"/>
        </w:rPr>
        <w:t xml:space="preserve"> memory dump</w:t>
      </w:r>
      <w:r w:rsidR="009A5551">
        <w:rPr>
          <w:rFonts w:ascii="Arial" w:hAnsi="Arial" w:cs="Arial"/>
          <w:color w:val="auto"/>
        </w:rPr>
        <w:t xml:space="preserve"> files</w:t>
      </w:r>
      <w:r w:rsidR="00C745CB">
        <w:rPr>
          <w:rFonts w:ascii="Arial" w:hAnsi="Arial" w:cs="Arial"/>
          <w:color w:val="auto"/>
        </w:rPr>
        <w:t xml:space="preserve"> that may have been created by Windows,</w:t>
      </w:r>
      <w:r>
        <w:rPr>
          <w:rFonts w:ascii="Arial" w:hAnsi="Arial" w:cs="Arial"/>
          <w:color w:val="auto"/>
        </w:rPr>
        <w:t xml:space="preserve"> and generate reports along with recommendations to resolve the identified problems from </w:t>
      </w:r>
      <w:r w:rsidR="00286013">
        <w:rPr>
          <w:rFonts w:ascii="Arial" w:hAnsi="Arial" w:cs="Arial"/>
          <w:color w:val="auto"/>
        </w:rPr>
        <w:t xml:space="preserve">the </w:t>
      </w:r>
      <w:r>
        <w:rPr>
          <w:rFonts w:ascii="Arial" w:hAnsi="Arial" w:cs="Arial"/>
          <w:color w:val="auto"/>
        </w:rPr>
        <w:t xml:space="preserve">Advanced Analysis tab. Further instructions can be found </w:t>
      </w:r>
      <w:r w:rsidR="00286013">
        <w:rPr>
          <w:rFonts w:ascii="Arial" w:hAnsi="Arial" w:cs="Arial"/>
          <w:color w:val="auto"/>
        </w:rPr>
        <w:t>on</w:t>
      </w:r>
      <w:r>
        <w:rPr>
          <w:rFonts w:ascii="Arial" w:hAnsi="Arial" w:cs="Arial"/>
          <w:color w:val="auto"/>
        </w:rPr>
        <w:t xml:space="preserve"> </w:t>
      </w:r>
      <w:r w:rsidR="00286013">
        <w:rPr>
          <w:rFonts w:ascii="Arial" w:hAnsi="Arial" w:cs="Arial"/>
          <w:color w:val="auto"/>
        </w:rPr>
        <w:t xml:space="preserve">the </w:t>
      </w:r>
      <w:r>
        <w:rPr>
          <w:rFonts w:ascii="Arial" w:hAnsi="Arial" w:cs="Arial"/>
          <w:color w:val="auto"/>
        </w:rPr>
        <w:t xml:space="preserve">Microsoft Support website on </w:t>
      </w:r>
      <w:hyperlink r:id="rId33" w:history="1">
        <w:r w:rsidRPr="002C5ED7">
          <w:rPr>
            <w:rStyle w:val="Hyperlink"/>
            <w:rFonts w:ascii="Arial" w:hAnsi="Arial" w:cs="Arial"/>
          </w:rPr>
          <w:t>https://support.microsoft.com/en-us/help/2580960/debug-diagnostics-tool-v1-2-is-now-available</w:t>
        </w:r>
      </w:hyperlink>
    </w:p>
    <w:p w14:paraId="51AD9473" w14:textId="251F7332" w:rsidR="005F1FED" w:rsidRDefault="00C745CB" w:rsidP="00F32DE3">
      <w:pPr>
        <w:jc w:val="both"/>
        <w:rPr>
          <w:rFonts w:ascii="Arial" w:hAnsi="Arial" w:cs="Arial"/>
          <w:color w:val="auto"/>
        </w:rPr>
      </w:pPr>
      <w:proofErr w:type="gramStart"/>
      <w:r>
        <w:rPr>
          <w:rFonts w:ascii="Arial" w:hAnsi="Arial" w:cs="Arial"/>
          <w:color w:val="auto"/>
        </w:rPr>
        <w:t>Depending on the Windows OS version, there</w:t>
      </w:r>
      <w:proofErr w:type="gramEnd"/>
      <w:r>
        <w:rPr>
          <w:rFonts w:ascii="Arial" w:hAnsi="Arial" w:cs="Arial"/>
          <w:color w:val="auto"/>
        </w:rPr>
        <w:t xml:space="preserve"> could be different locations where mini dump or full dump files can be located. However, the standard location is typically </w:t>
      </w:r>
      <w:r w:rsidRPr="00C745CB">
        <w:rPr>
          <w:rFonts w:ascii="Arial" w:hAnsi="Arial" w:cs="Arial"/>
          <w:i/>
          <w:color w:val="auto"/>
        </w:rPr>
        <w:t>%</w:t>
      </w:r>
      <w:proofErr w:type="spellStart"/>
      <w:r w:rsidRPr="00C745CB">
        <w:rPr>
          <w:rFonts w:ascii="Arial" w:hAnsi="Arial" w:cs="Arial"/>
          <w:i/>
          <w:color w:val="auto"/>
        </w:rPr>
        <w:t>SystemRoot%memory.dmp</w:t>
      </w:r>
      <w:proofErr w:type="spellEnd"/>
      <w:r>
        <w:rPr>
          <w:rFonts w:ascii="Arial" w:hAnsi="Arial" w:cs="Arial"/>
          <w:color w:val="auto"/>
        </w:rPr>
        <w:t>,</w:t>
      </w:r>
      <w:r w:rsidRPr="00C745CB">
        <w:rPr>
          <w:rFonts w:ascii="Arial" w:hAnsi="Arial" w:cs="Arial"/>
          <w:color w:val="auto"/>
        </w:rPr>
        <w:t xml:space="preserve"> </w:t>
      </w:r>
      <w:proofErr w:type="spellStart"/>
      <w:r w:rsidRPr="00C745CB">
        <w:rPr>
          <w:rFonts w:ascii="Arial" w:hAnsi="Arial" w:cs="Arial"/>
          <w:color w:val="auto"/>
        </w:rPr>
        <w:t>i.e</w:t>
      </w:r>
      <w:proofErr w:type="spellEnd"/>
      <w:r w:rsidRPr="00C745CB">
        <w:rPr>
          <w:rFonts w:ascii="Arial" w:hAnsi="Arial" w:cs="Arial"/>
          <w:color w:val="auto"/>
        </w:rPr>
        <w:t xml:space="preserve"> </w:t>
      </w:r>
      <w:r w:rsidRPr="00C745CB">
        <w:rPr>
          <w:rFonts w:ascii="Arial" w:hAnsi="Arial" w:cs="Arial"/>
          <w:i/>
          <w:color w:val="auto"/>
        </w:rPr>
        <w:t>C:\Windows\memory.dmp</w:t>
      </w:r>
      <w:r w:rsidRPr="00C745CB">
        <w:rPr>
          <w:rFonts w:ascii="Arial" w:hAnsi="Arial" w:cs="Arial"/>
          <w:color w:val="auto"/>
        </w:rPr>
        <w:t>.</w:t>
      </w:r>
      <w:r>
        <w:rPr>
          <w:rFonts w:ascii="Arial" w:hAnsi="Arial" w:cs="Arial"/>
          <w:color w:val="auto"/>
        </w:rPr>
        <w:t xml:space="preserve"> If not in this location, search for any *.</w:t>
      </w:r>
      <w:proofErr w:type="spellStart"/>
      <w:r>
        <w:rPr>
          <w:rFonts w:ascii="Arial" w:hAnsi="Arial" w:cs="Arial"/>
          <w:color w:val="auto"/>
        </w:rPr>
        <w:t>dmp</w:t>
      </w:r>
      <w:proofErr w:type="spellEnd"/>
      <w:r>
        <w:rPr>
          <w:rFonts w:ascii="Arial" w:hAnsi="Arial" w:cs="Arial"/>
          <w:color w:val="auto"/>
        </w:rPr>
        <w:t xml:space="preserve"> files in the entire directory. Finally, you may want to check the Startup and Recovery settings on the machine to learn if writing memory dump information is enabled (typically from </w:t>
      </w:r>
      <w:r w:rsidRPr="00C745CB">
        <w:rPr>
          <w:rFonts w:ascii="Arial" w:hAnsi="Arial" w:cs="Arial"/>
          <w:i/>
          <w:color w:val="auto"/>
        </w:rPr>
        <w:t>Start &gt; Control Panel &gt; Performance and Maintenance &gt; System &gt;Advanced &gt; Settings &gt; Startup and Recovery</w:t>
      </w:r>
      <w:r>
        <w:rPr>
          <w:rFonts w:ascii="Arial" w:hAnsi="Arial" w:cs="Arial"/>
          <w:color w:val="auto"/>
        </w:rPr>
        <w:t>)</w:t>
      </w:r>
      <w:r w:rsidR="00ED48E3">
        <w:rPr>
          <w:rFonts w:ascii="Arial" w:hAnsi="Arial" w:cs="Arial"/>
          <w:color w:val="auto"/>
        </w:rPr>
        <w:t>.</w:t>
      </w:r>
    </w:p>
    <w:p w14:paraId="42931CE8" w14:textId="77777777" w:rsidR="00F266E9" w:rsidRDefault="00F266E9" w:rsidP="00F266E9">
      <w:pPr>
        <w:spacing w:after="0" w:line="240" w:lineRule="auto"/>
        <w:jc w:val="both"/>
        <w:rPr>
          <w:rFonts w:ascii="Arial" w:hAnsi="Arial" w:cs="Arial"/>
          <w:color w:val="auto"/>
        </w:rPr>
      </w:pPr>
    </w:p>
    <w:p w14:paraId="5425ADEF" w14:textId="1A17F3A3" w:rsidR="00A60233" w:rsidRDefault="00A60233" w:rsidP="00021382">
      <w:pPr>
        <w:pStyle w:val="Heading3"/>
        <w:spacing w:before="0" w:after="120" w:line="240" w:lineRule="auto"/>
      </w:pPr>
      <w:bookmarkStart w:id="67" w:name="_Windows_Event_Logs"/>
      <w:bookmarkStart w:id="68" w:name="_Toc110423499"/>
      <w:bookmarkEnd w:id="67"/>
      <w:r>
        <w:t>Windows Event Logs</w:t>
      </w:r>
      <w:bookmarkEnd w:id="68"/>
      <w:r>
        <w:t xml:space="preserve"> </w:t>
      </w:r>
    </w:p>
    <w:p w14:paraId="6A12B988" w14:textId="069C97EE" w:rsidR="00021382" w:rsidRPr="00021382" w:rsidRDefault="00021382" w:rsidP="00093860">
      <w:pPr>
        <w:spacing w:after="0" w:line="240" w:lineRule="auto"/>
        <w:rPr>
          <w:rFonts w:ascii="Arial" w:hAnsi="Arial" w:cs="Arial"/>
          <w:color w:val="auto"/>
        </w:rPr>
      </w:pPr>
      <w:r w:rsidRPr="00021382">
        <w:rPr>
          <w:rFonts w:ascii="Arial" w:hAnsi="Arial" w:cs="Arial"/>
          <w:color w:val="auto"/>
        </w:rPr>
        <w:t> </w:t>
      </w:r>
      <w:r w:rsidR="00B526C3">
        <w:rPr>
          <w:rFonts w:ascii="Arial" w:hAnsi="Arial" w:cs="Arial"/>
          <w:color w:val="auto"/>
        </w:rPr>
        <w:t>The following instructions are to review/collect these event logs from the Event Viewer at the System, Application</w:t>
      </w:r>
      <w:r w:rsidR="00286013">
        <w:rPr>
          <w:rFonts w:ascii="Arial" w:hAnsi="Arial" w:cs="Arial"/>
          <w:color w:val="auto"/>
        </w:rPr>
        <w:t>,</w:t>
      </w:r>
      <w:r w:rsidR="00B526C3">
        <w:rPr>
          <w:rFonts w:ascii="Arial" w:hAnsi="Arial" w:cs="Arial"/>
          <w:color w:val="auto"/>
        </w:rPr>
        <w:t xml:space="preserve"> and Security levels  </w:t>
      </w:r>
    </w:p>
    <w:p w14:paraId="6B6497BB" w14:textId="77777777" w:rsidR="00021382" w:rsidRPr="00021382" w:rsidRDefault="00021382" w:rsidP="00516784">
      <w:pPr>
        <w:numPr>
          <w:ilvl w:val="0"/>
          <w:numId w:val="27"/>
        </w:numPr>
        <w:spacing w:after="0" w:line="240" w:lineRule="auto"/>
        <w:rPr>
          <w:rFonts w:ascii="Arial" w:hAnsi="Arial" w:cs="Arial"/>
          <w:color w:val="auto"/>
        </w:rPr>
      </w:pPr>
      <w:r w:rsidRPr="00021382">
        <w:rPr>
          <w:rFonts w:ascii="Arial" w:hAnsi="Arial" w:cs="Arial"/>
          <w:color w:val="auto"/>
        </w:rPr>
        <w:t>Right-click on the Windows Start Icon.</w:t>
      </w:r>
    </w:p>
    <w:p w14:paraId="4B842DCB" w14:textId="016E8550" w:rsidR="00021382" w:rsidRPr="00021382" w:rsidRDefault="00021382" w:rsidP="00516784">
      <w:pPr>
        <w:numPr>
          <w:ilvl w:val="0"/>
          <w:numId w:val="27"/>
        </w:numPr>
        <w:spacing w:after="0" w:line="240" w:lineRule="auto"/>
        <w:rPr>
          <w:rFonts w:ascii="Arial" w:hAnsi="Arial" w:cs="Arial"/>
          <w:color w:val="auto"/>
        </w:rPr>
      </w:pPr>
      <w:r w:rsidRPr="00021382">
        <w:rPr>
          <w:rFonts w:ascii="Arial" w:hAnsi="Arial" w:cs="Arial"/>
          <w:color w:val="auto"/>
        </w:rPr>
        <w:t xml:space="preserve">Search for </w:t>
      </w:r>
      <w:r w:rsidRPr="00021382">
        <w:rPr>
          <w:rFonts w:ascii="Arial" w:hAnsi="Arial" w:cs="Arial"/>
          <w:i/>
          <w:iCs/>
          <w:color w:val="auto"/>
        </w:rPr>
        <w:t>Event Viewer</w:t>
      </w:r>
      <w:r w:rsidRPr="00021382">
        <w:rPr>
          <w:rFonts w:ascii="Arial" w:hAnsi="Arial" w:cs="Arial"/>
          <w:color w:val="auto"/>
        </w:rPr>
        <w:t>.</w:t>
      </w:r>
    </w:p>
    <w:p w14:paraId="28DD9F90" w14:textId="3B21C030" w:rsidR="00021382" w:rsidRPr="00021382" w:rsidRDefault="00021382" w:rsidP="00093860">
      <w:pPr>
        <w:spacing w:after="0" w:line="240" w:lineRule="auto"/>
        <w:rPr>
          <w:rFonts w:ascii="Arial" w:hAnsi="Arial" w:cs="Arial"/>
          <w:color w:val="auto"/>
        </w:rPr>
      </w:pPr>
      <w:r w:rsidRPr="00021382">
        <w:rPr>
          <w:rFonts w:ascii="Arial" w:hAnsi="Arial" w:cs="Arial"/>
          <w:noProof/>
          <w:color w:val="auto"/>
        </w:rPr>
        <w:drawing>
          <wp:inline distT="0" distB="0" distL="0" distR="0" wp14:anchorId="00670416" wp14:editId="7034413F">
            <wp:extent cx="2804160" cy="64290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3247" cy="647281"/>
                    </a:xfrm>
                    <a:prstGeom prst="rect">
                      <a:avLst/>
                    </a:prstGeom>
                    <a:noFill/>
                    <a:ln>
                      <a:noFill/>
                    </a:ln>
                  </pic:spPr>
                </pic:pic>
              </a:graphicData>
            </a:graphic>
          </wp:inline>
        </w:drawing>
      </w:r>
    </w:p>
    <w:p w14:paraId="07339860" w14:textId="31C94DB9" w:rsidR="003D7355" w:rsidRPr="003D7355" w:rsidRDefault="00021382" w:rsidP="00516784">
      <w:pPr>
        <w:pStyle w:val="ListParagraph"/>
        <w:numPr>
          <w:ilvl w:val="0"/>
          <w:numId w:val="27"/>
        </w:numPr>
        <w:spacing w:after="0" w:line="240" w:lineRule="auto"/>
        <w:rPr>
          <w:rFonts w:ascii="Arial" w:hAnsi="Arial" w:cs="Arial"/>
          <w:color w:val="auto"/>
        </w:rPr>
      </w:pPr>
      <w:r w:rsidRPr="00093860">
        <w:rPr>
          <w:rFonts w:ascii="Arial" w:hAnsi="Arial" w:cs="Arial"/>
          <w:color w:val="auto"/>
        </w:rPr>
        <w:t xml:space="preserve">Expand the </w:t>
      </w:r>
      <w:r w:rsidRPr="00093860">
        <w:rPr>
          <w:rFonts w:ascii="Arial" w:hAnsi="Arial" w:cs="Arial"/>
          <w:i/>
          <w:iCs/>
          <w:color w:val="auto"/>
        </w:rPr>
        <w:t>Windows Logs</w:t>
      </w:r>
    </w:p>
    <w:p w14:paraId="12B787C7" w14:textId="0C26ACB1" w:rsidR="003D7355" w:rsidRPr="003D7355" w:rsidRDefault="003D7355" w:rsidP="003D7355">
      <w:pPr>
        <w:spacing w:after="0" w:line="240" w:lineRule="auto"/>
        <w:rPr>
          <w:rFonts w:ascii="Arial" w:hAnsi="Arial" w:cs="Arial"/>
          <w:color w:val="auto"/>
        </w:rPr>
      </w:pPr>
      <w:r w:rsidRPr="00021382">
        <w:rPr>
          <w:rFonts w:ascii="Arial" w:hAnsi="Arial" w:cs="Arial"/>
          <w:noProof/>
          <w:color w:val="auto"/>
        </w:rPr>
        <w:drawing>
          <wp:inline distT="0" distB="0" distL="0" distR="0" wp14:anchorId="42BBBDA5" wp14:editId="37673763">
            <wp:extent cx="5509260" cy="25150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8882" cy="2519464"/>
                    </a:xfrm>
                    <a:prstGeom prst="rect">
                      <a:avLst/>
                    </a:prstGeom>
                    <a:noFill/>
                    <a:ln>
                      <a:noFill/>
                    </a:ln>
                  </pic:spPr>
                </pic:pic>
              </a:graphicData>
            </a:graphic>
          </wp:inline>
        </w:drawing>
      </w:r>
    </w:p>
    <w:p w14:paraId="002353A9" w14:textId="14AB31A7" w:rsidR="00021382" w:rsidRPr="003D7355" w:rsidRDefault="00021382" w:rsidP="00516784">
      <w:pPr>
        <w:pStyle w:val="ListParagraph"/>
        <w:numPr>
          <w:ilvl w:val="0"/>
          <w:numId w:val="27"/>
        </w:numPr>
        <w:spacing w:after="0" w:line="240" w:lineRule="auto"/>
        <w:rPr>
          <w:rFonts w:ascii="Arial" w:hAnsi="Arial" w:cs="Arial"/>
          <w:color w:val="auto"/>
        </w:rPr>
      </w:pPr>
      <w:r w:rsidRPr="003D7355">
        <w:rPr>
          <w:rFonts w:ascii="Arial" w:hAnsi="Arial" w:cs="Arial"/>
          <w:color w:val="auto"/>
        </w:rPr>
        <w:t xml:space="preserve">Right-click in the </w:t>
      </w:r>
      <w:r w:rsidRPr="003D7355">
        <w:rPr>
          <w:rFonts w:ascii="Arial" w:hAnsi="Arial" w:cs="Arial"/>
          <w:i/>
          <w:iCs/>
          <w:color w:val="auto"/>
        </w:rPr>
        <w:t>Application tab</w:t>
      </w:r>
      <w:r w:rsidRPr="003D7355">
        <w:rPr>
          <w:rFonts w:ascii="Arial" w:hAnsi="Arial" w:cs="Arial"/>
          <w:color w:val="auto"/>
        </w:rPr>
        <w:t xml:space="preserve">, select </w:t>
      </w:r>
      <w:r w:rsidRPr="003D7355">
        <w:rPr>
          <w:rFonts w:ascii="Arial" w:hAnsi="Arial" w:cs="Arial"/>
          <w:i/>
          <w:iCs/>
          <w:color w:val="auto"/>
        </w:rPr>
        <w:t>Save all Events As</w:t>
      </w:r>
      <w:r w:rsidR="00286013">
        <w:rPr>
          <w:rFonts w:ascii="Arial" w:hAnsi="Arial" w:cs="Arial"/>
          <w:i/>
          <w:iCs/>
          <w:color w:val="auto"/>
        </w:rPr>
        <w:t>.</w:t>
      </w:r>
      <w:r w:rsidRPr="003D7355">
        <w:rPr>
          <w:rFonts w:ascii="Arial" w:hAnsi="Arial" w:cs="Arial"/>
          <w:i/>
          <w:iCs/>
          <w:color w:val="auto"/>
        </w:rPr>
        <w:t>..</w:t>
      </w:r>
    </w:p>
    <w:p w14:paraId="664D26E6" w14:textId="77777777" w:rsidR="00021382" w:rsidRPr="00021382" w:rsidRDefault="00021382" w:rsidP="00516784">
      <w:pPr>
        <w:numPr>
          <w:ilvl w:val="0"/>
          <w:numId w:val="28"/>
        </w:numPr>
        <w:spacing w:after="0" w:line="240" w:lineRule="auto"/>
        <w:rPr>
          <w:rFonts w:ascii="Arial" w:hAnsi="Arial" w:cs="Arial"/>
          <w:color w:val="auto"/>
        </w:rPr>
      </w:pPr>
      <w:r w:rsidRPr="00021382">
        <w:rPr>
          <w:rFonts w:ascii="Arial" w:hAnsi="Arial" w:cs="Arial"/>
          <w:color w:val="auto"/>
        </w:rPr>
        <w:t>Choose a location and a name for the Output file.</w:t>
      </w:r>
    </w:p>
    <w:p w14:paraId="7F62881A" w14:textId="72956DA8" w:rsidR="00021382" w:rsidRPr="00F266E9" w:rsidRDefault="00021382" w:rsidP="00516784">
      <w:pPr>
        <w:numPr>
          <w:ilvl w:val="0"/>
          <w:numId w:val="28"/>
        </w:numPr>
        <w:spacing w:after="0" w:line="240" w:lineRule="auto"/>
        <w:rPr>
          <w:rFonts w:ascii="Arial" w:hAnsi="Arial" w:cs="Arial"/>
          <w:color w:val="auto"/>
        </w:rPr>
      </w:pPr>
      <w:r w:rsidRPr="00021382">
        <w:rPr>
          <w:rFonts w:ascii="Arial" w:hAnsi="Arial" w:cs="Arial"/>
          <w:color w:val="auto"/>
        </w:rPr>
        <w:t xml:space="preserve">Repeat the process for the </w:t>
      </w:r>
      <w:r w:rsidRPr="00021382">
        <w:rPr>
          <w:rFonts w:ascii="Arial" w:hAnsi="Arial" w:cs="Arial"/>
          <w:i/>
          <w:iCs/>
          <w:color w:val="auto"/>
        </w:rPr>
        <w:t>System tab</w:t>
      </w:r>
    </w:p>
    <w:p w14:paraId="1AF84513" w14:textId="6A7B4024" w:rsidR="00576EA8" w:rsidRPr="00576EA8" w:rsidRDefault="00F266E9" w:rsidP="00576EA8">
      <w:pPr>
        <w:pStyle w:val="Heading3"/>
        <w:spacing w:before="120" w:after="240"/>
      </w:pPr>
      <w:bookmarkStart w:id="69" w:name="_Information_for_a"/>
      <w:bookmarkStart w:id="70" w:name="_Toc110423500"/>
      <w:bookmarkEnd w:id="69"/>
      <w:r>
        <w:lastRenderedPageBreak/>
        <w:t xml:space="preserve">Information for </w:t>
      </w:r>
      <w:r w:rsidR="00576EA8">
        <w:t>a</w:t>
      </w:r>
      <w:r>
        <w:t xml:space="preserve"> specific patch, where it</w:t>
      </w:r>
      <w:r w:rsidR="00286013">
        <w:t xml:space="preserve"> i</w:t>
      </w:r>
      <w:r>
        <w:t xml:space="preserve">s installed, affected components, dependency, </w:t>
      </w:r>
      <w:r w:rsidRPr="00F266E9">
        <w:t>Standard Post Processing Instructions</w:t>
      </w:r>
      <w:r w:rsidR="00286013">
        <w:t>,</w:t>
      </w:r>
      <w:r>
        <w:t xml:space="preserve"> and </w:t>
      </w:r>
      <w:r w:rsidRPr="00F266E9">
        <w:t>Additional Instructions</w:t>
      </w:r>
      <w:bookmarkEnd w:id="70"/>
    </w:p>
    <w:p w14:paraId="4D4FB41B" w14:textId="18735107" w:rsidR="00F266E9" w:rsidRDefault="00576EA8" w:rsidP="00576EA8">
      <w:pPr>
        <w:spacing w:before="120" w:after="240"/>
        <w:rPr>
          <w:rFonts w:ascii="Arial" w:hAnsi="Arial" w:cs="Arial"/>
          <w:color w:val="auto"/>
        </w:rPr>
      </w:pPr>
      <w:r>
        <w:rPr>
          <w:rFonts w:ascii="Arial" w:hAnsi="Arial" w:cs="Arial"/>
          <w:color w:val="auto"/>
        </w:rPr>
        <w:t xml:space="preserve">We can use the Ovation User’s Group website </w:t>
      </w:r>
      <w:hyperlink r:id="rId36" w:history="1">
        <w:r w:rsidRPr="00D071CE">
          <w:rPr>
            <w:rStyle w:val="Hyperlink"/>
            <w:rFonts w:ascii="Arial" w:hAnsi="Arial" w:cs="Arial"/>
          </w:rPr>
          <w:t>https://www.ovationusers.com/</w:t>
        </w:r>
      </w:hyperlink>
      <w:r>
        <w:rPr>
          <w:rFonts w:ascii="Arial" w:hAnsi="Arial" w:cs="Arial"/>
          <w:color w:val="auto"/>
        </w:rPr>
        <w:t xml:space="preserve"> and go to the tab “Support &amp; Security”, inside there is an option for Ovation patches.</w:t>
      </w:r>
    </w:p>
    <w:p w14:paraId="1278F80A" w14:textId="0664D407" w:rsidR="00576EA8" w:rsidRDefault="00576EA8" w:rsidP="00576EA8">
      <w:pPr>
        <w:ind w:firstLine="720"/>
        <w:rPr>
          <w:rFonts w:ascii="Arial" w:hAnsi="Arial" w:cs="Arial"/>
          <w:color w:val="auto"/>
        </w:rPr>
      </w:pPr>
      <w:r>
        <w:rPr>
          <w:rFonts w:ascii="Arial" w:hAnsi="Arial" w:cs="Arial"/>
          <w:noProof/>
          <w:color w:val="auto"/>
        </w:rPr>
        <w:drawing>
          <wp:inline distT="0" distB="0" distL="0" distR="0" wp14:anchorId="4DE0219C" wp14:editId="41D43E3F">
            <wp:extent cx="5158740" cy="17526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58740" cy="1752600"/>
                    </a:xfrm>
                    <a:prstGeom prst="rect">
                      <a:avLst/>
                    </a:prstGeom>
                    <a:noFill/>
                    <a:ln>
                      <a:noFill/>
                    </a:ln>
                  </pic:spPr>
                </pic:pic>
              </a:graphicData>
            </a:graphic>
          </wp:inline>
        </w:drawing>
      </w:r>
    </w:p>
    <w:p w14:paraId="2398C290" w14:textId="4EB15CF9" w:rsidR="00576EA8" w:rsidRDefault="00576EA8" w:rsidP="00576EA8">
      <w:pPr>
        <w:spacing w:after="0" w:line="240" w:lineRule="auto"/>
        <w:rPr>
          <w:rFonts w:ascii="Arial" w:hAnsi="Arial" w:cs="Arial"/>
          <w:color w:val="auto"/>
        </w:rPr>
      </w:pPr>
      <w:r>
        <w:rPr>
          <w:rFonts w:ascii="Arial" w:hAnsi="Arial" w:cs="Arial"/>
          <w:color w:val="auto"/>
        </w:rPr>
        <w:t>Inside each Ovation patch</w:t>
      </w:r>
      <w:r w:rsidR="00286013">
        <w:rPr>
          <w:rFonts w:ascii="Arial" w:hAnsi="Arial" w:cs="Arial"/>
          <w:color w:val="auto"/>
        </w:rPr>
        <w:t>,</w:t>
      </w:r>
      <w:r>
        <w:rPr>
          <w:rFonts w:ascii="Arial" w:hAnsi="Arial" w:cs="Arial"/>
          <w:color w:val="auto"/>
        </w:rPr>
        <w:t xml:space="preserve"> we can find these requirements for them. An example of this is below:</w:t>
      </w:r>
    </w:p>
    <w:p w14:paraId="31F25DB4" w14:textId="0B2D9B12" w:rsidR="00576EA8" w:rsidRDefault="00576EA8" w:rsidP="00576EA8">
      <w:pPr>
        <w:spacing w:after="0" w:line="240" w:lineRule="auto"/>
        <w:ind w:firstLine="720"/>
        <w:rPr>
          <w:rFonts w:ascii="Arial" w:hAnsi="Arial" w:cs="Arial"/>
          <w:color w:val="auto"/>
        </w:rPr>
      </w:pPr>
      <w:r>
        <w:rPr>
          <w:noProof/>
        </w:rPr>
        <w:drawing>
          <wp:inline distT="0" distB="0" distL="0" distR="0" wp14:anchorId="6FA2B46A" wp14:editId="5C418B79">
            <wp:extent cx="5289100" cy="480822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05451" cy="4823084"/>
                    </a:xfrm>
                    <a:prstGeom prst="rect">
                      <a:avLst/>
                    </a:prstGeom>
                  </pic:spPr>
                </pic:pic>
              </a:graphicData>
            </a:graphic>
          </wp:inline>
        </w:drawing>
      </w:r>
    </w:p>
    <w:p w14:paraId="54927782" w14:textId="60CCEF39" w:rsidR="00D73F76" w:rsidRPr="00E222AC" w:rsidRDefault="006E07B3" w:rsidP="00E222AC">
      <w:pPr>
        <w:pStyle w:val="Heading3"/>
        <w:spacing w:before="120" w:after="240"/>
      </w:pPr>
      <w:bookmarkStart w:id="71" w:name="_Toc110423501"/>
      <w:r>
        <w:lastRenderedPageBreak/>
        <w:t>Guid</w:t>
      </w:r>
      <w:r w:rsidR="0095506B">
        <w:t>ance on the</w:t>
      </w:r>
      <w:r>
        <w:t xml:space="preserve"> installation of patches on Windows OS for Windows Server 2008 R2 and Windows 7</w:t>
      </w:r>
      <w:r w:rsidR="0095506B">
        <w:t xml:space="preserve"> to evad</w:t>
      </w:r>
      <w:r w:rsidR="0008409C">
        <w:t>e issues with the machines</w:t>
      </w:r>
      <w:bookmarkEnd w:id="71"/>
    </w:p>
    <w:p w14:paraId="1C650A89" w14:textId="7CEBC036" w:rsidR="006E07B3" w:rsidRDefault="00D73F76" w:rsidP="006E07B3">
      <w:pPr>
        <w:spacing w:before="120" w:after="240"/>
        <w:rPr>
          <w:rFonts w:ascii="Arial" w:hAnsi="Arial" w:cs="Arial"/>
          <w:color w:val="auto"/>
        </w:rPr>
      </w:pPr>
      <w:r>
        <w:rPr>
          <w:rFonts w:ascii="Arial" w:hAnsi="Arial" w:cs="Arial"/>
          <w:color w:val="auto"/>
        </w:rPr>
        <w:t xml:space="preserve">The next </w:t>
      </w:r>
      <w:r w:rsidR="00820E08">
        <w:rPr>
          <w:rFonts w:ascii="Arial" w:hAnsi="Arial" w:cs="Arial"/>
          <w:color w:val="auto"/>
        </w:rPr>
        <w:t xml:space="preserve">problems have been reported when </w:t>
      </w:r>
      <w:r w:rsidR="00F26236">
        <w:rPr>
          <w:rFonts w:ascii="Arial" w:hAnsi="Arial" w:cs="Arial"/>
          <w:color w:val="auto"/>
        </w:rPr>
        <w:t>installing update patches on the Windows Server 2008 R2 y Windows 7:</w:t>
      </w:r>
    </w:p>
    <w:p w14:paraId="54B43AFA" w14:textId="276B4A7B" w:rsidR="009A48A3" w:rsidRDefault="009A48A3" w:rsidP="009A48A3">
      <w:pPr>
        <w:pStyle w:val="ListParagraph"/>
        <w:numPr>
          <w:ilvl w:val="0"/>
          <w:numId w:val="18"/>
        </w:numPr>
        <w:spacing w:before="120" w:after="240"/>
        <w:rPr>
          <w:rFonts w:ascii="Arial" w:hAnsi="Arial" w:cs="Arial"/>
          <w:color w:val="auto"/>
        </w:rPr>
      </w:pPr>
      <w:r w:rsidRPr="00E222AC">
        <w:rPr>
          <w:rFonts w:ascii="Arial" w:hAnsi="Arial" w:cs="Arial"/>
          <w:b/>
          <w:bCs/>
          <w:color w:val="auto"/>
          <w:u w:val="single"/>
        </w:rPr>
        <w:t>Ghost NIC:</w:t>
      </w:r>
      <w:r w:rsidRPr="009A48A3">
        <w:rPr>
          <w:rFonts w:ascii="Arial" w:hAnsi="Arial" w:cs="Arial"/>
          <w:color w:val="auto"/>
        </w:rPr>
        <w:t xml:space="preserve"> after installing </w:t>
      </w:r>
      <w:r w:rsidR="00F96358">
        <w:rPr>
          <w:rFonts w:ascii="Arial" w:hAnsi="Arial" w:cs="Arial"/>
          <w:color w:val="auto"/>
        </w:rPr>
        <w:t>all</w:t>
      </w:r>
      <w:r>
        <w:rPr>
          <w:rFonts w:ascii="Arial" w:hAnsi="Arial" w:cs="Arial"/>
          <w:color w:val="auto"/>
        </w:rPr>
        <w:t xml:space="preserve"> the </w:t>
      </w:r>
      <w:r w:rsidR="00CD746D">
        <w:rPr>
          <w:rFonts w:ascii="Arial" w:hAnsi="Arial" w:cs="Arial"/>
          <w:color w:val="auto"/>
        </w:rPr>
        <w:t>Windows</w:t>
      </w:r>
      <w:r>
        <w:rPr>
          <w:rFonts w:ascii="Arial" w:hAnsi="Arial" w:cs="Arial"/>
          <w:color w:val="auto"/>
        </w:rPr>
        <w:t xml:space="preserve"> </w:t>
      </w:r>
      <w:r w:rsidR="00845C84">
        <w:rPr>
          <w:rFonts w:ascii="Arial" w:hAnsi="Arial" w:cs="Arial"/>
          <w:color w:val="auto"/>
        </w:rPr>
        <w:t>patches, the</w:t>
      </w:r>
      <w:r w:rsidR="00220F60">
        <w:rPr>
          <w:rFonts w:ascii="Arial" w:hAnsi="Arial" w:cs="Arial"/>
          <w:color w:val="auto"/>
        </w:rPr>
        <w:t xml:space="preserve"> computer reboots, but it does not detect any of the network connections that w</w:t>
      </w:r>
      <w:r w:rsidR="00F96358">
        <w:rPr>
          <w:rFonts w:ascii="Arial" w:hAnsi="Arial" w:cs="Arial"/>
          <w:color w:val="auto"/>
        </w:rPr>
        <w:t xml:space="preserve">ere </w:t>
      </w:r>
      <w:r w:rsidR="00220F60">
        <w:rPr>
          <w:rFonts w:ascii="Arial" w:hAnsi="Arial" w:cs="Arial"/>
          <w:color w:val="auto"/>
        </w:rPr>
        <w:t>previously configured, the solution</w:t>
      </w:r>
      <w:r w:rsidR="00F96358">
        <w:rPr>
          <w:rFonts w:ascii="Arial" w:hAnsi="Arial" w:cs="Arial"/>
          <w:color w:val="auto"/>
        </w:rPr>
        <w:t xml:space="preserve"> for this many times is by reinstalling the machine completely. </w:t>
      </w:r>
      <w:r w:rsidR="003D0D05" w:rsidRPr="003D0D05">
        <w:rPr>
          <w:rFonts w:ascii="Arial" w:hAnsi="Arial" w:cs="Arial"/>
          <w:color w:val="auto"/>
        </w:rPr>
        <w:t>(</w:t>
      </w:r>
      <w:r w:rsidR="003D0D05" w:rsidRPr="00AC3E82">
        <w:rPr>
          <w:rFonts w:ascii="Arial" w:hAnsi="Arial" w:cs="Arial"/>
          <w:b/>
          <w:bCs/>
          <w:i/>
          <w:iCs/>
          <w:color w:val="auto"/>
        </w:rPr>
        <w:t>Internal KBA1325</w:t>
      </w:r>
      <w:r w:rsidR="003D0D05" w:rsidRPr="003D0D05">
        <w:rPr>
          <w:rFonts w:ascii="Arial" w:hAnsi="Arial" w:cs="Arial"/>
          <w:color w:val="auto"/>
        </w:rPr>
        <w:t>)</w:t>
      </w:r>
    </w:p>
    <w:p w14:paraId="19CF9A83" w14:textId="4BB714FD" w:rsidR="00F96358" w:rsidRDefault="003D0D05" w:rsidP="009A48A3">
      <w:pPr>
        <w:pStyle w:val="ListParagraph"/>
        <w:numPr>
          <w:ilvl w:val="0"/>
          <w:numId w:val="18"/>
        </w:numPr>
        <w:spacing w:before="120" w:after="240"/>
        <w:rPr>
          <w:rFonts w:ascii="Arial" w:hAnsi="Arial" w:cs="Arial"/>
          <w:color w:val="auto"/>
        </w:rPr>
      </w:pPr>
      <w:r w:rsidRPr="00E222AC">
        <w:rPr>
          <w:rFonts w:ascii="Arial" w:hAnsi="Arial" w:cs="Arial"/>
          <w:b/>
          <w:bCs/>
          <w:color w:val="auto"/>
          <w:u w:val="single"/>
        </w:rPr>
        <w:t>RAID Driver</w:t>
      </w:r>
      <w:r w:rsidR="00E222AC" w:rsidRPr="00E222AC">
        <w:rPr>
          <w:rFonts w:ascii="Arial" w:hAnsi="Arial" w:cs="Arial"/>
          <w:b/>
          <w:bCs/>
          <w:color w:val="auto"/>
          <w:u w:val="single"/>
        </w:rPr>
        <w:t xml:space="preserve"> issue</w:t>
      </w:r>
      <w:r w:rsidR="0059510B" w:rsidRPr="00E222AC">
        <w:rPr>
          <w:rFonts w:ascii="Arial" w:hAnsi="Arial" w:cs="Arial"/>
          <w:b/>
          <w:bCs/>
          <w:color w:val="auto"/>
          <w:u w:val="single"/>
        </w:rPr>
        <w:t>:</w:t>
      </w:r>
      <w:r w:rsidR="0059510B">
        <w:rPr>
          <w:rFonts w:ascii="Arial" w:hAnsi="Arial" w:cs="Arial"/>
          <w:color w:val="auto"/>
        </w:rPr>
        <w:t xml:space="preserve"> after installing the Windows patches, the computer reboots, but it does not detect any hard drive to initiate Windows. T</w:t>
      </w:r>
      <w:r w:rsidR="0059510B" w:rsidRPr="0059510B">
        <w:rPr>
          <w:rFonts w:ascii="Arial" w:hAnsi="Arial" w:cs="Arial"/>
          <w:color w:val="auto"/>
        </w:rPr>
        <w:t xml:space="preserve">he solution for this </w:t>
      </w:r>
      <w:r w:rsidR="0059510B">
        <w:rPr>
          <w:rFonts w:ascii="Arial" w:hAnsi="Arial" w:cs="Arial"/>
          <w:color w:val="auto"/>
        </w:rPr>
        <w:t xml:space="preserve">is </w:t>
      </w:r>
      <w:r w:rsidR="0059510B" w:rsidRPr="0059510B">
        <w:rPr>
          <w:rFonts w:ascii="Arial" w:hAnsi="Arial" w:cs="Arial"/>
          <w:color w:val="auto"/>
        </w:rPr>
        <w:t xml:space="preserve">reinstalling the </w:t>
      </w:r>
      <w:r w:rsidR="0059510B">
        <w:rPr>
          <w:rFonts w:ascii="Arial" w:hAnsi="Arial" w:cs="Arial"/>
          <w:color w:val="auto"/>
        </w:rPr>
        <w:t xml:space="preserve">RAID Controller Driver </w:t>
      </w:r>
      <w:r w:rsidR="00791008">
        <w:rPr>
          <w:rFonts w:ascii="Arial" w:hAnsi="Arial" w:cs="Arial"/>
          <w:color w:val="auto"/>
        </w:rPr>
        <w:t xml:space="preserve">to make the </w:t>
      </w:r>
      <w:r w:rsidR="0059510B" w:rsidRPr="0059510B">
        <w:rPr>
          <w:rFonts w:ascii="Arial" w:hAnsi="Arial" w:cs="Arial"/>
          <w:color w:val="auto"/>
        </w:rPr>
        <w:t>machine</w:t>
      </w:r>
      <w:r w:rsidR="00791008">
        <w:rPr>
          <w:rFonts w:ascii="Arial" w:hAnsi="Arial" w:cs="Arial"/>
          <w:color w:val="auto"/>
        </w:rPr>
        <w:t xml:space="preserve"> able to detect</w:t>
      </w:r>
      <w:r w:rsidR="0059510B" w:rsidRPr="0059510B">
        <w:rPr>
          <w:rFonts w:ascii="Arial" w:hAnsi="Arial" w:cs="Arial"/>
          <w:color w:val="auto"/>
        </w:rPr>
        <w:t xml:space="preserve"> </w:t>
      </w:r>
      <w:r w:rsidR="00791008">
        <w:rPr>
          <w:rFonts w:ascii="Arial" w:hAnsi="Arial" w:cs="Arial"/>
          <w:color w:val="auto"/>
        </w:rPr>
        <w:t>these hard drives again</w:t>
      </w:r>
      <w:r w:rsidR="0059510B" w:rsidRPr="0059510B">
        <w:rPr>
          <w:rFonts w:ascii="Arial" w:hAnsi="Arial" w:cs="Arial"/>
          <w:color w:val="auto"/>
        </w:rPr>
        <w:t>. (</w:t>
      </w:r>
      <w:r w:rsidR="0059510B" w:rsidRPr="00AC3E82">
        <w:rPr>
          <w:rFonts w:ascii="Arial" w:hAnsi="Arial" w:cs="Arial"/>
          <w:b/>
          <w:bCs/>
          <w:i/>
          <w:iCs/>
          <w:color w:val="auto"/>
        </w:rPr>
        <w:t>Internal KBA13</w:t>
      </w:r>
      <w:r w:rsidR="00791008" w:rsidRPr="00AC3E82">
        <w:rPr>
          <w:rFonts w:ascii="Arial" w:hAnsi="Arial" w:cs="Arial"/>
          <w:b/>
          <w:bCs/>
          <w:i/>
          <w:iCs/>
          <w:color w:val="auto"/>
        </w:rPr>
        <w:t>44</w:t>
      </w:r>
      <w:r w:rsidR="0059510B" w:rsidRPr="0059510B">
        <w:rPr>
          <w:rFonts w:ascii="Arial" w:hAnsi="Arial" w:cs="Arial"/>
          <w:color w:val="auto"/>
        </w:rPr>
        <w:t>)</w:t>
      </w:r>
    </w:p>
    <w:p w14:paraId="24C729A1" w14:textId="09B68B50" w:rsidR="0008409C" w:rsidRDefault="00233CD0" w:rsidP="0008409C">
      <w:pPr>
        <w:spacing w:before="120" w:after="240"/>
        <w:rPr>
          <w:rFonts w:ascii="Arial" w:hAnsi="Arial" w:cs="Arial"/>
          <w:color w:val="auto"/>
        </w:rPr>
      </w:pPr>
      <w:r>
        <w:rPr>
          <w:rFonts w:ascii="Arial" w:hAnsi="Arial" w:cs="Arial"/>
          <w:color w:val="auto"/>
        </w:rPr>
        <w:t xml:space="preserve">To avoid these </w:t>
      </w:r>
      <w:r w:rsidR="00E4272E">
        <w:rPr>
          <w:rFonts w:ascii="Arial" w:hAnsi="Arial" w:cs="Arial"/>
          <w:color w:val="auto"/>
        </w:rPr>
        <w:t>inconveniences,</w:t>
      </w:r>
      <w:r>
        <w:rPr>
          <w:rFonts w:ascii="Arial" w:hAnsi="Arial" w:cs="Arial"/>
          <w:color w:val="auto"/>
        </w:rPr>
        <w:t xml:space="preserve"> we </w:t>
      </w:r>
      <w:r w:rsidR="00E222AC">
        <w:rPr>
          <w:rFonts w:ascii="Arial" w:hAnsi="Arial" w:cs="Arial"/>
          <w:color w:val="auto"/>
        </w:rPr>
        <w:t>must</w:t>
      </w:r>
      <w:r>
        <w:rPr>
          <w:rFonts w:ascii="Arial" w:hAnsi="Arial" w:cs="Arial"/>
          <w:color w:val="auto"/>
        </w:rPr>
        <w:t xml:space="preserve"> review that the following patches are correctly </w:t>
      </w:r>
      <w:r w:rsidR="00A41BCF">
        <w:rPr>
          <w:rFonts w:ascii="Arial" w:hAnsi="Arial" w:cs="Arial"/>
          <w:color w:val="auto"/>
        </w:rPr>
        <w:t>installed on</w:t>
      </w:r>
      <w:r w:rsidR="00A9504B">
        <w:rPr>
          <w:rFonts w:ascii="Arial" w:hAnsi="Arial" w:cs="Arial"/>
          <w:color w:val="auto"/>
        </w:rPr>
        <w:t xml:space="preserve"> the machines</w:t>
      </w:r>
      <w:r w:rsidR="00E4272E">
        <w:rPr>
          <w:rFonts w:ascii="Arial" w:hAnsi="Arial" w:cs="Arial"/>
          <w:color w:val="auto"/>
        </w:rPr>
        <w:t xml:space="preserve"> before attempting to install </w:t>
      </w:r>
      <w:r w:rsidR="00E222AC">
        <w:rPr>
          <w:rFonts w:ascii="Arial" w:hAnsi="Arial" w:cs="Arial"/>
          <w:color w:val="auto"/>
        </w:rPr>
        <w:t>all</w:t>
      </w:r>
      <w:r w:rsidR="00E4272E">
        <w:rPr>
          <w:rFonts w:ascii="Arial" w:hAnsi="Arial" w:cs="Arial"/>
          <w:color w:val="auto"/>
        </w:rPr>
        <w:t xml:space="preserve"> the cumulative patches:</w:t>
      </w:r>
    </w:p>
    <w:p w14:paraId="2FE0C50F" w14:textId="0F4C04A2" w:rsidR="00E4272E" w:rsidRDefault="00E4272E" w:rsidP="00E4272E">
      <w:pPr>
        <w:pStyle w:val="ListParagraph"/>
        <w:numPr>
          <w:ilvl w:val="0"/>
          <w:numId w:val="40"/>
        </w:numPr>
        <w:spacing w:before="120" w:after="240"/>
        <w:rPr>
          <w:rFonts w:ascii="Arial" w:hAnsi="Arial" w:cs="Arial"/>
          <w:color w:val="auto"/>
        </w:rPr>
      </w:pPr>
      <w:r>
        <w:rPr>
          <w:rFonts w:ascii="Arial" w:hAnsi="Arial" w:cs="Arial"/>
          <w:color w:val="auto"/>
        </w:rPr>
        <w:t>Windows 7 / 32-bit:</w:t>
      </w:r>
    </w:p>
    <w:p w14:paraId="6C02CF7C" w14:textId="022D8A03" w:rsidR="00E4272E" w:rsidRDefault="00E4272E" w:rsidP="00E4272E">
      <w:pPr>
        <w:pStyle w:val="ListParagraph"/>
        <w:numPr>
          <w:ilvl w:val="1"/>
          <w:numId w:val="40"/>
        </w:numPr>
        <w:spacing w:before="120" w:after="240"/>
        <w:rPr>
          <w:rFonts w:ascii="Arial" w:hAnsi="Arial" w:cs="Arial"/>
          <w:color w:val="auto"/>
        </w:rPr>
      </w:pPr>
      <w:r>
        <w:rPr>
          <w:rFonts w:ascii="Arial" w:hAnsi="Arial" w:cs="Arial"/>
          <w:color w:val="auto"/>
        </w:rPr>
        <w:t>Review that the patch</w:t>
      </w:r>
      <w:r w:rsidR="00D208AB" w:rsidRPr="00D208AB">
        <w:rPr>
          <w:rFonts w:ascii="Arial" w:hAnsi="Arial" w:cs="Arial"/>
          <w:color w:val="auto"/>
        </w:rPr>
        <w:t xml:space="preserve"> </w:t>
      </w:r>
      <w:r w:rsidR="00D208AB" w:rsidRPr="00D208AB">
        <w:rPr>
          <w:rFonts w:ascii="Arial" w:hAnsi="Arial" w:cs="Arial"/>
          <w:b/>
          <w:bCs/>
          <w:color w:val="auto"/>
        </w:rPr>
        <w:t>KB4490628</w:t>
      </w:r>
      <w:r w:rsidR="00D208AB" w:rsidRPr="00D208AB">
        <w:rPr>
          <w:rFonts w:ascii="Arial" w:hAnsi="Arial" w:cs="Arial"/>
          <w:color w:val="auto"/>
        </w:rPr>
        <w:t xml:space="preserve"> </w:t>
      </w:r>
      <w:r w:rsidR="00D208AB">
        <w:rPr>
          <w:rFonts w:ascii="Arial" w:hAnsi="Arial" w:cs="Arial"/>
          <w:color w:val="auto"/>
        </w:rPr>
        <w:t>is installed correctly, this patch is a pre-requisite for the next step.</w:t>
      </w:r>
    </w:p>
    <w:p w14:paraId="2BDAA3BE" w14:textId="481AE74E" w:rsidR="00D208AB" w:rsidRPr="00E4272E" w:rsidRDefault="00D208AB" w:rsidP="00D208AB">
      <w:pPr>
        <w:pStyle w:val="ListParagraph"/>
        <w:numPr>
          <w:ilvl w:val="1"/>
          <w:numId w:val="40"/>
        </w:numPr>
        <w:spacing w:before="120" w:after="240"/>
        <w:rPr>
          <w:rFonts w:ascii="Arial" w:hAnsi="Arial" w:cs="Arial"/>
          <w:color w:val="auto"/>
        </w:rPr>
      </w:pPr>
      <w:r>
        <w:rPr>
          <w:rFonts w:ascii="Arial" w:hAnsi="Arial" w:cs="Arial"/>
          <w:color w:val="auto"/>
        </w:rPr>
        <w:t>Review that the patch</w:t>
      </w:r>
      <w:r w:rsidRPr="00D208AB">
        <w:rPr>
          <w:rFonts w:ascii="Arial" w:hAnsi="Arial" w:cs="Arial"/>
          <w:color w:val="auto"/>
        </w:rPr>
        <w:t xml:space="preserve"> </w:t>
      </w:r>
      <w:r w:rsidRPr="00D208AB">
        <w:rPr>
          <w:rFonts w:ascii="Arial" w:hAnsi="Arial" w:cs="Arial"/>
          <w:b/>
          <w:bCs/>
          <w:color w:val="auto"/>
        </w:rPr>
        <w:t>KB448</w:t>
      </w:r>
      <w:r>
        <w:rPr>
          <w:rFonts w:ascii="Arial" w:hAnsi="Arial" w:cs="Arial"/>
          <w:b/>
          <w:bCs/>
          <w:color w:val="auto"/>
        </w:rPr>
        <w:t>9878</w:t>
      </w:r>
      <w:r w:rsidRPr="00D208AB">
        <w:rPr>
          <w:rFonts w:ascii="Arial" w:hAnsi="Arial" w:cs="Arial"/>
          <w:color w:val="auto"/>
        </w:rPr>
        <w:t xml:space="preserve"> </w:t>
      </w:r>
      <w:r>
        <w:rPr>
          <w:rFonts w:ascii="Arial" w:hAnsi="Arial" w:cs="Arial"/>
          <w:color w:val="auto"/>
        </w:rPr>
        <w:t xml:space="preserve">is installed correctly, this patch </w:t>
      </w:r>
      <w:r w:rsidR="001E16D1">
        <w:rPr>
          <w:rFonts w:ascii="Arial" w:hAnsi="Arial" w:cs="Arial"/>
          <w:color w:val="auto"/>
        </w:rPr>
        <w:t xml:space="preserve">prevents the networks are left without configuration </w:t>
      </w:r>
      <w:r w:rsidR="0098162D">
        <w:rPr>
          <w:rFonts w:ascii="Arial" w:hAnsi="Arial" w:cs="Arial"/>
          <w:color w:val="auto"/>
        </w:rPr>
        <w:t>and</w:t>
      </w:r>
      <w:r w:rsidR="001E16D1">
        <w:rPr>
          <w:rFonts w:ascii="Arial" w:hAnsi="Arial" w:cs="Arial"/>
          <w:color w:val="auto"/>
        </w:rPr>
        <w:t xml:space="preserve"> prevents the driver from being erased on the computer</w:t>
      </w:r>
      <w:r>
        <w:rPr>
          <w:rFonts w:ascii="Arial" w:hAnsi="Arial" w:cs="Arial"/>
          <w:color w:val="auto"/>
        </w:rPr>
        <w:t>.</w:t>
      </w:r>
    </w:p>
    <w:p w14:paraId="6D27DFAD" w14:textId="009D63DB" w:rsidR="008A5F01" w:rsidRDefault="0098162D" w:rsidP="009E5B8D">
      <w:pPr>
        <w:pStyle w:val="ListParagraph"/>
        <w:numPr>
          <w:ilvl w:val="1"/>
          <w:numId w:val="40"/>
        </w:numPr>
        <w:spacing w:before="120" w:after="240"/>
        <w:rPr>
          <w:rFonts w:ascii="Arial" w:hAnsi="Arial" w:cs="Arial"/>
          <w:color w:val="auto"/>
        </w:rPr>
      </w:pPr>
      <w:r>
        <w:rPr>
          <w:rFonts w:ascii="Arial" w:hAnsi="Arial" w:cs="Arial"/>
          <w:color w:val="auto"/>
        </w:rPr>
        <w:t xml:space="preserve">Review that the patch </w:t>
      </w:r>
      <w:r w:rsidRPr="0098162D">
        <w:rPr>
          <w:rFonts w:ascii="Arial" w:hAnsi="Arial" w:cs="Arial"/>
          <w:b/>
          <w:bCs/>
          <w:color w:val="auto"/>
        </w:rPr>
        <w:t>KB4474419</w:t>
      </w:r>
      <w:r w:rsidRPr="0098162D">
        <w:rPr>
          <w:rFonts w:ascii="Arial" w:hAnsi="Arial" w:cs="Arial"/>
          <w:color w:val="auto"/>
        </w:rPr>
        <w:t xml:space="preserve"> </w:t>
      </w:r>
      <w:r w:rsidR="00106EE2">
        <w:rPr>
          <w:rFonts w:ascii="Arial" w:hAnsi="Arial" w:cs="Arial"/>
          <w:color w:val="auto"/>
        </w:rPr>
        <w:t>is</w:t>
      </w:r>
      <w:r w:rsidRPr="0098162D">
        <w:rPr>
          <w:rFonts w:ascii="Arial" w:hAnsi="Arial" w:cs="Arial"/>
          <w:color w:val="auto"/>
        </w:rPr>
        <w:t xml:space="preserve"> instal</w:t>
      </w:r>
      <w:r w:rsidR="00106EE2">
        <w:rPr>
          <w:rFonts w:ascii="Arial" w:hAnsi="Arial" w:cs="Arial"/>
          <w:color w:val="auto"/>
        </w:rPr>
        <w:t>le</w:t>
      </w:r>
      <w:r w:rsidRPr="0098162D">
        <w:rPr>
          <w:rFonts w:ascii="Arial" w:hAnsi="Arial" w:cs="Arial"/>
          <w:color w:val="auto"/>
        </w:rPr>
        <w:t>d correct</w:t>
      </w:r>
      <w:r w:rsidR="00106EE2">
        <w:rPr>
          <w:rFonts w:ascii="Arial" w:hAnsi="Arial" w:cs="Arial"/>
          <w:color w:val="auto"/>
        </w:rPr>
        <w:t>ly.</w:t>
      </w:r>
    </w:p>
    <w:p w14:paraId="310C688E" w14:textId="77777777" w:rsidR="0075705D" w:rsidRPr="0075705D" w:rsidRDefault="0075705D" w:rsidP="0075705D">
      <w:pPr>
        <w:pStyle w:val="ListParagraph"/>
        <w:spacing w:before="120" w:after="240"/>
        <w:ind w:left="1440"/>
        <w:rPr>
          <w:rFonts w:ascii="Arial" w:hAnsi="Arial" w:cs="Arial"/>
          <w:color w:val="auto"/>
        </w:rPr>
      </w:pPr>
    </w:p>
    <w:p w14:paraId="302A0EFD" w14:textId="6D1619F3" w:rsidR="008A5F01" w:rsidRDefault="008A5F01" w:rsidP="008A5F01">
      <w:pPr>
        <w:pStyle w:val="ListParagraph"/>
        <w:numPr>
          <w:ilvl w:val="0"/>
          <w:numId w:val="40"/>
        </w:numPr>
        <w:spacing w:before="120" w:after="240"/>
        <w:rPr>
          <w:rFonts w:ascii="Arial" w:hAnsi="Arial" w:cs="Arial"/>
          <w:color w:val="auto"/>
        </w:rPr>
      </w:pPr>
      <w:r>
        <w:rPr>
          <w:rFonts w:ascii="Arial" w:hAnsi="Arial" w:cs="Arial"/>
          <w:color w:val="auto"/>
        </w:rPr>
        <w:t>Windows 7 / 64-bit:</w:t>
      </w:r>
    </w:p>
    <w:p w14:paraId="588DC179" w14:textId="77777777" w:rsidR="008A5F01" w:rsidRDefault="008A5F01" w:rsidP="008A5F01">
      <w:pPr>
        <w:pStyle w:val="ListParagraph"/>
        <w:numPr>
          <w:ilvl w:val="1"/>
          <w:numId w:val="40"/>
        </w:numPr>
        <w:spacing w:before="120" w:after="240"/>
        <w:rPr>
          <w:rFonts w:ascii="Arial" w:hAnsi="Arial" w:cs="Arial"/>
          <w:color w:val="auto"/>
        </w:rPr>
      </w:pPr>
      <w:r>
        <w:rPr>
          <w:rFonts w:ascii="Arial" w:hAnsi="Arial" w:cs="Arial"/>
          <w:color w:val="auto"/>
        </w:rPr>
        <w:t>Review that the patch</w:t>
      </w:r>
      <w:r w:rsidRPr="00D208AB">
        <w:rPr>
          <w:rFonts w:ascii="Arial" w:hAnsi="Arial" w:cs="Arial"/>
          <w:color w:val="auto"/>
        </w:rPr>
        <w:t xml:space="preserve"> </w:t>
      </w:r>
      <w:r w:rsidRPr="00D208AB">
        <w:rPr>
          <w:rFonts w:ascii="Arial" w:hAnsi="Arial" w:cs="Arial"/>
          <w:b/>
          <w:bCs/>
          <w:color w:val="auto"/>
        </w:rPr>
        <w:t>KB4490628</w:t>
      </w:r>
      <w:r w:rsidRPr="00D208AB">
        <w:rPr>
          <w:rFonts w:ascii="Arial" w:hAnsi="Arial" w:cs="Arial"/>
          <w:color w:val="auto"/>
        </w:rPr>
        <w:t xml:space="preserve"> </w:t>
      </w:r>
      <w:r>
        <w:rPr>
          <w:rFonts w:ascii="Arial" w:hAnsi="Arial" w:cs="Arial"/>
          <w:color w:val="auto"/>
        </w:rPr>
        <w:t>is installed correctly, this patch is a pre-requisite for the next step.</w:t>
      </w:r>
    </w:p>
    <w:p w14:paraId="51441653" w14:textId="77777777" w:rsidR="008A5F01" w:rsidRPr="00E4272E" w:rsidRDefault="008A5F01" w:rsidP="008A5F01">
      <w:pPr>
        <w:pStyle w:val="ListParagraph"/>
        <w:numPr>
          <w:ilvl w:val="1"/>
          <w:numId w:val="40"/>
        </w:numPr>
        <w:spacing w:before="120" w:after="240"/>
        <w:rPr>
          <w:rFonts w:ascii="Arial" w:hAnsi="Arial" w:cs="Arial"/>
          <w:color w:val="auto"/>
        </w:rPr>
      </w:pPr>
      <w:r>
        <w:rPr>
          <w:rFonts w:ascii="Arial" w:hAnsi="Arial" w:cs="Arial"/>
          <w:color w:val="auto"/>
        </w:rPr>
        <w:t>Review that the patch</w:t>
      </w:r>
      <w:r w:rsidRPr="00D208AB">
        <w:rPr>
          <w:rFonts w:ascii="Arial" w:hAnsi="Arial" w:cs="Arial"/>
          <w:color w:val="auto"/>
        </w:rPr>
        <w:t xml:space="preserve"> </w:t>
      </w:r>
      <w:r w:rsidRPr="00D208AB">
        <w:rPr>
          <w:rFonts w:ascii="Arial" w:hAnsi="Arial" w:cs="Arial"/>
          <w:b/>
          <w:bCs/>
          <w:color w:val="auto"/>
        </w:rPr>
        <w:t>KB448</w:t>
      </w:r>
      <w:r>
        <w:rPr>
          <w:rFonts w:ascii="Arial" w:hAnsi="Arial" w:cs="Arial"/>
          <w:b/>
          <w:bCs/>
          <w:color w:val="auto"/>
        </w:rPr>
        <w:t>9878</w:t>
      </w:r>
      <w:r w:rsidRPr="00D208AB">
        <w:rPr>
          <w:rFonts w:ascii="Arial" w:hAnsi="Arial" w:cs="Arial"/>
          <w:color w:val="auto"/>
        </w:rPr>
        <w:t xml:space="preserve"> </w:t>
      </w:r>
      <w:r>
        <w:rPr>
          <w:rFonts w:ascii="Arial" w:hAnsi="Arial" w:cs="Arial"/>
          <w:color w:val="auto"/>
        </w:rPr>
        <w:t>is installed correctly, this patch prevents the networks are left without configuration and prevents the driver from being erased on the computer.</w:t>
      </w:r>
    </w:p>
    <w:p w14:paraId="77EE2FED" w14:textId="27473B71" w:rsidR="008A5F01" w:rsidRDefault="008A5F01" w:rsidP="009E5B8D">
      <w:pPr>
        <w:pStyle w:val="ListParagraph"/>
        <w:numPr>
          <w:ilvl w:val="1"/>
          <w:numId w:val="40"/>
        </w:numPr>
        <w:spacing w:before="120" w:after="240"/>
        <w:rPr>
          <w:rFonts w:ascii="Arial" w:hAnsi="Arial" w:cs="Arial"/>
          <w:color w:val="auto"/>
        </w:rPr>
      </w:pPr>
      <w:r>
        <w:rPr>
          <w:rFonts w:ascii="Arial" w:hAnsi="Arial" w:cs="Arial"/>
          <w:color w:val="auto"/>
        </w:rPr>
        <w:t xml:space="preserve">Review that the patch </w:t>
      </w:r>
      <w:r w:rsidRPr="0098162D">
        <w:rPr>
          <w:rFonts w:ascii="Arial" w:hAnsi="Arial" w:cs="Arial"/>
          <w:b/>
          <w:bCs/>
          <w:color w:val="auto"/>
        </w:rPr>
        <w:t>KB4474419</w:t>
      </w:r>
      <w:r w:rsidRPr="0098162D">
        <w:rPr>
          <w:rFonts w:ascii="Arial" w:hAnsi="Arial" w:cs="Arial"/>
          <w:color w:val="auto"/>
        </w:rPr>
        <w:t xml:space="preserve"> </w:t>
      </w:r>
      <w:r>
        <w:rPr>
          <w:rFonts w:ascii="Arial" w:hAnsi="Arial" w:cs="Arial"/>
          <w:color w:val="auto"/>
        </w:rPr>
        <w:t>is</w:t>
      </w:r>
      <w:r w:rsidRPr="0098162D">
        <w:rPr>
          <w:rFonts w:ascii="Arial" w:hAnsi="Arial" w:cs="Arial"/>
          <w:color w:val="auto"/>
        </w:rPr>
        <w:t xml:space="preserve"> instal</w:t>
      </w:r>
      <w:r>
        <w:rPr>
          <w:rFonts w:ascii="Arial" w:hAnsi="Arial" w:cs="Arial"/>
          <w:color w:val="auto"/>
        </w:rPr>
        <w:t>le</w:t>
      </w:r>
      <w:r w:rsidRPr="0098162D">
        <w:rPr>
          <w:rFonts w:ascii="Arial" w:hAnsi="Arial" w:cs="Arial"/>
          <w:color w:val="auto"/>
        </w:rPr>
        <w:t>d correct</w:t>
      </w:r>
      <w:r>
        <w:rPr>
          <w:rFonts w:ascii="Arial" w:hAnsi="Arial" w:cs="Arial"/>
          <w:color w:val="auto"/>
        </w:rPr>
        <w:t>ly.</w:t>
      </w:r>
    </w:p>
    <w:p w14:paraId="72C015F2" w14:textId="77777777" w:rsidR="0075705D" w:rsidRPr="0075705D" w:rsidRDefault="0075705D" w:rsidP="0075705D">
      <w:pPr>
        <w:pStyle w:val="ListParagraph"/>
        <w:spacing w:before="120" w:after="240"/>
        <w:ind w:left="1440"/>
        <w:rPr>
          <w:rFonts w:ascii="Arial" w:hAnsi="Arial" w:cs="Arial"/>
          <w:color w:val="auto"/>
        </w:rPr>
      </w:pPr>
    </w:p>
    <w:p w14:paraId="54A2610C" w14:textId="3F3930E2" w:rsidR="008A5F01" w:rsidRDefault="008A5F01" w:rsidP="008A5F01">
      <w:pPr>
        <w:pStyle w:val="ListParagraph"/>
        <w:numPr>
          <w:ilvl w:val="0"/>
          <w:numId w:val="40"/>
        </w:numPr>
        <w:spacing w:before="120" w:after="240"/>
        <w:rPr>
          <w:rFonts w:ascii="Arial" w:hAnsi="Arial" w:cs="Arial"/>
          <w:color w:val="auto"/>
        </w:rPr>
      </w:pPr>
      <w:r>
        <w:rPr>
          <w:rFonts w:ascii="Arial" w:hAnsi="Arial" w:cs="Arial"/>
          <w:color w:val="auto"/>
        </w:rPr>
        <w:t xml:space="preserve">Windows </w:t>
      </w:r>
      <w:r w:rsidR="009E5B8D">
        <w:rPr>
          <w:rFonts w:ascii="Arial" w:hAnsi="Arial" w:cs="Arial"/>
          <w:color w:val="auto"/>
        </w:rPr>
        <w:t>Server 2008 SP2</w:t>
      </w:r>
      <w:r>
        <w:rPr>
          <w:rFonts w:ascii="Arial" w:hAnsi="Arial" w:cs="Arial"/>
          <w:color w:val="auto"/>
        </w:rPr>
        <w:t xml:space="preserve"> / 32-bit:</w:t>
      </w:r>
    </w:p>
    <w:p w14:paraId="7471E525" w14:textId="77777777" w:rsidR="008A5F01" w:rsidRDefault="008A5F01" w:rsidP="008A5F01">
      <w:pPr>
        <w:pStyle w:val="ListParagraph"/>
        <w:numPr>
          <w:ilvl w:val="1"/>
          <w:numId w:val="40"/>
        </w:numPr>
        <w:spacing w:before="120" w:after="240"/>
        <w:rPr>
          <w:rFonts w:ascii="Arial" w:hAnsi="Arial" w:cs="Arial"/>
          <w:color w:val="auto"/>
        </w:rPr>
      </w:pPr>
      <w:r>
        <w:rPr>
          <w:rFonts w:ascii="Arial" w:hAnsi="Arial" w:cs="Arial"/>
          <w:color w:val="auto"/>
        </w:rPr>
        <w:t>Review that the patch</w:t>
      </w:r>
      <w:r w:rsidRPr="00D208AB">
        <w:rPr>
          <w:rFonts w:ascii="Arial" w:hAnsi="Arial" w:cs="Arial"/>
          <w:color w:val="auto"/>
        </w:rPr>
        <w:t xml:space="preserve"> </w:t>
      </w:r>
      <w:r w:rsidRPr="00D208AB">
        <w:rPr>
          <w:rFonts w:ascii="Arial" w:hAnsi="Arial" w:cs="Arial"/>
          <w:b/>
          <w:bCs/>
          <w:color w:val="auto"/>
        </w:rPr>
        <w:t>KB4490628</w:t>
      </w:r>
      <w:r w:rsidRPr="00D208AB">
        <w:rPr>
          <w:rFonts w:ascii="Arial" w:hAnsi="Arial" w:cs="Arial"/>
          <w:color w:val="auto"/>
        </w:rPr>
        <w:t xml:space="preserve"> </w:t>
      </w:r>
      <w:r>
        <w:rPr>
          <w:rFonts w:ascii="Arial" w:hAnsi="Arial" w:cs="Arial"/>
          <w:color w:val="auto"/>
        </w:rPr>
        <w:t>is installed correctly, this patch is a pre-requisite for the next step.</w:t>
      </w:r>
    </w:p>
    <w:p w14:paraId="5070A9D6" w14:textId="77777777" w:rsidR="008A5F01" w:rsidRPr="00E4272E" w:rsidRDefault="008A5F01" w:rsidP="008A5F01">
      <w:pPr>
        <w:pStyle w:val="ListParagraph"/>
        <w:numPr>
          <w:ilvl w:val="1"/>
          <w:numId w:val="40"/>
        </w:numPr>
        <w:spacing w:before="120" w:after="240"/>
        <w:rPr>
          <w:rFonts w:ascii="Arial" w:hAnsi="Arial" w:cs="Arial"/>
          <w:color w:val="auto"/>
        </w:rPr>
      </w:pPr>
      <w:r>
        <w:rPr>
          <w:rFonts w:ascii="Arial" w:hAnsi="Arial" w:cs="Arial"/>
          <w:color w:val="auto"/>
        </w:rPr>
        <w:t>Review that the patch</w:t>
      </w:r>
      <w:r w:rsidRPr="00D208AB">
        <w:rPr>
          <w:rFonts w:ascii="Arial" w:hAnsi="Arial" w:cs="Arial"/>
          <w:color w:val="auto"/>
        </w:rPr>
        <w:t xml:space="preserve"> </w:t>
      </w:r>
      <w:r w:rsidRPr="00D208AB">
        <w:rPr>
          <w:rFonts w:ascii="Arial" w:hAnsi="Arial" w:cs="Arial"/>
          <w:b/>
          <w:bCs/>
          <w:color w:val="auto"/>
        </w:rPr>
        <w:t>KB448</w:t>
      </w:r>
      <w:r>
        <w:rPr>
          <w:rFonts w:ascii="Arial" w:hAnsi="Arial" w:cs="Arial"/>
          <w:b/>
          <w:bCs/>
          <w:color w:val="auto"/>
        </w:rPr>
        <w:t>9878</w:t>
      </w:r>
      <w:r w:rsidRPr="00D208AB">
        <w:rPr>
          <w:rFonts w:ascii="Arial" w:hAnsi="Arial" w:cs="Arial"/>
          <w:color w:val="auto"/>
        </w:rPr>
        <w:t xml:space="preserve"> </w:t>
      </w:r>
      <w:r>
        <w:rPr>
          <w:rFonts w:ascii="Arial" w:hAnsi="Arial" w:cs="Arial"/>
          <w:color w:val="auto"/>
        </w:rPr>
        <w:t>is installed correctly, this patch prevents the networks are left without configuration and prevents the driver from being erased on the computer.</w:t>
      </w:r>
    </w:p>
    <w:p w14:paraId="6FD93911" w14:textId="162CB80E" w:rsidR="009E5B8D" w:rsidRPr="009E5B8D" w:rsidRDefault="009E5B8D" w:rsidP="009E5B8D">
      <w:pPr>
        <w:pStyle w:val="ListParagraph"/>
        <w:numPr>
          <w:ilvl w:val="1"/>
          <w:numId w:val="40"/>
        </w:numPr>
        <w:spacing w:before="120" w:after="240"/>
        <w:rPr>
          <w:rFonts w:ascii="Arial" w:hAnsi="Arial" w:cs="Arial"/>
          <w:color w:val="auto"/>
        </w:rPr>
      </w:pPr>
      <w:r>
        <w:rPr>
          <w:rFonts w:ascii="Arial" w:hAnsi="Arial" w:cs="Arial"/>
          <w:color w:val="auto"/>
        </w:rPr>
        <w:t xml:space="preserve">Review that the patch </w:t>
      </w:r>
      <w:r w:rsidRPr="0098162D">
        <w:rPr>
          <w:rFonts w:ascii="Arial" w:hAnsi="Arial" w:cs="Arial"/>
          <w:b/>
          <w:bCs/>
          <w:color w:val="auto"/>
        </w:rPr>
        <w:t>KB44</w:t>
      </w:r>
      <w:r>
        <w:rPr>
          <w:rFonts w:ascii="Arial" w:hAnsi="Arial" w:cs="Arial"/>
          <w:b/>
          <w:bCs/>
          <w:color w:val="auto"/>
        </w:rPr>
        <w:t>93730</w:t>
      </w:r>
      <w:r w:rsidRPr="0098162D">
        <w:rPr>
          <w:rFonts w:ascii="Arial" w:hAnsi="Arial" w:cs="Arial"/>
          <w:color w:val="auto"/>
        </w:rPr>
        <w:t xml:space="preserve"> </w:t>
      </w:r>
      <w:r>
        <w:rPr>
          <w:rFonts w:ascii="Arial" w:hAnsi="Arial" w:cs="Arial"/>
          <w:color w:val="auto"/>
        </w:rPr>
        <w:t>is</w:t>
      </w:r>
      <w:r w:rsidRPr="0098162D">
        <w:rPr>
          <w:rFonts w:ascii="Arial" w:hAnsi="Arial" w:cs="Arial"/>
          <w:color w:val="auto"/>
        </w:rPr>
        <w:t xml:space="preserve"> instal</w:t>
      </w:r>
      <w:r>
        <w:rPr>
          <w:rFonts w:ascii="Arial" w:hAnsi="Arial" w:cs="Arial"/>
          <w:color w:val="auto"/>
        </w:rPr>
        <w:t>le</w:t>
      </w:r>
      <w:r w:rsidRPr="0098162D">
        <w:rPr>
          <w:rFonts w:ascii="Arial" w:hAnsi="Arial" w:cs="Arial"/>
          <w:color w:val="auto"/>
        </w:rPr>
        <w:t>d correct</w:t>
      </w:r>
      <w:r>
        <w:rPr>
          <w:rFonts w:ascii="Arial" w:hAnsi="Arial" w:cs="Arial"/>
          <w:color w:val="auto"/>
        </w:rPr>
        <w:t>ly, on this Windows OS version this is a pre-requisite for the next step.</w:t>
      </w:r>
    </w:p>
    <w:p w14:paraId="0D305814" w14:textId="102C9BF1" w:rsidR="008A5F01" w:rsidRDefault="008A5F01" w:rsidP="008A5F01">
      <w:pPr>
        <w:pStyle w:val="ListParagraph"/>
        <w:numPr>
          <w:ilvl w:val="1"/>
          <w:numId w:val="40"/>
        </w:numPr>
        <w:spacing w:before="120" w:after="240"/>
        <w:rPr>
          <w:rFonts w:ascii="Arial" w:hAnsi="Arial" w:cs="Arial"/>
          <w:color w:val="auto"/>
        </w:rPr>
      </w:pPr>
      <w:r>
        <w:rPr>
          <w:rFonts w:ascii="Arial" w:hAnsi="Arial" w:cs="Arial"/>
          <w:color w:val="auto"/>
        </w:rPr>
        <w:t xml:space="preserve">Review that the patch </w:t>
      </w:r>
      <w:r w:rsidRPr="0098162D">
        <w:rPr>
          <w:rFonts w:ascii="Arial" w:hAnsi="Arial" w:cs="Arial"/>
          <w:b/>
          <w:bCs/>
          <w:color w:val="auto"/>
        </w:rPr>
        <w:t>KB4474419</w:t>
      </w:r>
      <w:r w:rsidRPr="0098162D">
        <w:rPr>
          <w:rFonts w:ascii="Arial" w:hAnsi="Arial" w:cs="Arial"/>
          <w:color w:val="auto"/>
        </w:rPr>
        <w:t xml:space="preserve"> </w:t>
      </w:r>
      <w:r>
        <w:rPr>
          <w:rFonts w:ascii="Arial" w:hAnsi="Arial" w:cs="Arial"/>
          <w:color w:val="auto"/>
        </w:rPr>
        <w:t>is</w:t>
      </w:r>
      <w:r w:rsidRPr="0098162D">
        <w:rPr>
          <w:rFonts w:ascii="Arial" w:hAnsi="Arial" w:cs="Arial"/>
          <w:color w:val="auto"/>
        </w:rPr>
        <w:t xml:space="preserve"> instal</w:t>
      </w:r>
      <w:r>
        <w:rPr>
          <w:rFonts w:ascii="Arial" w:hAnsi="Arial" w:cs="Arial"/>
          <w:color w:val="auto"/>
        </w:rPr>
        <w:t>le</w:t>
      </w:r>
      <w:r w:rsidRPr="0098162D">
        <w:rPr>
          <w:rFonts w:ascii="Arial" w:hAnsi="Arial" w:cs="Arial"/>
          <w:color w:val="auto"/>
        </w:rPr>
        <w:t>d correct</w:t>
      </w:r>
      <w:r>
        <w:rPr>
          <w:rFonts w:ascii="Arial" w:hAnsi="Arial" w:cs="Arial"/>
          <w:color w:val="auto"/>
        </w:rPr>
        <w:t>ly.</w:t>
      </w:r>
    </w:p>
    <w:p w14:paraId="1A67171D" w14:textId="77777777" w:rsidR="0075705D" w:rsidRDefault="0075705D" w:rsidP="0075705D">
      <w:pPr>
        <w:pStyle w:val="ListParagraph"/>
        <w:spacing w:before="120" w:after="240"/>
        <w:ind w:left="1440"/>
        <w:rPr>
          <w:rFonts w:ascii="Arial" w:hAnsi="Arial" w:cs="Arial"/>
          <w:color w:val="auto"/>
        </w:rPr>
      </w:pPr>
    </w:p>
    <w:p w14:paraId="230AF6EC" w14:textId="656B7520" w:rsidR="0075705D" w:rsidRDefault="0075705D" w:rsidP="0075705D">
      <w:pPr>
        <w:pStyle w:val="ListParagraph"/>
        <w:numPr>
          <w:ilvl w:val="0"/>
          <w:numId w:val="40"/>
        </w:numPr>
        <w:spacing w:before="120" w:after="240"/>
        <w:rPr>
          <w:rFonts w:ascii="Arial" w:hAnsi="Arial" w:cs="Arial"/>
          <w:color w:val="auto"/>
        </w:rPr>
      </w:pPr>
      <w:r>
        <w:rPr>
          <w:rFonts w:ascii="Arial" w:hAnsi="Arial" w:cs="Arial"/>
          <w:color w:val="auto"/>
        </w:rPr>
        <w:t>Windows Server 2008 R2 SP1 / 64-bit:</w:t>
      </w:r>
    </w:p>
    <w:p w14:paraId="76AF8323" w14:textId="77777777" w:rsidR="0075705D" w:rsidRDefault="0075705D" w:rsidP="0075705D">
      <w:pPr>
        <w:pStyle w:val="ListParagraph"/>
        <w:numPr>
          <w:ilvl w:val="1"/>
          <w:numId w:val="40"/>
        </w:numPr>
        <w:spacing w:before="120" w:after="240"/>
        <w:rPr>
          <w:rFonts w:ascii="Arial" w:hAnsi="Arial" w:cs="Arial"/>
          <w:color w:val="auto"/>
        </w:rPr>
      </w:pPr>
      <w:r>
        <w:rPr>
          <w:rFonts w:ascii="Arial" w:hAnsi="Arial" w:cs="Arial"/>
          <w:color w:val="auto"/>
        </w:rPr>
        <w:t>Review that the patch</w:t>
      </w:r>
      <w:r w:rsidRPr="00D208AB">
        <w:rPr>
          <w:rFonts w:ascii="Arial" w:hAnsi="Arial" w:cs="Arial"/>
          <w:color w:val="auto"/>
        </w:rPr>
        <w:t xml:space="preserve"> </w:t>
      </w:r>
      <w:r w:rsidRPr="00D208AB">
        <w:rPr>
          <w:rFonts w:ascii="Arial" w:hAnsi="Arial" w:cs="Arial"/>
          <w:b/>
          <w:bCs/>
          <w:color w:val="auto"/>
        </w:rPr>
        <w:t>KB4490628</w:t>
      </w:r>
      <w:r w:rsidRPr="00D208AB">
        <w:rPr>
          <w:rFonts w:ascii="Arial" w:hAnsi="Arial" w:cs="Arial"/>
          <w:color w:val="auto"/>
        </w:rPr>
        <w:t xml:space="preserve"> </w:t>
      </w:r>
      <w:r>
        <w:rPr>
          <w:rFonts w:ascii="Arial" w:hAnsi="Arial" w:cs="Arial"/>
          <w:color w:val="auto"/>
        </w:rPr>
        <w:t>is installed correctly, this patch is a pre-requisite for the next step.</w:t>
      </w:r>
    </w:p>
    <w:p w14:paraId="4646D9E3" w14:textId="77777777" w:rsidR="0075705D" w:rsidRPr="00E4272E" w:rsidRDefault="0075705D" w:rsidP="0075705D">
      <w:pPr>
        <w:pStyle w:val="ListParagraph"/>
        <w:numPr>
          <w:ilvl w:val="1"/>
          <w:numId w:val="40"/>
        </w:numPr>
        <w:spacing w:before="120" w:after="240"/>
        <w:rPr>
          <w:rFonts w:ascii="Arial" w:hAnsi="Arial" w:cs="Arial"/>
          <w:color w:val="auto"/>
        </w:rPr>
      </w:pPr>
      <w:r>
        <w:rPr>
          <w:rFonts w:ascii="Arial" w:hAnsi="Arial" w:cs="Arial"/>
          <w:color w:val="auto"/>
        </w:rPr>
        <w:t>Review that the patch</w:t>
      </w:r>
      <w:r w:rsidRPr="00D208AB">
        <w:rPr>
          <w:rFonts w:ascii="Arial" w:hAnsi="Arial" w:cs="Arial"/>
          <w:color w:val="auto"/>
        </w:rPr>
        <w:t xml:space="preserve"> </w:t>
      </w:r>
      <w:r w:rsidRPr="00D208AB">
        <w:rPr>
          <w:rFonts w:ascii="Arial" w:hAnsi="Arial" w:cs="Arial"/>
          <w:b/>
          <w:bCs/>
          <w:color w:val="auto"/>
        </w:rPr>
        <w:t>KB448</w:t>
      </w:r>
      <w:r>
        <w:rPr>
          <w:rFonts w:ascii="Arial" w:hAnsi="Arial" w:cs="Arial"/>
          <w:b/>
          <w:bCs/>
          <w:color w:val="auto"/>
        </w:rPr>
        <w:t>9878</w:t>
      </w:r>
      <w:r w:rsidRPr="00D208AB">
        <w:rPr>
          <w:rFonts w:ascii="Arial" w:hAnsi="Arial" w:cs="Arial"/>
          <w:color w:val="auto"/>
        </w:rPr>
        <w:t xml:space="preserve"> </w:t>
      </w:r>
      <w:r>
        <w:rPr>
          <w:rFonts w:ascii="Arial" w:hAnsi="Arial" w:cs="Arial"/>
          <w:color w:val="auto"/>
        </w:rPr>
        <w:t>is installed correctly, this patch prevents the networks are left without configuration and prevents the driver from being erased on the computer.</w:t>
      </w:r>
    </w:p>
    <w:p w14:paraId="5549ED97" w14:textId="4F3BB671" w:rsidR="0075705D" w:rsidRDefault="0075705D" w:rsidP="0075705D">
      <w:pPr>
        <w:pStyle w:val="ListParagraph"/>
        <w:numPr>
          <w:ilvl w:val="1"/>
          <w:numId w:val="40"/>
        </w:numPr>
        <w:spacing w:before="120" w:after="240"/>
        <w:rPr>
          <w:rFonts w:ascii="Arial" w:hAnsi="Arial" w:cs="Arial"/>
          <w:color w:val="auto"/>
        </w:rPr>
      </w:pPr>
      <w:r>
        <w:rPr>
          <w:rFonts w:ascii="Arial" w:hAnsi="Arial" w:cs="Arial"/>
          <w:color w:val="auto"/>
        </w:rPr>
        <w:lastRenderedPageBreak/>
        <w:t xml:space="preserve">Review that the patch </w:t>
      </w:r>
      <w:r w:rsidRPr="0098162D">
        <w:rPr>
          <w:rFonts w:ascii="Arial" w:hAnsi="Arial" w:cs="Arial"/>
          <w:b/>
          <w:bCs/>
          <w:color w:val="auto"/>
        </w:rPr>
        <w:t>KB4474419</w:t>
      </w:r>
      <w:r w:rsidRPr="0098162D">
        <w:rPr>
          <w:rFonts w:ascii="Arial" w:hAnsi="Arial" w:cs="Arial"/>
          <w:color w:val="auto"/>
        </w:rPr>
        <w:t xml:space="preserve"> </w:t>
      </w:r>
      <w:r>
        <w:rPr>
          <w:rFonts w:ascii="Arial" w:hAnsi="Arial" w:cs="Arial"/>
          <w:color w:val="auto"/>
        </w:rPr>
        <w:t>is</w:t>
      </w:r>
      <w:r w:rsidRPr="0098162D">
        <w:rPr>
          <w:rFonts w:ascii="Arial" w:hAnsi="Arial" w:cs="Arial"/>
          <w:color w:val="auto"/>
        </w:rPr>
        <w:t xml:space="preserve"> instal</w:t>
      </w:r>
      <w:r>
        <w:rPr>
          <w:rFonts w:ascii="Arial" w:hAnsi="Arial" w:cs="Arial"/>
          <w:color w:val="auto"/>
        </w:rPr>
        <w:t>le</w:t>
      </w:r>
      <w:r w:rsidRPr="0098162D">
        <w:rPr>
          <w:rFonts w:ascii="Arial" w:hAnsi="Arial" w:cs="Arial"/>
          <w:color w:val="auto"/>
        </w:rPr>
        <w:t>d correct</w:t>
      </w:r>
      <w:r>
        <w:rPr>
          <w:rFonts w:ascii="Arial" w:hAnsi="Arial" w:cs="Arial"/>
          <w:color w:val="auto"/>
        </w:rPr>
        <w:t xml:space="preserve">ly. For this patch on this OS version, there are 3 different versions with different certificates, when in doubt </w:t>
      </w:r>
      <w:r w:rsidR="00286013">
        <w:rPr>
          <w:rFonts w:ascii="Arial" w:hAnsi="Arial" w:cs="Arial"/>
          <w:color w:val="auto"/>
        </w:rPr>
        <w:t>about</w:t>
      </w:r>
      <w:r>
        <w:rPr>
          <w:rFonts w:ascii="Arial" w:hAnsi="Arial" w:cs="Arial"/>
          <w:color w:val="auto"/>
        </w:rPr>
        <w:t xml:space="preserve"> which one is </w:t>
      </w:r>
      <w:r w:rsidR="00F360EE">
        <w:rPr>
          <w:rFonts w:ascii="Arial" w:hAnsi="Arial" w:cs="Arial"/>
          <w:color w:val="auto"/>
        </w:rPr>
        <w:t>installed,</w:t>
      </w:r>
      <w:r>
        <w:rPr>
          <w:rFonts w:ascii="Arial" w:hAnsi="Arial" w:cs="Arial"/>
          <w:color w:val="auto"/>
        </w:rPr>
        <w:t xml:space="preserve"> we recommend re-installing it.</w:t>
      </w:r>
    </w:p>
    <w:p w14:paraId="04DD1997" w14:textId="1D743DE3" w:rsidR="0075705D" w:rsidRPr="00F360EE" w:rsidRDefault="00B51631" w:rsidP="0075705D">
      <w:pPr>
        <w:spacing w:before="120" w:after="240"/>
        <w:rPr>
          <w:rFonts w:ascii="Arial" w:hAnsi="Arial" w:cs="Arial"/>
          <w:color w:val="auto"/>
        </w:rPr>
      </w:pPr>
      <w:r w:rsidRPr="00F360EE">
        <w:rPr>
          <w:rFonts w:ascii="Arial" w:hAnsi="Arial" w:cs="Arial"/>
          <w:color w:val="auto"/>
        </w:rPr>
        <w:t>All</w:t>
      </w:r>
      <w:r w:rsidR="00F360EE" w:rsidRPr="00F360EE">
        <w:rPr>
          <w:rFonts w:ascii="Arial" w:hAnsi="Arial" w:cs="Arial"/>
          <w:color w:val="auto"/>
        </w:rPr>
        <w:t xml:space="preserve"> the patches can be found inside the last installation disk of Windows patches on the following rout</w:t>
      </w:r>
      <w:r w:rsidR="00F360EE">
        <w:rPr>
          <w:rFonts w:ascii="Arial" w:hAnsi="Arial" w:cs="Arial"/>
          <w:color w:val="auto"/>
        </w:rPr>
        <w:t>es:</w:t>
      </w:r>
    </w:p>
    <w:p w14:paraId="50FAC0DA" w14:textId="77777777" w:rsidR="0075705D" w:rsidRPr="00F360EE" w:rsidRDefault="0075705D" w:rsidP="0075705D">
      <w:pPr>
        <w:pStyle w:val="ListParagraph"/>
        <w:numPr>
          <w:ilvl w:val="0"/>
          <w:numId w:val="41"/>
        </w:numPr>
        <w:spacing w:before="120" w:after="240"/>
        <w:jc w:val="both"/>
        <w:rPr>
          <w:rFonts w:ascii="Arial" w:hAnsi="Arial" w:cs="Arial"/>
          <w:color w:val="auto"/>
        </w:rPr>
      </w:pPr>
      <w:r w:rsidRPr="00F360EE">
        <w:rPr>
          <w:rFonts w:ascii="Arial" w:hAnsi="Arial" w:cs="Arial"/>
          <w:color w:val="auto"/>
        </w:rPr>
        <w:t xml:space="preserve">\MS19\MS1903-W7-Ws08R2-SSU\windows6.1-kb4490628-x86_3cdb3df55b9cd7ef7fcb24fc4e237ea287ad0992.msu </w:t>
      </w:r>
    </w:p>
    <w:p w14:paraId="58E42681" w14:textId="77777777" w:rsidR="0075705D" w:rsidRPr="00CF137E" w:rsidRDefault="0075705D" w:rsidP="0075705D">
      <w:pPr>
        <w:pStyle w:val="ListParagraph"/>
        <w:numPr>
          <w:ilvl w:val="0"/>
          <w:numId w:val="41"/>
        </w:numPr>
        <w:spacing w:before="120" w:after="240"/>
        <w:jc w:val="both"/>
        <w:rPr>
          <w:rFonts w:ascii="Arial" w:hAnsi="Arial" w:cs="Arial"/>
          <w:color w:val="auto"/>
        </w:rPr>
      </w:pPr>
      <w:r w:rsidRPr="00CF137E">
        <w:rPr>
          <w:rFonts w:ascii="Arial" w:hAnsi="Arial" w:cs="Arial"/>
          <w:color w:val="auto"/>
        </w:rPr>
        <w:t xml:space="preserve">\MS19\MS1903-W7-Ws08R2-SMQR\windows6.1-kb4489878-x86_4850c313f7149cbebe5cd718d4efa0e426aebc81.msu </w:t>
      </w:r>
    </w:p>
    <w:p w14:paraId="6234D7AE" w14:textId="6AEB1DD3" w:rsidR="0075705D" w:rsidRPr="00CF137E" w:rsidRDefault="0075705D" w:rsidP="0075705D">
      <w:pPr>
        <w:pStyle w:val="ListParagraph"/>
        <w:numPr>
          <w:ilvl w:val="0"/>
          <w:numId w:val="41"/>
        </w:numPr>
        <w:spacing w:before="120" w:after="240"/>
        <w:jc w:val="both"/>
        <w:rPr>
          <w:rFonts w:ascii="Arial" w:hAnsi="Arial" w:cs="Arial"/>
          <w:color w:val="auto"/>
        </w:rPr>
      </w:pPr>
      <w:r w:rsidRPr="00CF137E">
        <w:rPr>
          <w:rFonts w:ascii="Arial" w:hAnsi="Arial" w:cs="Arial"/>
          <w:color w:val="auto"/>
        </w:rPr>
        <w:t xml:space="preserve">\MS19\MS1909-W7-Ws08R2-SHA-2SU\windows6.1-kb4474419-v3-x86_4850c313f7149cbebe5cd718d4efa0e426aebc81.msu </w:t>
      </w:r>
    </w:p>
    <w:p w14:paraId="50BD3071" w14:textId="450225A1" w:rsidR="00122D02" w:rsidRDefault="00F360EE" w:rsidP="00122D02">
      <w:pPr>
        <w:spacing w:before="120" w:after="240"/>
        <w:rPr>
          <w:rFonts w:ascii="Arial" w:hAnsi="Arial" w:cs="Arial"/>
          <w:color w:val="auto"/>
        </w:rPr>
      </w:pPr>
      <w:r w:rsidRPr="00F360EE">
        <w:rPr>
          <w:rFonts w:ascii="Arial" w:hAnsi="Arial" w:cs="Arial"/>
          <w:color w:val="auto"/>
        </w:rPr>
        <w:t>To install these patches, w</w:t>
      </w:r>
      <w:r>
        <w:rPr>
          <w:rFonts w:ascii="Arial" w:hAnsi="Arial" w:cs="Arial"/>
          <w:color w:val="auto"/>
        </w:rPr>
        <w:t>e must access the address where this patch is being stored through the command prompt, and then apply the patch in the following way with the command:</w:t>
      </w:r>
    </w:p>
    <w:p w14:paraId="72568EB9" w14:textId="6776B9A7" w:rsidR="00F360EE" w:rsidRPr="00122D02" w:rsidRDefault="00F360EE" w:rsidP="00122D02">
      <w:pPr>
        <w:pStyle w:val="ListParagraph"/>
        <w:numPr>
          <w:ilvl w:val="0"/>
          <w:numId w:val="44"/>
        </w:numPr>
        <w:spacing w:before="120" w:after="240"/>
        <w:rPr>
          <w:rFonts w:ascii="Arial" w:hAnsi="Arial" w:cs="Arial"/>
          <w:color w:val="auto"/>
        </w:rPr>
      </w:pPr>
      <w:r w:rsidRPr="00122D02">
        <w:rPr>
          <w:rFonts w:ascii="Arial" w:hAnsi="Arial" w:cs="Arial"/>
          <w:color w:val="auto"/>
        </w:rPr>
        <w:t>.\&lt;</w:t>
      </w:r>
      <w:r w:rsidRPr="00122D02">
        <w:rPr>
          <w:rFonts w:ascii="Arial" w:hAnsi="Arial" w:cs="Arial"/>
          <w:b/>
          <w:bCs/>
          <w:i/>
          <w:iCs/>
          <w:color w:val="auto"/>
        </w:rPr>
        <w:t xml:space="preserve">name of the patch </w:t>
      </w:r>
      <w:proofErr w:type="spellStart"/>
      <w:r w:rsidRPr="00122D02">
        <w:rPr>
          <w:rFonts w:ascii="Arial" w:hAnsi="Arial" w:cs="Arial"/>
          <w:b/>
          <w:bCs/>
          <w:i/>
          <w:iCs/>
          <w:color w:val="auto"/>
        </w:rPr>
        <w:t>file</w:t>
      </w:r>
      <w:r w:rsidRPr="00122D02">
        <w:rPr>
          <w:rFonts w:ascii="Arial" w:hAnsi="Arial" w:cs="Arial"/>
          <w:color w:val="auto"/>
        </w:rPr>
        <w:t>.msu</w:t>
      </w:r>
      <w:proofErr w:type="spellEnd"/>
      <w:r w:rsidRPr="00122D02">
        <w:rPr>
          <w:rFonts w:ascii="Arial" w:hAnsi="Arial" w:cs="Arial"/>
          <w:color w:val="auto"/>
        </w:rPr>
        <w:t>&gt; /quiet /</w:t>
      </w:r>
      <w:proofErr w:type="spellStart"/>
      <w:r w:rsidRPr="00122D02">
        <w:rPr>
          <w:rFonts w:ascii="Arial" w:hAnsi="Arial" w:cs="Arial"/>
          <w:color w:val="auto"/>
        </w:rPr>
        <w:t>norestart</w:t>
      </w:r>
      <w:proofErr w:type="spellEnd"/>
    </w:p>
    <w:p w14:paraId="171E5AB7" w14:textId="2D6FC6B2" w:rsidR="00F360EE" w:rsidRDefault="00F360EE" w:rsidP="00F360EE">
      <w:pPr>
        <w:pStyle w:val="ListParagraph"/>
        <w:numPr>
          <w:ilvl w:val="1"/>
          <w:numId w:val="43"/>
        </w:numPr>
        <w:spacing w:before="120" w:after="240"/>
        <w:rPr>
          <w:rFonts w:ascii="Arial" w:hAnsi="Arial" w:cs="Arial"/>
          <w:color w:val="auto"/>
        </w:rPr>
      </w:pPr>
      <w:r>
        <w:rPr>
          <w:rFonts w:ascii="Arial" w:hAnsi="Arial" w:cs="Arial"/>
          <w:color w:val="auto"/>
        </w:rPr>
        <w:t>Be sure to replace the section with the actual name of the patch file you want.</w:t>
      </w:r>
    </w:p>
    <w:p w14:paraId="342668E4" w14:textId="6CC46275" w:rsidR="00F360EE" w:rsidRDefault="00F360EE" w:rsidP="00B51631">
      <w:pPr>
        <w:spacing w:before="120" w:after="240"/>
        <w:jc w:val="both"/>
        <w:rPr>
          <w:rFonts w:ascii="Arial" w:hAnsi="Arial" w:cs="Arial"/>
          <w:color w:val="auto"/>
        </w:rPr>
      </w:pPr>
      <w:r>
        <w:rPr>
          <w:rFonts w:ascii="Arial" w:hAnsi="Arial" w:cs="Arial"/>
          <w:color w:val="auto"/>
        </w:rPr>
        <w:t>Once the command line comes back to display its initial status and more commands can be run, give the system about 5 minutes while the patch finalizes its installation</w:t>
      </w:r>
      <w:r w:rsidR="00286013">
        <w:rPr>
          <w:rFonts w:ascii="Arial" w:hAnsi="Arial" w:cs="Arial"/>
          <w:color w:val="auto"/>
        </w:rPr>
        <w:t>,</w:t>
      </w:r>
      <w:r>
        <w:rPr>
          <w:rFonts w:ascii="Arial" w:hAnsi="Arial" w:cs="Arial"/>
          <w:color w:val="auto"/>
        </w:rPr>
        <w:t xml:space="preserve"> and then reboot the server [NOTE: </w:t>
      </w:r>
      <w:r w:rsidR="00B51631">
        <w:rPr>
          <w:rFonts w:ascii="Arial" w:hAnsi="Arial" w:cs="Arial"/>
          <w:color w:val="auto"/>
        </w:rPr>
        <w:t>every time</w:t>
      </w:r>
      <w:r>
        <w:rPr>
          <w:rFonts w:ascii="Arial" w:hAnsi="Arial" w:cs="Arial"/>
          <w:color w:val="auto"/>
        </w:rPr>
        <w:t xml:space="preserve"> a </w:t>
      </w:r>
      <w:r w:rsidR="00B51631">
        <w:rPr>
          <w:rFonts w:ascii="Arial" w:hAnsi="Arial" w:cs="Arial"/>
          <w:color w:val="auto"/>
        </w:rPr>
        <w:t>W</w:t>
      </w:r>
      <w:r>
        <w:rPr>
          <w:rFonts w:ascii="Arial" w:hAnsi="Arial" w:cs="Arial"/>
          <w:color w:val="auto"/>
        </w:rPr>
        <w:t>indows patch is installed using this method the server/machine must be restarted before applying the next patch]</w:t>
      </w:r>
    </w:p>
    <w:p w14:paraId="63043CA8" w14:textId="3BC794E2" w:rsidR="00B51631" w:rsidRDefault="00B51631" w:rsidP="00B51631">
      <w:pPr>
        <w:spacing w:before="120" w:after="240"/>
        <w:jc w:val="both"/>
        <w:rPr>
          <w:rFonts w:ascii="Arial" w:hAnsi="Arial" w:cs="Arial"/>
          <w:color w:val="auto"/>
        </w:rPr>
      </w:pPr>
      <w:r>
        <w:rPr>
          <w:rFonts w:ascii="Arial" w:hAnsi="Arial" w:cs="Arial"/>
          <w:color w:val="auto"/>
        </w:rPr>
        <w:t>Once the required patches have been installed, we must proceed to perform a test through the PowerShell and utilizing two Windows executables that come inside the same set of patches downloaded</w:t>
      </w:r>
      <w:r w:rsidR="00A15D3F">
        <w:rPr>
          <w:rFonts w:ascii="Arial" w:hAnsi="Arial" w:cs="Arial"/>
          <w:color w:val="auto"/>
        </w:rPr>
        <w:t>:</w:t>
      </w:r>
    </w:p>
    <w:p w14:paraId="36C813A7" w14:textId="77777777" w:rsidR="00A15D3F" w:rsidRPr="00A15D3F" w:rsidRDefault="00A15D3F" w:rsidP="00A15D3F">
      <w:pPr>
        <w:pStyle w:val="ListParagraph"/>
        <w:numPr>
          <w:ilvl w:val="0"/>
          <w:numId w:val="44"/>
        </w:numPr>
        <w:spacing w:before="120" w:after="240"/>
        <w:jc w:val="both"/>
        <w:rPr>
          <w:rFonts w:ascii="Arial" w:hAnsi="Arial" w:cs="Arial"/>
          <w:color w:val="auto"/>
        </w:rPr>
      </w:pPr>
      <w:proofErr w:type="spellStart"/>
      <w:r w:rsidRPr="00A15D3F">
        <w:rPr>
          <w:rFonts w:ascii="Arial" w:hAnsi="Arial" w:cs="Arial"/>
          <w:color w:val="auto"/>
        </w:rPr>
        <w:t>NIC_Driver_Test</w:t>
      </w:r>
      <w:proofErr w:type="spellEnd"/>
      <w:r w:rsidRPr="00A15D3F">
        <w:rPr>
          <w:rFonts w:ascii="Arial" w:hAnsi="Arial" w:cs="Arial"/>
          <w:color w:val="auto"/>
        </w:rPr>
        <w:t>/CheckPCI.ps1</w:t>
      </w:r>
    </w:p>
    <w:p w14:paraId="34A6D059" w14:textId="77777777" w:rsidR="00A15D3F" w:rsidRPr="00A15D3F" w:rsidRDefault="00A15D3F" w:rsidP="00A15D3F">
      <w:pPr>
        <w:pStyle w:val="ListParagraph"/>
        <w:numPr>
          <w:ilvl w:val="0"/>
          <w:numId w:val="44"/>
        </w:numPr>
        <w:spacing w:before="120" w:after="240"/>
        <w:jc w:val="both"/>
        <w:rPr>
          <w:rFonts w:ascii="Arial" w:hAnsi="Arial" w:cs="Arial"/>
          <w:color w:val="auto"/>
        </w:rPr>
      </w:pPr>
      <w:proofErr w:type="spellStart"/>
      <w:r w:rsidRPr="00A15D3F">
        <w:rPr>
          <w:rFonts w:ascii="Arial" w:hAnsi="Arial" w:cs="Arial"/>
          <w:color w:val="auto"/>
        </w:rPr>
        <w:t>NIC_Driver_Test</w:t>
      </w:r>
      <w:proofErr w:type="spellEnd"/>
      <w:r w:rsidRPr="00A15D3F">
        <w:rPr>
          <w:rFonts w:ascii="Arial" w:hAnsi="Arial" w:cs="Arial"/>
          <w:color w:val="auto"/>
        </w:rPr>
        <w:t>/Start-Collection.ps1</w:t>
      </w:r>
    </w:p>
    <w:p w14:paraId="72A76E13" w14:textId="40D2E82A" w:rsidR="00A15D3F" w:rsidRDefault="00A15D3F" w:rsidP="00A15D3F">
      <w:pPr>
        <w:spacing w:before="120" w:after="240"/>
        <w:jc w:val="both"/>
        <w:rPr>
          <w:rFonts w:ascii="Arial" w:hAnsi="Arial" w:cs="Arial"/>
          <w:color w:val="auto"/>
        </w:rPr>
      </w:pPr>
      <w:r w:rsidRPr="00A15D3F">
        <w:rPr>
          <w:rFonts w:ascii="Arial" w:hAnsi="Arial" w:cs="Arial"/>
          <w:color w:val="auto"/>
        </w:rPr>
        <w:t>These two files are g</w:t>
      </w:r>
      <w:r>
        <w:rPr>
          <w:rFonts w:ascii="Arial" w:hAnsi="Arial" w:cs="Arial"/>
          <w:color w:val="auto"/>
        </w:rPr>
        <w:t>oing to be copied in</w:t>
      </w:r>
      <w:r w:rsidR="00286013">
        <w:rPr>
          <w:rFonts w:ascii="Arial" w:hAnsi="Arial" w:cs="Arial"/>
          <w:color w:val="auto"/>
        </w:rPr>
        <w:t>to</w:t>
      </w:r>
      <w:r>
        <w:rPr>
          <w:rFonts w:ascii="Arial" w:hAnsi="Arial" w:cs="Arial"/>
          <w:color w:val="auto"/>
        </w:rPr>
        <w:t xml:space="preserve"> a temporal folder that must be created in the Server in the next path:</w:t>
      </w:r>
    </w:p>
    <w:p w14:paraId="7717B003" w14:textId="77777777" w:rsidR="00A15D3F" w:rsidRPr="00A15D3F" w:rsidRDefault="00A15D3F" w:rsidP="00A15D3F">
      <w:pPr>
        <w:pStyle w:val="ListParagraph"/>
        <w:numPr>
          <w:ilvl w:val="0"/>
          <w:numId w:val="45"/>
        </w:numPr>
        <w:rPr>
          <w:rFonts w:ascii="Arial" w:hAnsi="Arial" w:cs="Arial"/>
          <w:color w:val="auto"/>
        </w:rPr>
      </w:pPr>
      <w:r w:rsidRPr="00A15D3F">
        <w:rPr>
          <w:rFonts w:ascii="Arial" w:hAnsi="Arial" w:cs="Arial"/>
          <w:color w:val="auto"/>
        </w:rPr>
        <w:t>C:/tmp/PatchTest</w:t>
      </w:r>
    </w:p>
    <w:p w14:paraId="3806856D" w14:textId="77777777" w:rsidR="00A15D3F" w:rsidRDefault="00A15D3F" w:rsidP="00A15D3F">
      <w:pPr>
        <w:spacing w:before="120" w:after="240"/>
        <w:jc w:val="both"/>
        <w:rPr>
          <w:rFonts w:ascii="Arial" w:hAnsi="Arial" w:cs="Arial"/>
          <w:color w:val="auto"/>
        </w:rPr>
      </w:pPr>
      <w:r>
        <w:rPr>
          <w:rFonts w:ascii="Arial" w:hAnsi="Arial" w:cs="Arial"/>
          <w:color w:val="auto"/>
        </w:rPr>
        <w:t>Once the files have been copied, we can proceed to open the program Windows PowerShell and execute the following commands:</w:t>
      </w:r>
    </w:p>
    <w:p w14:paraId="39583DFA" w14:textId="7621684C" w:rsidR="00A15D3F" w:rsidRPr="00A15D3F" w:rsidRDefault="00A15D3F" w:rsidP="00A15D3F">
      <w:pPr>
        <w:pStyle w:val="ListParagraph"/>
        <w:numPr>
          <w:ilvl w:val="0"/>
          <w:numId w:val="45"/>
        </w:numPr>
        <w:spacing w:before="120" w:after="240"/>
        <w:jc w:val="both"/>
        <w:rPr>
          <w:rFonts w:ascii="Arial" w:hAnsi="Arial" w:cs="Arial"/>
          <w:color w:val="auto"/>
        </w:rPr>
      </w:pPr>
      <w:r w:rsidRPr="00A15D3F">
        <w:rPr>
          <w:rFonts w:ascii="Arial" w:hAnsi="Arial" w:cs="Arial"/>
          <w:color w:val="auto"/>
        </w:rPr>
        <w:t>cd c:\temp\PatchTest (</w:t>
      </w:r>
      <w:r w:rsidR="00CF137E" w:rsidRPr="00A15D3F">
        <w:rPr>
          <w:rFonts w:ascii="Arial" w:hAnsi="Arial" w:cs="Arial"/>
          <w:color w:val="auto"/>
        </w:rPr>
        <w:t>th</w:t>
      </w:r>
      <w:r w:rsidR="00CF137E">
        <w:rPr>
          <w:rFonts w:ascii="Arial" w:hAnsi="Arial" w:cs="Arial"/>
          <w:color w:val="auto"/>
        </w:rPr>
        <w:t>ese place</w:t>
      </w:r>
      <w:r w:rsidRPr="00A15D3F">
        <w:rPr>
          <w:rFonts w:ascii="Arial" w:hAnsi="Arial" w:cs="Arial"/>
          <w:color w:val="auto"/>
        </w:rPr>
        <w:t xml:space="preserve"> us on the folder </w:t>
      </w:r>
      <w:r w:rsidR="00CF137E" w:rsidRPr="00A15D3F">
        <w:rPr>
          <w:rFonts w:ascii="Arial" w:hAnsi="Arial" w:cs="Arial"/>
          <w:color w:val="auto"/>
        </w:rPr>
        <w:t>where</w:t>
      </w:r>
      <w:r w:rsidRPr="00A15D3F">
        <w:rPr>
          <w:rFonts w:ascii="Arial" w:hAnsi="Arial" w:cs="Arial"/>
          <w:color w:val="auto"/>
        </w:rPr>
        <w:t xml:space="preserve"> </w:t>
      </w:r>
      <w:r>
        <w:rPr>
          <w:rFonts w:ascii="Arial" w:hAnsi="Arial" w:cs="Arial"/>
          <w:color w:val="auto"/>
        </w:rPr>
        <w:t>we have the file</w:t>
      </w:r>
      <w:r w:rsidRPr="00A15D3F">
        <w:rPr>
          <w:rFonts w:ascii="Arial" w:hAnsi="Arial" w:cs="Arial"/>
          <w:color w:val="auto"/>
        </w:rPr>
        <w:t>s)</w:t>
      </w:r>
    </w:p>
    <w:p w14:paraId="543C794A" w14:textId="0BFC345E" w:rsidR="00A15D3F" w:rsidRPr="00CF137E" w:rsidRDefault="00A15D3F" w:rsidP="00A15D3F">
      <w:pPr>
        <w:pStyle w:val="ListParagraph"/>
        <w:numPr>
          <w:ilvl w:val="0"/>
          <w:numId w:val="45"/>
        </w:numPr>
        <w:spacing w:before="120" w:after="240"/>
        <w:jc w:val="both"/>
        <w:rPr>
          <w:rFonts w:ascii="Arial" w:hAnsi="Arial" w:cs="Arial"/>
          <w:color w:val="auto"/>
        </w:rPr>
      </w:pPr>
      <w:r w:rsidRPr="00CF137E">
        <w:rPr>
          <w:rFonts w:ascii="Arial" w:hAnsi="Arial" w:cs="Arial"/>
          <w:color w:val="auto"/>
        </w:rPr>
        <w:t>Set-</w:t>
      </w:r>
      <w:proofErr w:type="spellStart"/>
      <w:r w:rsidRPr="00CF137E">
        <w:rPr>
          <w:rFonts w:ascii="Arial" w:hAnsi="Arial" w:cs="Arial"/>
          <w:color w:val="auto"/>
        </w:rPr>
        <w:t>ExecutionPolicy</w:t>
      </w:r>
      <w:proofErr w:type="spellEnd"/>
      <w:r w:rsidRPr="00CF137E">
        <w:rPr>
          <w:rFonts w:ascii="Arial" w:hAnsi="Arial" w:cs="Arial"/>
          <w:color w:val="auto"/>
        </w:rPr>
        <w:t xml:space="preserve"> -Scope Process -Force Unrestricted (c</w:t>
      </w:r>
      <w:r w:rsidR="00CF137E" w:rsidRPr="00CF137E">
        <w:rPr>
          <w:rFonts w:ascii="Arial" w:hAnsi="Arial" w:cs="Arial"/>
          <w:color w:val="auto"/>
        </w:rPr>
        <w:t>h</w:t>
      </w:r>
      <w:r w:rsidRPr="00CF137E">
        <w:rPr>
          <w:rFonts w:ascii="Arial" w:hAnsi="Arial" w:cs="Arial"/>
          <w:color w:val="auto"/>
        </w:rPr>
        <w:t>a</w:t>
      </w:r>
      <w:r w:rsidR="00CF137E" w:rsidRPr="00CF137E">
        <w:rPr>
          <w:rFonts w:ascii="Arial" w:hAnsi="Arial" w:cs="Arial"/>
          <w:color w:val="auto"/>
        </w:rPr>
        <w:t>nges</w:t>
      </w:r>
      <w:r w:rsidRPr="00CF137E">
        <w:rPr>
          <w:rFonts w:ascii="Arial" w:hAnsi="Arial" w:cs="Arial"/>
          <w:color w:val="auto"/>
        </w:rPr>
        <w:t xml:space="preserve"> </w:t>
      </w:r>
      <w:r w:rsidR="00CF137E" w:rsidRPr="00CF137E">
        <w:rPr>
          <w:rFonts w:ascii="Arial" w:hAnsi="Arial" w:cs="Arial"/>
          <w:color w:val="auto"/>
        </w:rPr>
        <w:t>the</w:t>
      </w:r>
      <w:r w:rsidRPr="00CF137E">
        <w:rPr>
          <w:rFonts w:ascii="Arial" w:hAnsi="Arial" w:cs="Arial"/>
          <w:color w:val="auto"/>
        </w:rPr>
        <w:t xml:space="preserve"> Windo</w:t>
      </w:r>
      <w:r w:rsidR="00CF137E" w:rsidRPr="00CF137E">
        <w:rPr>
          <w:rFonts w:ascii="Arial" w:hAnsi="Arial" w:cs="Arial"/>
          <w:color w:val="auto"/>
        </w:rPr>
        <w:t>w</w:t>
      </w:r>
      <w:r w:rsidRPr="00CF137E">
        <w:rPr>
          <w:rFonts w:ascii="Arial" w:hAnsi="Arial" w:cs="Arial"/>
          <w:color w:val="auto"/>
        </w:rPr>
        <w:t xml:space="preserve">s </w:t>
      </w:r>
      <w:r w:rsidR="00CF137E" w:rsidRPr="00CF137E">
        <w:rPr>
          <w:rFonts w:ascii="Arial" w:hAnsi="Arial" w:cs="Arial"/>
          <w:color w:val="auto"/>
        </w:rPr>
        <w:t>polic</w:t>
      </w:r>
      <w:r w:rsidR="00CF137E">
        <w:rPr>
          <w:rFonts w:ascii="Arial" w:hAnsi="Arial" w:cs="Arial"/>
          <w:color w:val="auto"/>
        </w:rPr>
        <w:t>ie</w:t>
      </w:r>
      <w:r w:rsidR="00CF137E" w:rsidRPr="00CF137E">
        <w:rPr>
          <w:rFonts w:ascii="Arial" w:hAnsi="Arial" w:cs="Arial"/>
          <w:color w:val="auto"/>
        </w:rPr>
        <w:t xml:space="preserve">s </w:t>
      </w:r>
      <w:r w:rsidR="00CF137E">
        <w:rPr>
          <w:rFonts w:ascii="Arial" w:hAnsi="Arial" w:cs="Arial"/>
          <w:color w:val="auto"/>
        </w:rPr>
        <w:t>to be able to initiate the executables that we copied</w:t>
      </w:r>
      <w:r w:rsidRPr="00CF137E">
        <w:rPr>
          <w:rFonts w:ascii="Arial" w:hAnsi="Arial" w:cs="Arial"/>
          <w:color w:val="auto"/>
        </w:rPr>
        <w:t>)</w:t>
      </w:r>
    </w:p>
    <w:p w14:paraId="52C2DB2D" w14:textId="24E85520" w:rsidR="00F360EE" w:rsidRPr="00FB57EC" w:rsidRDefault="00A15D3F" w:rsidP="00A15D3F">
      <w:pPr>
        <w:pStyle w:val="ListParagraph"/>
        <w:numPr>
          <w:ilvl w:val="0"/>
          <w:numId w:val="45"/>
        </w:numPr>
        <w:spacing w:before="120" w:after="240"/>
        <w:jc w:val="both"/>
        <w:rPr>
          <w:rFonts w:ascii="Arial" w:hAnsi="Arial" w:cs="Arial"/>
          <w:color w:val="auto"/>
        </w:rPr>
      </w:pPr>
      <w:r w:rsidRPr="00A15D3F">
        <w:rPr>
          <w:rFonts w:ascii="Arial" w:hAnsi="Arial" w:cs="Arial"/>
          <w:color w:val="auto"/>
        </w:rPr>
        <w:t>.\CheckPCI.ps1 -</w:t>
      </w:r>
      <w:proofErr w:type="spellStart"/>
      <w:r w:rsidRPr="00A15D3F">
        <w:rPr>
          <w:rFonts w:ascii="Arial" w:hAnsi="Arial" w:cs="Arial"/>
          <w:color w:val="auto"/>
        </w:rPr>
        <w:t>AutoAssignIP</w:t>
      </w:r>
      <w:proofErr w:type="spellEnd"/>
      <w:r w:rsidRPr="00A15D3F">
        <w:rPr>
          <w:rFonts w:ascii="Arial" w:hAnsi="Arial" w:cs="Arial"/>
          <w:color w:val="auto"/>
        </w:rPr>
        <w:t xml:space="preserve"> Save -</w:t>
      </w:r>
      <w:proofErr w:type="spellStart"/>
      <w:r w:rsidRPr="00A15D3F">
        <w:rPr>
          <w:rFonts w:ascii="Arial" w:hAnsi="Arial" w:cs="Arial"/>
          <w:color w:val="auto"/>
        </w:rPr>
        <w:t>TestOemInf</w:t>
      </w:r>
      <w:proofErr w:type="spellEnd"/>
      <w:r w:rsidRPr="00A15D3F">
        <w:rPr>
          <w:rFonts w:ascii="Arial" w:hAnsi="Arial" w:cs="Arial"/>
          <w:color w:val="auto"/>
        </w:rPr>
        <w:t xml:space="preserve"> Yes -</w:t>
      </w:r>
      <w:proofErr w:type="spellStart"/>
      <w:r w:rsidRPr="00A15D3F">
        <w:rPr>
          <w:rFonts w:ascii="Arial" w:hAnsi="Arial" w:cs="Arial"/>
          <w:color w:val="auto"/>
        </w:rPr>
        <w:t>StartCollect</w:t>
      </w:r>
      <w:proofErr w:type="spellEnd"/>
      <w:r w:rsidRPr="00A15D3F">
        <w:rPr>
          <w:rFonts w:ascii="Arial" w:hAnsi="Arial" w:cs="Arial"/>
          <w:color w:val="auto"/>
        </w:rPr>
        <w:t xml:space="preserve"> Before (</w:t>
      </w:r>
      <w:r w:rsidR="00FB57EC">
        <w:rPr>
          <w:rFonts w:ascii="Arial" w:hAnsi="Arial" w:cs="Arial"/>
          <w:color w:val="auto"/>
        </w:rPr>
        <w:t xml:space="preserve">this </w:t>
      </w:r>
      <w:r w:rsidR="00224358">
        <w:rPr>
          <w:rFonts w:ascii="Arial" w:hAnsi="Arial" w:cs="Arial"/>
          <w:color w:val="auto"/>
        </w:rPr>
        <w:t>execute</w:t>
      </w:r>
      <w:r w:rsidR="00FB57EC">
        <w:rPr>
          <w:rFonts w:ascii="Arial" w:hAnsi="Arial" w:cs="Arial"/>
          <w:color w:val="auto"/>
        </w:rPr>
        <w:t>s the files that were previously copied)</w:t>
      </w:r>
    </w:p>
    <w:p w14:paraId="026EC58D" w14:textId="5B53E598" w:rsidR="0075705D" w:rsidRDefault="00FB57EC" w:rsidP="00FB57EC">
      <w:pPr>
        <w:spacing w:before="120" w:after="240"/>
        <w:rPr>
          <w:rFonts w:ascii="Arial" w:hAnsi="Arial" w:cs="Arial"/>
          <w:color w:val="auto"/>
        </w:rPr>
      </w:pPr>
      <w:r>
        <w:rPr>
          <w:rFonts w:ascii="Arial" w:hAnsi="Arial" w:cs="Arial"/>
          <w:color w:val="auto"/>
        </w:rPr>
        <w:t>Once the commands are done executing [</w:t>
      </w:r>
      <w:r w:rsidR="00496EFF">
        <w:rPr>
          <w:rFonts w:ascii="Arial" w:hAnsi="Arial" w:cs="Arial"/>
          <w:color w:val="auto"/>
        </w:rPr>
        <w:t>some expected errors could be observed during the process</w:t>
      </w:r>
      <w:r>
        <w:rPr>
          <w:rFonts w:ascii="Arial" w:hAnsi="Arial" w:cs="Arial"/>
          <w:color w:val="auto"/>
        </w:rPr>
        <w:t>]</w:t>
      </w:r>
      <w:r w:rsidR="00496EFF">
        <w:rPr>
          <w:rFonts w:ascii="Arial" w:hAnsi="Arial" w:cs="Arial"/>
          <w:color w:val="auto"/>
        </w:rPr>
        <w:t xml:space="preserve">, search for the finished file in the </w:t>
      </w:r>
      <w:r w:rsidR="00496EFF" w:rsidRPr="00496EFF">
        <w:rPr>
          <w:rFonts w:ascii="Arial" w:hAnsi="Arial" w:cs="Arial"/>
          <w:b/>
          <w:bCs/>
          <w:color w:val="auto"/>
        </w:rPr>
        <w:t>IP_and_NetAdapter_INF_test.log</w:t>
      </w:r>
      <w:r w:rsidR="00496EFF" w:rsidRPr="00496EFF">
        <w:rPr>
          <w:rFonts w:ascii="Arial" w:hAnsi="Arial" w:cs="Arial"/>
          <w:color w:val="auto"/>
        </w:rPr>
        <w:t>.</w:t>
      </w:r>
    </w:p>
    <w:p w14:paraId="758CEFD3" w14:textId="7AAB3207" w:rsidR="00496EFF" w:rsidRPr="00814A98" w:rsidRDefault="00496EFF" w:rsidP="00814A98">
      <w:pPr>
        <w:pStyle w:val="ListParagraph"/>
        <w:numPr>
          <w:ilvl w:val="0"/>
          <w:numId w:val="46"/>
        </w:numPr>
        <w:spacing w:after="0" w:line="240" w:lineRule="auto"/>
        <w:contextualSpacing w:val="0"/>
        <w:jc w:val="both"/>
        <w:rPr>
          <w:rFonts w:ascii="Arial" w:eastAsiaTheme="minorHAnsi" w:hAnsi="Arial" w:cs="Arial"/>
          <w:color w:val="auto"/>
          <w:lang w:eastAsia="en-US"/>
        </w:rPr>
      </w:pPr>
      <w:r w:rsidRPr="00496EFF">
        <w:rPr>
          <w:rFonts w:ascii="Arial" w:hAnsi="Arial" w:cs="Arial"/>
          <w:color w:val="auto"/>
        </w:rPr>
        <w:lastRenderedPageBreak/>
        <w:t xml:space="preserve">If the file contains </w:t>
      </w:r>
      <w:r w:rsidR="006214DE">
        <w:rPr>
          <w:rFonts w:ascii="Arial" w:hAnsi="Arial" w:cs="Arial"/>
          <w:color w:val="auto"/>
        </w:rPr>
        <w:t xml:space="preserve">similar </w:t>
      </w:r>
      <w:r w:rsidRPr="00496EFF">
        <w:rPr>
          <w:rFonts w:ascii="Arial" w:hAnsi="Arial" w:cs="Arial"/>
          <w:color w:val="auto"/>
        </w:rPr>
        <w:t>lines to the following, then it</w:t>
      </w:r>
      <w:r w:rsidR="00286013">
        <w:rPr>
          <w:rFonts w:ascii="Arial" w:hAnsi="Arial" w:cs="Arial"/>
          <w:color w:val="auto"/>
        </w:rPr>
        <w:t xml:space="preserve"> i</w:t>
      </w:r>
      <w:r w:rsidRPr="00496EFF">
        <w:rPr>
          <w:rFonts w:ascii="Arial" w:hAnsi="Arial" w:cs="Arial"/>
          <w:color w:val="auto"/>
        </w:rPr>
        <w:t>s possible to proceed with the application of the patches:</w:t>
      </w:r>
    </w:p>
    <w:p w14:paraId="5E1DFDFF" w14:textId="77777777" w:rsidR="00814A98" w:rsidRPr="00496EFF" w:rsidRDefault="00814A98" w:rsidP="00814A98">
      <w:pPr>
        <w:pStyle w:val="ListParagraph"/>
        <w:spacing w:after="0" w:line="240" w:lineRule="auto"/>
        <w:contextualSpacing w:val="0"/>
        <w:jc w:val="both"/>
        <w:rPr>
          <w:rFonts w:ascii="Arial" w:eastAsiaTheme="minorHAnsi" w:hAnsi="Arial" w:cs="Arial"/>
          <w:color w:val="auto"/>
          <w:lang w:eastAsia="en-US"/>
        </w:rPr>
      </w:pPr>
    </w:p>
    <w:p w14:paraId="3AD957DB" w14:textId="77777777" w:rsidR="00496EFF" w:rsidRPr="00496EFF" w:rsidRDefault="00496EFF" w:rsidP="00814A98">
      <w:pPr>
        <w:autoSpaceDE w:val="0"/>
        <w:autoSpaceDN w:val="0"/>
        <w:adjustRightInd w:val="0"/>
        <w:spacing w:after="0" w:line="240" w:lineRule="auto"/>
        <w:ind w:left="720"/>
        <w:jc w:val="both"/>
        <w:rPr>
          <w:rFonts w:ascii="Arial" w:eastAsiaTheme="minorHAnsi" w:hAnsi="Arial" w:cs="Arial"/>
          <w:color w:val="000000"/>
          <w:lang w:eastAsia="en-US"/>
        </w:rPr>
      </w:pPr>
      <w:r w:rsidRPr="00496EFF">
        <w:rPr>
          <w:rFonts w:ascii="Arial" w:eastAsiaTheme="minorHAnsi" w:hAnsi="Arial" w:cs="Arial"/>
          <w:color w:val="000000"/>
          <w:lang w:eastAsia="en-US"/>
        </w:rPr>
        <w:t xml:space="preserve">20180716_094059_0311: </w:t>
      </w:r>
      <w:r w:rsidRPr="00496EFF">
        <w:rPr>
          <w:rFonts w:ascii="Arial" w:eastAsiaTheme="minorHAnsi" w:hAnsi="Arial" w:cs="Arial"/>
          <w:b/>
          <w:bCs/>
          <w:color w:val="000000"/>
          <w:highlight w:val="yellow"/>
          <w:lang w:eastAsia="en-US"/>
        </w:rPr>
        <w:t>The oem11.inf driver file was found</w:t>
      </w:r>
      <w:r w:rsidRPr="00496EFF">
        <w:rPr>
          <w:rFonts w:ascii="Arial" w:eastAsiaTheme="minorHAnsi" w:hAnsi="Arial" w:cs="Arial"/>
          <w:b/>
          <w:bCs/>
          <w:color w:val="000000"/>
          <w:lang w:eastAsia="en-US"/>
        </w:rPr>
        <w:t xml:space="preserve"> </w:t>
      </w:r>
      <w:r w:rsidRPr="00496EFF">
        <w:rPr>
          <w:rFonts w:ascii="Arial" w:eastAsiaTheme="minorHAnsi" w:hAnsi="Arial" w:cs="Arial"/>
          <w:color w:val="000000"/>
          <w:lang w:eastAsia="en-US"/>
        </w:rPr>
        <w:t xml:space="preserve">in C:\windows\INF. This file is used by: </w:t>
      </w:r>
    </w:p>
    <w:p w14:paraId="3F0C3D1B" w14:textId="77777777" w:rsidR="00496EFF" w:rsidRPr="00496EFF" w:rsidRDefault="00496EFF" w:rsidP="00814A98">
      <w:pPr>
        <w:autoSpaceDE w:val="0"/>
        <w:autoSpaceDN w:val="0"/>
        <w:adjustRightInd w:val="0"/>
        <w:spacing w:after="0" w:line="240" w:lineRule="auto"/>
        <w:ind w:firstLine="720"/>
        <w:jc w:val="both"/>
        <w:rPr>
          <w:rFonts w:ascii="Arial" w:eastAsiaTheme="minorHAnsi" w:hAnsi="Arial" w:cs="Arial"/>
          <w:color w:val="000000"/>
          <w:lang w:eastAsia="en-US"/>
        </w:rPr>
      </w:pPr>
      <w:r w:rsidRPr="00496EFF">
        <w:rPr>
          <w:rFonts w:ascii="Arial" w:eastAsiaTheme="minorHAnsi" w:hAnsi="Arial" w:cs="Arial"/>
          <w:color w:val="000000"/>
          <w:lang w:eastAsia="en-US"/>
        </w:rPr>
        <w:t xml:space="preserve">NIC(s): </w:t>
      </w:r>
    </w:p>
    <w:p w14:paraId="539118C3" w14:textId="77777777" w:rsidR="00496EFF" w:rsidRPr="00496EFF" w:rsidRDefault="00496EFF" w:rsidP="00814A98">
      <w:pPr>
        <w:autoSpaceDE w:val="0"/>
        <w:autoSpaceDN w:val="0"/>
        <w:adjustRightInd w:val="0"/>
        <w:spacing w:after="0" w:line="240" w:lineRule="auto"/>
        <w:ind w:firstLine="720"/>
        <w:jc w:val="both"/>
        <w:rPr>
          <w:rFonts w:ascii="Arial" w:eastAsiaTheme="minorHAnsi" w:hAnsi="Arial" w:cs="Arial"/>
          <w:color w:val="000000"/>
          <w:lang w:eastAsia="en-US"/>
        </w:rPr>
      </w:pPr>
      <w:r w:rsidRPr="00496EFF">
        <w:rPr>
          <w:rFonts w:ascii="Arial" w:eastAsiaTheme="minorHAnsi" w:hAnsi="Arial" w:cs="Arial"/>
          <w:color w:val="000000"/>
          <w:lang w:eastAsia="en-US"/>
        </w:rPr>
        <w:t xml:space="preserve">Driver(s): Ohi Miniport </w:t>
      </w:r>
    </w:p>
    <w:p w14:paraId="006FD686" w14:textId="77777777" w:rsidR="00496EFF" w:rsidRPr="00496EFF" w:rsidRDefault="00496EFF" w:rsidP="00814A98">
      <w:pPr>
        <w:autoSpaceDE w:val="0"/>
        <w:autoSpaceDN w:val="0"/>
        <w:adjustRightInd w:val="0"/>
        <w:spacing w:after="0" w:line="240" w:lineRule="auto"/>
        <w:ind w:left="720"/>
        <w:jc w:val="both"/>
        <w:rPr>
          <w:rFonts w:ascii="Arial" w:eastAsiaTheme="minorHAnsi" w:hAnsi="Arial" w:cs="Arial"/>
          <w:color w:val="000000"/>
          <w:lang w:eastAsia="en-US"/>
        </w:rPr>
      </w:pPr>
      <w:r w:rsidRPr="00496EFF">
        <w:rPr>
          <w:rFonts w:ascii="Arial" w:eastAsiaTheme="minorHAnsi" w:hAnsi="Arial" w:cs="Arial"/>
          <w:color w:val="000000"/>
          <w:lang w:eastAsia="en-US"/>
        </w:rPr>
        <w:t xml:space="preserve">20180716_094059_1403: </w:t>
      </w:r>
      <w:r w:rsidRPr="00496EFF">
        <w:rPr>
          <w:rFonts w:ascii="Arial" w:eastAsiaTheme="minorHAnsi" w:hAnsi="Arial" w:cs="Arial"/>
          <w:b/>
          <w:bCs/>
          <w:color w:val="000000"/>
          <w:highlight w:val="yellow"/>
          <w:lang w:eastAsia="en-US"/>
        </w:rPr>
        <w:t>The oem6.inf driver file was found</w:t>
      </w:r>
      <w:r w:rsidRPr="00496EFF">
        <w:rPr>
          <w:rFonts w:ascii="Arial" w:eastAsiaTheme="minorHAnsi" w:hAnsi="Arial" w:cs="Arial"/>
          <w:b/>
          <w:bCs/>
          <w:color w:val="000000"/>
          <w:lang w:eastAsia="en-US"/>
        </w:rPr>
        <w:t xml:space="preserve"> </w:t>
      </w:r>
      <w:r w:rsidRPr="00496EFF">
        <w:rPr>
          <w:rFonts w:ascii="Arial" w:eastAsiaTheme="minorHAnsi" w:hAnsi="Arial" w:cs="Arial"/>
          <w:color w:val="000000"/>
          <w:lang w:eastAsia="en-US"/>
        </w:rPr>
        <w:t xml:space="preserve">in C:\windows\INF. This file is used by: </w:t>
      </w:r>
    </w:p>
    <w:p w14:paraId="5D857273" w14:textId="77777777" w:rsidR="00496EFF" w:rsidRPr="00496EFF" w:rsidRDefault="00496EFF" w:rsidP="00814A98">
      <w:pPr>
        <w:autoSpaceDE w:val="0"/>
        <w:autoSpaceDN w:val="0"/>
        <w:adjustRightInd w:val="0"/>
        <w:spacing w:after="0" w:line="240" w:lineRule="auto"/>
        <w:ind w:firstLine="720"/>
        <w:jc w:val="both"/>
        <w:rPr>
          <w:rFonts w:ascii="Arial" w:eastAsiaTheme="minorHAnsi" w:hAnsi="Arial" w:cs="Arial"/>
          <w:color w:val="000000"/>
          <w:lang w:eastAsia="en-US"/>
        </w:rPr>
      </w:pPr>
      <w:r w:rsidRPr="00496EFF">
        <w:rPr>
          <w:rFonts w:ascii="Arial" w:eastAsiaTheme="minorHAnsi" w:hAnsi="Arial" w:cs="Arial"/>
          <w:color w:val="000000"/>
          <w:lang w:eastAsia="en-US"/>
        </w:rPr>
        <w:t xml:space="preserve">NIC(s): </w:t>
      </w:r>
    </w:p>
    <w:p w14:paraId="63848037" w14:textId="77777777" w:rsidR="00496EFF" w:rsidRPr="00496EFF" w:rsidRDefault="00496EFF" w:rsidP="00814A98">
      <w:pPr>
        <w:autoSpaceDE w:val="0"/>
        <w:autoSpaceDN w:val="0"/>
        <w:adjustRightInd w:val="0"/>
        <w:spacing w:after="0" w:line="240" w:lineRule="auto"/>
        <w:ind w:firstLine="720"/>
        <w:jc w:val="both"/>
        <w:rPr>
          <w:rFonts w:ascii="Arial" w:eastAsiaTheme="minorHAnsi" w:hAnsi="Arial" w:cs="Arial"/>
          <w:color w:val="000000"/>
          <w:lang w:eastAsia="en-US"/>
        </w:rPr>
      </w:pPr>
      <w:r w:rsidRPr="00496EFF">
        <w:rPr>
          <w:rFonts w:ascii="Arial" w:eastAsiaTheme="minorHAnsi" w:hAnsi="Arial" w:cs="Arial"/>
          <w:color w:val="000000"/>
          <w:lang w:eastAsia="en-US"/>
        </w:rPr>
        <w:t xml:space="preserve">Driver(s): vmxnet3 Ethernet Adapter </w:t>
      </w:r>
    </w:p>
    <w:p w14:paraId="6D37AC7F" w14:textId="77777777" w:rsidR="00496EFF" w:rsidRPr="00496EFF" w:rsidRDefault="00496EFF" w:rsidP="00814A98">
      <w:pPr>
        <w:autoSpaceDE w:val="0"/>
        <w:autoSpaceDN w:val="0"/>
        <w:adjustRightInd w:val="0"/>
        <w:spacing w:after="0" w:line="240" w:lineRule="auto"/>
        <w:ind w:left="720"/>
        <w:jc w:val="both"/>
        <w:rPr>
          <w:rFonts w:ascii="Arial" w:eastAsiaTheme="minorHAnsi" w:hAnsi="Arial" w:cs="Arial"/>
          <w:color w:val="000000"/>
          <w:lang w:eastAsia="en-US"/>
        </w:rPr>
      </w:pPr>
      <w:r w:rsidRPr="00496EFF">
        <w:rPr>
          <w:rFonts w:ascii="Arial" w:eastAsiaTheme="minorHAnsi" w:hAnsi="Arial" w:cs="Arial"/>
          <w:color w:val="000000"/>
          <w:lang w:eastAsia="en-US"/>
        </w:rPr>
        <w:t xml:space="preserve">20180710_164313_4021: </w:t>
      </w:r>
      <w:r w:rsidRPr="00496EFF">
        <w:rPr>
          <w:rFonts w:ascii="Arial" w:eastAsiaTheme="minorHAnsi" w:hAnsi="Arial" w:cs="Arial"/>
          <w:b/>
          <w:bCs/>
          <w:color w:val="000000"/>
          <w:highlight w:val="yellow"/>
          <w:lang w:eastAsia="en-US"/>
        </w:rPr>
        <w:t>The oem11.inf driver file was found</w:t>
      </w:r>
      <w:r w:rsidRPr="00496EFF">
        <w:rPr>
          <w:rFonts w:ascii="Arial" w:eastAsiaTheme="minorHAnsi" w:hAnsi="Arial" w:cs="Arial"/>
          <w:b/>
          <w:bCs/>
          <w:color w:val="000000"/>
          <w:lang w:eastAsia="en-US"/>
        </w:rPr>
        <w:t xml:space="preserve"> </w:t>
      </w:r>
      <w:r w:rsidRPr="00496EFF">
        <w:rPr>
          <w:rFonts w:ascii="Arial" w:eastAsiaTheme="minorHAnsi" w:hAnsi="Arial" w:cs="Arial"/>
          <w:color w:val="000000"/>
          <w:lang w:eastAsia="en-US"/>
        </w:rPr>
        <w:t xml:space="preserve">in C:\windows\INF. This file is used by: </w:t>
      </w:r>
    </w:p>
    <w:p w14:paraId="0BE18145" w14:textId="77777777" w:rsidR="00496EFF" w:rsidRPr="00496EFF" w:rsidRDefault="00496EFF" w:rsidP="00814A98">
      <w:pPr>
        <w:autoSpaceDE w:val="0"/>
        <w:autoSpaceDN w:val="0"/>
        <w:adjustRightInd w:val="0"/>
        <w:spacing w:after="0" w:line="240" w:lineRule="auto"/>
        <w:ind w:firstLine="720"/>
        <w:jc w:val="both"/>
        <w:rPr>
          <w:rFonts w:ascii="Arial" w:eastAsiaTheme="minorHAnsi" w:hAnsi="Arial" w:cs="Arial"/>
          <w:color w:val="000000"/>
          <w:lang w:eastAsia="en-US"/>
        </w:rPr>
      </w:pPr>
      <w:r w:rsidRPr="00496EFF">
        <w:rPr>
          <w:rFonts w:ascii="Arial" w:eastAsiaTheme="minorHAnsi" w:hAnsi="Arial" w:cs="Arial"/>
          <w:color w:val="000000"/>
          <w:lang w:eastAsia="en-US"/>
        </w:rPr>
        <w:t xml:space="preserve">NIC(s): </w:t>
      </w:r>
    </w:p>
    <w:p w14:paraId="6528F4BA" w14:textId="3FA6131A" w:rsidR="00496EFF" w:rsidRDefault="00496EFF" w:rsidP="00814A98">
      <w:pPr>
        <w:spacing w:after="0" w:line="240" w:lineRule="auto"/>
        <w:ind w:firstLine="720"/>
        <w:jc w:val="both"/>
        <w:rPr>
          <w:rFonts w:ascii="Arial" w:eastAsiaTheme="minorHAnsi" w:hAnsi="Arial" w:cs="Arial"/>
          <w:color w:val="auto"/>
          <w:lang w:eastAsia="en-US"/>
        </w:rPr>
      </w:pPr>
      <w:r w:rsidRPr="00496EFF">
        <w:rPr>
          <w:rFonts w:ascii="Arial" w:eastAsiaTheme="minorHAnsi" w:hAnsi="Arial" w:cs="Arial"/>
          <w:color w:val="auto"/>
          <w:lang w:eastAsia="en-US"/>
        </w:rPr>
        <w:t xml:space="preserve">Driver(s): Intel(R) Gigabit 4P I350-t </w:t>
      </w:r>
      <w:proofErr w:type="spellStart"/>
      <w:r w:rsidRPr="00496EFF">
        <w:rPr>
          <w:rFonts w:ascii="Arial" w:eastAsiaTheme="minorHAnsi" w:hAnsi="Arial" w:cs="Arial"/>
          <w:color w:val="auto"/>
          <w:lang w:eastAsia="en-US"/>
        </w:rPr>
        <w:t>rNDC</w:t>
      </w:r>
      <w:proofErr w:type="spellEnd"/>
    </w:p>
    <w:p w14:paraId="7ED39053" w14:textId="1554C980" w:rsidR="00814A98" w:rsidRDefault="00814A98" w:rsidP="00814A98">
      <w:pPr>
        <w:spacing w:after="0" w:line="240" w:lineRule="auto"/>
        <w:jc w:val="both"/>
        <w:rPr>
          <w:rFonts w:ascii="Arial" w:eastAsiaTheme="minorHAnsi" w:hAnsi="Arial" w:cs="Arial"/>
          <w:color w:val="auto"/>
          <w:lang w:eastAsia="en-US"/>
        </w:rPr>
      </w:pPr>
    </w:p>
    <w:p w14:paraId="70C2E506" w14:textId="6F5E2188" w:rsidR="00814A98" w:rsidRDefault="00814A98" w:rsidP="00814A98">
      <w:pPr>
        <w:spacing w:after="0" w:line="240" w:lineRule="auto"/>
        <w:jc w:val="both"/>
        <w:rPr>
          <w:rFonts w:ascii="Arial" w:eastAsiaTheme="minorHAnsi" w:hAnsi="Arial" w:cs="Arial"/>
          <w:color w:val="auto"/>
          <w:lang w:eastAsia="en-US"/>
        </w:rPr>
      </w:pPr>
      <w:r w:rsidRPr="0028073B">
        <w:rPr>
          <w:rFonts w:ascii="Arial" w:eastAsiaTheme="minorHAnsi" w:hAnsi="Arial" w:cs="Arial"/>
          <w:b/>
          <w:bCs/>
          <w:color w:val="auto"/>
          <w:lang w:eastAsia="en-US"/>
        </w:rPr>
        <w:t>NOTE:</w:t>
      </w:r>
      <w:r>
        <w:rPr>
          <w:rFonts w:ascii="Arial" w:eastAsiaTheme="minorHAnsi" w:hAnsi="Arial" w:cs="Arial"/>
          <w:color w:val="auto"/>
          <w:lang w:eastAsia="en-US"/>
        </w:rPr>
        <w:t xml:space="preserve"> in the message, the number after the </w:t>
      </w:r>
      <w:proofErr w:type="spellStart"/>
      <w:r w:rsidRPr="00814A98">
        <w:rPr>
          <w:rFonts w:ascii="Arial" w:eastAsiaTheme="minorHAnsi" w:hAnsi="Arial" w:cs="Arial"/>
          <w:b/>
          <w:bCs/>
          <w:color w:val="auto"/>
          <w:lang w:eastAsia="en-US"/>
        </w:rPr>
        <w:t>oem</w:t>
      </w:r>
      <w:proofErr w:type="spellEnd"/>
      <w:r>
        <w:rPr>
          <w:rFonts w:ascii="Arial" w:eastAsiaTheme="minorHAnsi" w:hAnsi="Arial" w:cs="Arial"/>
          <w:color w:val="auto"/>
          <w:lang w:eastAsia="en-US"/>
        </w:rPr>
        <w:t xml:space="preserve"> can change</w:t>
      </w:r>
      <w:r w:rsidR="0028073B">
        <w:rPr>
          <w:rFonts w:ascii="Arial" w:eastAsiaTheme="minorHAnsi" w:hAnsi="Arial" w:cs="Arial"/>
          <w:color w:val="auto"/>
          <w:lang w:eastAsia="en-US"/>
        </w:rPr>
        <w:t xml:space="preserve"> and might not be the same as the example above. What is </w:t>
      </w:r>
      <w:r w:rsidR="0028073B" w:rsidRPr="006214DE">
        <w:rPr>
          <w:rFonts w:ascii="Arial" w:eastAsiaTheme="minorHAnsi" w:hAnsi="Arial" w:cs="Arial"/>
          <w:color w:val="auto"/>
          <w:u w:val="single"/>
          <w:lang w:eastAsia="en-US"/>
        </w:rPr>
        <w:t>a must is the path after the message</w:t>
      </w:r>
      <w:r w:rsidR="0028073B">
        <w:rPr>
          <w:rFonts w:ascii="Arial" w:eastAsiaTheme="minorHAnsi" w:hAnsi="Arial" w:cs="Arial"/>
          <w:color w:val="auto"/>
          <w:lang w:eastAsia="en-US"/>
        </w:rPr>
        <w:t xml:space="preserve">, the </w:t>
      </w:r>
      <w:proofErr w:type="gramStart"/>
      <w:r w:rsidR="006214DE">
        <w:rPr>
          <w:rFonts w:ascii="Arial" w:eastAsiaTheme="minorHAnsi" w:hAnsi="Arial" w:cs="Arial"/>
          <w:color w:val="auto"/>
          <w:lang w:eastAsia="en-US"/>
        </w:rPr>
        <w:t xml:space="preserve">path </w:t>
      </w:r>
      <w:r w:rsidR="006214DE" w:rsidRPr="006214DE">
        <w:rPr>
          <w:rFonts w:ascii="Arial" w:eastAsiaTheme="minorHAnsi" w:hAnsi="Arial" w:cs="Arial"/>
          <w:b/>
          <w:bCs/>
          <w:color w:val="auto"/>
          <w:lang w:eastAsia="en-US"/>
        </w:rPr>
        <w:t>C:\windows\INF</w:t>
      </w:r>
      <w:proofErr w:type="gramEnd"/>
    </w:p>
    <w:p w14:paraId="3F13F483" w14:textId="33713830" w:rsidR="00496EFF" w:rsidRPr="00567A47" w:rsidRDefault="006214DE" w:rsidP="004170C2">
      <w:pPr>
        <w:pStyle w:val="ListParagraph"/>
        <w:numPr>
          <w:ilvl w:val="0"/>
          <w:numId w:val="46"/>
        </w:numPr>
        <w:spacing w:before="120" w:after="240"/>
        <w:rPr>
          <w:rFonts w:ascii="Arial" w:hAnsi="Arial" w:cs="Arial"/>
          <w:color w:val="auto"/>
        </w:rPr>
      </w:pPr>
      <w:r w:rsidRPr="004170C2">
        <w:rPr>
          <w:rFonts w:ascii="Arial" w:eastAsiaTheme="minorHAnsi" w:hAnsi="Arial" w:cs="Arial"/>
          <w:color w:val="auto"/>
          <w:lang w:eastAsia="en-US"/>
        </w:rPr>
        <w:t xml:space="preserve">If the file contains similar lines to the following, then </w:t>
      </w:r>
      <w:r w:rsidR="00D73113">
        <w:rPr>
          <w:rFonts w:ascii="Arial" w:eastAsiaTheme="minorHAnsi" w:hAnsi="Arial" w:cs="Arial"/>
          <w:color w:val="auto"/>
          <w:lang w:eastAsia="en-US"/>
        </w:rPr>
        <w:t xml:space="preserve">it is NOT </w:t>
      </w:r>
      <w:r w:rsidRPr="004170C2">
        <w:rPr>
          <w:rFonts w:ascii="Arial" w:eastAsiaTheme="minorHAnsi" w:hAnsi="Arial" w:cs="Arial"/>
          <w:color w:val="auto"/>
          <w:lang w:eastAsia="en-US"/>
        </w:rPr>
        <w:t>possible to proceed with the application of the patches</w:t>
      </w:r>
      <w:r w:rsidR="000F39E9">
        <w:rPr>
          <w:rFonts w:ascii="Arial" w:eastAsiaTheme="minorHAnsi" w:hAnsi="Arial" w:cs="Arial"/>
          <w:color w:val="auto"/>
          <w:lang w:eastAsia="en-US"/>
        </w:rPr>
        <w:t>:</w:t>
      </w:r>
    </w:p>
    <w:p w14:paraId="19856873" w14:textId="5854541C" w:rsidR="00567A47" w:rsidRDefault="00567A47" w:rsidP="00567A47">
      <w:pPr>
        <w:pStyle w:val="ListParagraph"/>
        <w:spacing w:before="120" w:after="240"/>
        <w:rPr>
          <w:rFonts w:ascii="Arial" w:eastAsiaTheme="minorHAnsi" w:hAnsi="Arial" w:cs="Arial"/>
          <w:color w:val="auto"/>
          <w:lang w:eastAsia="en-US"/>
        </w:rPr>
      </w:pPr>
      <w:r w:rsidRPr="00567A47">
        <w:rPr>
          <w:rFonts w:ascii="Arial" w:eastAsiaTheme="minorHAnsi" w:hAnsi="Arial" w:cs="Arial"/>
          <w:b/>
          <w:bCs/>
          <w:color w:val="auto"/>
          <w:lang w:eastAsia="en-US"/>
        </w:rPr>
        <w:t xml:space="preserve">[Warn] </w:t>
      </w:r>
      <w:r w:rsidRPr="00567A47">
        <w:rPr>
          <w:rFonts w:ascii="Arial" w:eastAsiaTheme="minorHAnsi" w:hAnsi="Arial" w:cs="Arial"/>
          <w:b/>
          <w:bCs/>
          <w:color w:val="auto"/>
          <w:highlight w:val="yellow"/>
          <w:lang w:eastAsia="en-US"/>
        </w:rPr>
        <w:t>The wnetvsc.inf driver file was NOT found</w:t>
      </w:r>
      <w:r w:rsidRPr="00567A47">
        <w:rPr>
          <w:rFonts w:ascii="Arial" w:eastAsiaTheme="minorHAnsi" w:hAnsi="Arial" w:cs="Arial"/>
          <w:b/>
          <w:bCs/>
          <w:color w:val="auto"/>
          <w:lang w:eastAsia="en-US"/>
        </w:rPr>
        <w:t xml:space="preserve"> </w:t>
      </w:r>
      <w:r w:rsidRPr="00567A47">
        <w:rPr>
          <w:rFonts w:ascii="Arial" w:eastAsiaTheme="minorHAnsi" w:hAnsi="Arial" w:cs="Arial"/>
          <w:color w:val="auto"/>
          <w:lang w:eastAsia="en-US"/>
        </w:rPr>
        <w:t>in C:\windows\INF.</w:t>
      </w:r>
      <w:r>
        <w:rPr>
          <w:rFonts w:ascii="Arial" w:eastAsiaTheme="minorHAnsi" w:hAnsi="Arial" w:cs="Arial"/>
          <w:color w:val="auto"/>
          <w:lang w:eastAsia="en-US"/>
        </w:rPr>
        <w:t xml:space="preserve"> This file is used by:</w:t>
      </w:r>
    </w:p>
    <w:p w14:paraId="362B9389" w14:textId="3D8DA5D0" w:rsidR="00567A47" w:rsidRDefault="00567A47" w:rsidP="00567A47">
      <w:pPr>
        <w:pStyle w:val="ListParagraph"/>
        <w:spacing w:before="120" w:after="240"/>
        <w:rPr>
          <w:rFonts w:ascii="Arial" w:hAnsi="Arial" w:cs="Arial"/>
          <w:color w:val="auto"/>
        </w:rPr>
      </w:pPr>
      <w:r w:rsidRPr="00567A47">
        <w:rPr>
          <w:rFonts w:ascii="Arial" w:hAnsi="Arial" w:cs="Arial"/>
          <w:color w:val="auto"/>
        </w:rPr>
        <w:t>NIC(s): Microsoft Virtual Machine Bus Network Adapter</w:t>
      </w:r>
    </w:p>
    <w:p w14:paraId="58F5C630" w14:textId="67C11646" w:rsidR="00B00003" w:rsidRDefault="00B00003" w:rsidP="00567A47">
      <w:pPr>
        <w:pStyle w:val="ListParagraph"/>
        <w:spacing w:before="120" w:after="240"/>
        <w:rPr>
          <w:rFonts w:ascii="Arial" w:hAnsi="Arial" w:cs="Arial"/>
          <w:color w:val="auto"/>
        </w:rPr>
      </w:pPr>
    </w:p>
    <w:p w14:paraId="7580586A" w14:textId="57CCC44E" w:rsidR="00B00003" w:rsidRDefault="00B00003" w:rsidP="00567A47">
      <w:pPr>
        <w:pStyle w:val="ListParagraph"/>
        <w:spacing w:before="120" w:after="240"/>
        <w:rPr>
          <w:rFonts w:ascii="Arial" w:hAnsi="Arial" w:cs="Arial"/>
          <w:color w:val="auto"/>
        </w:rPr>
      </w:pPr>
    </w:p>
    <w:p w14:paraId="6593D075" w14:textId="0E63CBEC" w:rsidR="00B00003" w:rsidRPr="004170C2" w:rsidRDefault="00B00003" w:rsidP="00B00003">
      <w:pPr>
        <w:pStyle w:val="ListParagraph"/>
        <w:spacing w:before="120" w:after="240"/>
        <w:ind w:left="0"/>
        <w:rPr>
          <w:rFonts w:ascii="Arial" w:hAnsi="Arial" w:cs="Arial"/>
          <w:color w:val="auto"/>
        </w:rPr>
      </w:pPr>
      <w:r>
        <w:rPr>
          <w:rFonts w:ascii="Arial" w:hAnsi="Arial" w:cs="Arial"/>
          <w:color w:val="auto"/>
        </w:rPr>
        <w:t>If th</w:t>
      </w:r>
      <w:r w:rsidR="00286013">
        <w:rPr>
          <w:rFonts w:ascii="Arial" w:hAnsi="Arial" w:cs="Arial"/>
          <w:color w:val="auto"/>
        </w:rPr>
        <w:t>e issues for th</w:t>
      </w:r>
      <w:r>
        <w:rPr>
          <w:rFonts w:ascii="Arial" w:hAnsi="Arial" w:cs="Arial"/>
          <w:color w:val="auto"/>
        </w:rPr>
        <w:t xml:space="preserve">e </w:t>
      </w:r>
      <w:r w:rsidRPr="00286013">
        <w:rPr>
          <w:rFonts w:ascii="Arial" w:hAnsi="Arial" w:cs="Arial"/>
          <w:b/>
          <w:bCs/>
          <w:color w:val="auto"/>
        </w:rPr>
        <w:t>Ghost NIC</w:t>
      </w:r>
      <w:r>
        <w:rPr>
          <w:rFonts w:ascii="Arial" w:hAnsi="Arial" w:cs="Arial"/>
          <w:color w:val="auto"/>
        </w:rPr>
        <w:t xml:space="preserve"> or the</w:t>
      </w:r>
      <w:r w:rsidR="00286013">
        <w:rPr>
          <w:rFonts w:ascii="Arial" w:hAnsi="Arial" w:cs="Arial"/>
          <w:color w:val="auto"/>
        </w:rPr>
        <w:t xml:space="preserve"> </w:t>
      </w:r>
      <w:r w:rsidR="00286013" w:rsidRPr="00286013">
        <w:rPr>
          <w:rFonts w:ascii="Arial" w:hAnsi="Arial" w:cs="Arial"/>
          <w:b/>
          <w:bCs/>
          <w:color w:val="auto"/>
        </w:rPr>
        <w:t>RAID Driver</w:t>
      </w:r>
      <w:r w:rsidR="00286013" w:rsidRPr="00286013">
        <w:rPr>
          <w:rFonts w:ascii="Arial" w:hAnsi="Arial" w:cs="Arial"/>
          <w:color w:val="auto"/>
        </w:rPr>
        <w:t xml:space="preserve"> </w:t>
      </w:r>
      <w:r>
        <w:rPr>
          <w:rFonts w:ascii="Arial" w:hAnsi="Arial" w:cs="Arial"/>
          <w:color w:val="auto"/>
        </w:rPr>
        <w:t>present an</w:t>
      </w:r>
      <w:r w:rsidR="00286013">
        <w:rPr>
          <w:rFonts w:ascii="Arial" w:hAnsi="Arial" w:cs="Arial"/>
          <w:color w:val="auto"/>
        </w:rPr>
        <w:t xml:space="preserve"> error after the instructions we described,</w:t>
      </w:r>
      <w:r>
        <w:rPr>
          <w:rFonts w:ascii="Arial" w:hAnsi="Arial" w:cs="Arial"/>
          <w:color w:val="auto"/>
        </w:rPr>
        <w:t xml:space="preserve"> </w:t>
      </w:r>
      <w:r w:rsidR="00286013">
        <w:rPr>
          <w:rFonts w:ascii="Arial" w:hAnsi="Arial" w:cs="Arial"/>
          <w:color w:val="auto"/>
        </w:rPr>
        <w:t>we must follow with each correspondent internal</w:t>
      </w:r>
      <w:r>
        <w:rPr>
          <w:rFonts w:ascii="Arial" w:hAnsi="Arial" w:cs="Arial"/>
          <w:color w:val="auto"/>
        </w:rPr>
        <w:t xml:space="preserve"> KBA</w:t>
      </w:r>
      <w:r w:rsidR="00286013">
        <w:rPr>
          <w:rFonts w:ascii="Arial" w:hAnsi="Arial" w:cs="Arial"/>
          <w:color w:val="auto"/>
        </w:rPr>
        <w:t xml:space="preserve"> for each of the issues, these KBA numbers are described at the beginning of this.</w:t>
      </w:r>
    </w:p>
    <w:p w14:paraId="015F77F5" w14:textId="77777777" w:rsidR="00496EFF" w:rsidRPr="00A15D3F" w:rsidRDefault="00496EFF" w:rsidP="00FB57EC">
      <w:pPr>
        <w:spacing w:before="120" w:after="240"/>
        <w:rPr>
          <w:rFonts w:ascii="Arial" w:hAnsi="Arial" w:cs="Arial"/>
          <w:color w:val="auto"/>
        </w:rPr>
      </w:pPr>
    </w:p>
    <w:p w14:paraId="418634BF" w14:textId="77777777" w:rsidR="008A5F01" w:rsidRPr="00A15D3F" w:rsidRDefault="008A5F01" w:rsidP="0075705D">
      <w:pPr>
        <w:pStyle w:val="ListParagraph"/>
        <w:spacing w:before="120" w:after="240"/>
        <w:rPr>
          <w:rFonts w:ascii="Arial" w:hAnsi="Arial" w:cs="Arial"/>
          <w:color w:val="auto"/>
        </w:rPr>
      </w:pPr>
    </w:p>
    <w:p w14:paraId="46B3BF31" w14:textId="77777777" w:rsidR="00F96358" w:rsidRPr="00A15D3F" w:rsidRDefault="00F96358" w:rsidP="00F96358">
      <w:pPr>
        <w:spacing w:before="120" w:after="240"/>
        <w:rPr>
          <w:rFonts w:ascii="Arial" w:hAnsi="Arial" w:cs="Arial"/>
          <w:color w:val="auto"/>
        </w:rPr>
      </w:pPr>
    </w:p>
    <w:p w14:paraId="4424E931" w14:textId="0416809F" w:rsidR="00286E7A" w:rsidRPr="00A15D3F" w:rsidRDefault="00286E7A" w:rsidP="00286E7A">
      <w:pPr>
        <w:pBdr>
          <w:bottom w:val="single" w:sz="6" w:space="1" w:color="auto"/>
        </w:pBdr>
        <w:spacing w:before="120" w:after="240"/>
        <w:rPr>
          <w:rFonts w:ascii="Arial" w:hAnsi="Arial" w:cs="Arial"/>
          <w:color w:val="auto"/>
        </w:rPr>
      </w:pPr>
    </w:p>
    <w:p w14:paraId="4DF6E037" w14:textId="720E6DF3" w:rsidR="00B45E65" w:rsidRPr="00021382" w:rsidRDefault="00B45E65" w:rsidP="00576EA8">
      <w:pPr>
        <w:spacing w:after="0" w:line="240" w:lineRule="auto"/>
      </w:pPr>
    </w:p>
    <w:sectPr w:rsidR="00B45E65" w:rsidRPr="00021382" w:rsidSect="00F743D6">
      <w:footerReference w:type="even" r:id="rId39"/>
      <w:footerReference w:type="default" r:id="rId40"/>
      <w:footerReference w:type="first" r:id="rId41"/>
      <w:pgSz w:w="12240" w:h="15840"/>
      <w:pgMar w:top="1440" w:right="1440" w:bottom="1440" w:left="1440" w:header="720" w:footer="720" w:gutter="0"/>
      <w:pgNumType w:start="0" w:chapStyle="1" w:chapSep="em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1C41A" w14:textId="77777777" w:rsidR="00381BEF" w:rsidRDefault="00381BEF" w:rsidP="00274099">
      <w:pPr>
        <w:spacing w:after="0" w:line="240" w:lineRule="auto"/>
      </w:pPr>
      <w:r>
        <w:separator/>
      </w:r>
    </w:p>
  </w:endnote>
  <w:endnote w:type="continuationSeparator" w:id="0">
    <w:p w14:paraId="1E915B0A" w14:textId="77777777" w:rsidR="00381BEF" w:rsidRDefault="00381BEF" w:rsidP="00274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3AEF9" w14:textId="473FAE17" w:rsidR="00274099" w:rsidRDefault="00274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49084665"/>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p w14:paraId="5A92C3AC" w14:textId="2824BC0D" w:rsidR="00657807" w:rsidRPr="00922968" w:rsidRDefault="00657807">
            <w:pPr>
              <w:pStyle w:val="Footer"/>
              <w:jc w:val="right"/>
              <w:rPr>
                <w:rFonts w:ascii="Arial" w:hAnsi="Arial" w:cs="Arial"/>
              </w:rPr>
            </w:pPr>
            <w:r w:rsidRPr="00922968">
              <w:rPr>
                <w:rFonts w:ascii="Arial" w:hAnsi="Arial" w:cs="Arial"/>
              </w:rPr>
              <w:t xml:space="preserve">Page </w:t>
            </w:r>
            <w:r w:rsidRPr="00922968">
              <w:rPr>
                <w:rFonts w:ascii="Arial" w:hAnsi="Arial" w:cs="Arial"/>
                <w:b/>
                <w:bCs/>
              </w:rPr>
              <w:fldChar w:fldCharType="begin"/>
            </w:r>
            <w:r w:rsidRPr="00922968">
              <w:rPr>
                <w:rFonts w:ascii="Arial" w:hAnsi="Arial" w:cs="Arial"/>
                <w:b/>
                <w:bCs/>
              </w:rPr>
              <w:instrText xml:space="preserve"> PAGE </w:instrText>
            </w:r>
            <w:r w:rsidRPr="00922968">
              <w:rPr>
                <w:rFonts w:ascii="Arial" w:hAnsi="Arial" w:cs="Arial"/>
                <w:b/>
                <w:bCs/>
              </w:rPr>
              <w:fldChar w:fldCharType="separate"/>
            </w:r>
            <w:r w:rsidRPr="00922968">
              <w:rPr>
                <w:rFonts w:ascii="Arial" w:hAnsi="Arial" w:cs="Arial"/>
                <w:b/>
                <w:bCs/>
                <w:noProof/>
              </w:rPr>
              <w:t>2</w:t>
            </w:r>
            <w:r w:rsidRPr="00922968">
              <w:rPr>
                <w:rFonts w:ascii="Arial" w:hAnsi="Arial" w:cs="Arial"/>
                <w:b/>
                <w:bCs/>
              </w:rPr>
              <w:fldChar w:fldCharType="end"/>
            </w:r>
            <w:r w:rsidRPr="00922968">
              <w:rPr>
                <w:rFonts w:ascii="Arial" w:hAnsi="Arial" w:cs="Arial"/>
              </w:rPr>
              <w:t xml:space="preserve"> of </w:t>
            </w:r>
            <w:r w:rsidRPr="00922968">
              <w:rPr>
                <w:rFonts w:ascii="Arial" w:hAnsi="Arial" w:cs="Arial"/>
                <w:b/>
                <w:bCs/>
              </w:rPr>
              <w:fldChar w:fldCharType="begin"/>
            </w:r>
            <w:r w:rsidRPr="00922968">
              <w:rPr>
                <w:rFonts w:ascii="Arial" w:hAnsi="Arial" w:cs="Arial"/>
                <w:b/>
                <w:bCs/>
              </w:rPr>
              <w:instrText xml:space="preserve"> NUMPAGES  </w:instrText>
            </w:r>
            <w:r w:rsidRPr="00922968">
              <w:rPr>
                <w:rFonts w:ascii="Arial" w:hAnsi="Arial" w:cs="Arial"/>
                <w:b/>
                <w:bCs/>
              </w:rPr>
              <w:fldChar w:fldCharType="separate"/>
            </w:r>
            <w:r w:rsidRPr="00922968">
              <w:rPr>
                <w:rFonts w:ascii="Arial" w:hAnsi="Arial" w:cs="Arial"/>
                <w:b/>
                <w:bCs/>
                <w:noProof/>
              </w:rPr>
              <w:t>2</w:t>
            </w:r>
            <w:r w:rsidRPr="00922968">
              <w:rPr>
                <w:rFonts w:ascii="Arial" w:hAnsi="Arial" w:cs="Arial"/>
                <w:b/>
                <w:bCs/>
              </w:rPr>
              <w:fldChar w:fldCharType="end"/>
            </w:r>
          </w:p>
        </w:sdtContent>
      </w:sdt>
    </w:sdtContent>
  </w:sdt>
  <w:p w14:paraId="62E439A9" w14:textId="504D6CAD" w:rsidR="00274099" w:rsidRDefault="00274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7673D" w14:textId="71067036" w:rsidR="00274099" w:rsidRDefault="00274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3ADA9" w14:textId="77777777" w:rsidR="00381BEF" w:rsidRDefault="00381BEF" w:rsidP="00274099">
      <w:pPr>
        <w:spacing w:after="0" w:line="240" w:lineRule="auto"/>
      </w:pPr>
      <w:r>
        <w:separator/>
      </w:r>
    </w:p>
  </w:footnote>
  <w:footnote w:type="continuationSeparator" w:id="0">
    <w:p w14:paraId="73BB78DE" w14:textId="77777777" w:rsidR="00381BEF" w:rsidRDefault="00381BEF" w:rsidP="00274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1ED"/>
    <w:multiLevelType w:val="hybridMultilevel"/>
    <w:tmpl w:val="5E0A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8450C"/>
    <w:multiLevelType w:val="hybridMultilevel"/>
    <w:tmpl w:val="386C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C612A"/>
    <w:multiLevelType w:val="hybridMultilevel"/>
    <w:tmpl w:val="985A3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67AF3"/>
    <w:multiLevelType w:val="hybridMultilevel"/>
    <w:tmpl w:val="2092C32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B80EBF"/>
    <w:multiLevelType w:val="hybridMultilevel"/>
    <w:tmpl w:val="12CA4790"/>
    <w:lvl w:ilvl="0" w:tplc="FFFFFFFF">
      <w:start w:val="1"/>
      <w:numFmt w:val="decimal"/>
      <w:lvlText w:val="%1)"/>
      <w:lvlJc w:val="left"/>
      <w:pPr>
        <w:ind w:left="1440" w:hanging="360"/>
      </w:pPr>
    </w:lvl>
    <w:lvl w:ilvl="1" w:tplc="E7DEAF5C">
      <w:start w:val="1"/>
      <w:numFmt w:val="lowerLetter"/>
      <w:lvlText w:val="%2)"/>
      <w:lvlJc w:val="left"/>
      <w:pPr>
        <w:ind w:left="2160" w:hanging="360"/>
      </w:pPr>
      <w:rPr>
        <w:b/>
        <w:bCs/>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DF22D91"/>
    <w:multiLevelType w:val="multilevel"/>
    <w:tmpl w:val="7BD8A7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0205030"/>
    <w:multiLevelType w:val="hybridMultilevel"/>
    <w:tmpl w:val="0376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52C2C"/>
    <w:multiLevelType w:val="hybridMultilevel"/>
    <w:tmpl w:val="915A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C1CC8"/>
    <w:multiLevelType w:val="hybridMultilevel"/>
    <w:tmpl w:val="5126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863DCB"/>
    <w:multiLevelType w:val="multilevel"/>
    <w:tmpl w:val="95C079A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E7457"/>
    <w:multiLevelType w:val="hybridMultilevel"/>
    <w:tmpl w:val="10A04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165AF"/>
    <w:multiLevelType w:val="hybridMultilevel"/>
    <w:tmpl w:val="91084D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C0A51F8"/>
    <w:multiLevelType w:val="hybridMultilevel"/>
    <w:tmpl w:val="E0CA216C"/>
    <w:lvl w:ilvl="0" w:tplc="9CCCC3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860F2"/>
    <w:multiLevelType w:val="hybridMultilevel"/>
    <w:tmpl w:val="F0D47F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8A4B4C"/>
    <w:multiLevelType w:val="hybridMultilevel"/>
    <w:tmpl w:val="CD5CE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3027FB"/>
    <w:multiLevelType w:val="hybridMultilevel"/>
    <w:tmpl w:val="1F88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3933CD"/>
    <w:multiLevelType w:val="hybridMultilevel"/>
    <w:tmpl w:val="E0885F36"/>
    <w:lvl w:ilvl="0" w:tplc="9CCCC3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8B1AA2"/>
    <w:multiLevelType w:val="hybridMultilevel"/>
    <w:tmpl w:val="BA96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135B1"/>
    <w:multiLevelType w:val="hybridMultilevel"/>
    <w:tmpl w:val="29D4F05C"/>
    <w:lvl w:ilvl="0" w:tplc="9CCCC3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25E85"/>
    <w:multiLevelType w:val="hybridMultilevel"/>
    <w:tmpl w:val="9B9E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53EAF"/>
    <w:multiLevelType w:val="hybridMultilevel"/>
    <w:tmpl w:val="075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E00BC"/>
    <w:multiLevelType w:val="hybridMultilevel"/>
    <w:tmpl w:val="58F6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E6408"/>
    <w:multiLevelType w:val="hybridMultilevel"/>
    <w:tmpl w:val="9C42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E65EB"/>
    <w:multiLevelType w:val="hybridMultilevel"/>
    <w:tmpl w:val="5FBC1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5512BB"/>
    <w:multiLevelType w:val="hybridMultilevel"/>
    <w:tmpl w:val="03985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AF844BE"/>
    <w:multiLevelType w:val="hybridMultilevel"/>
    <w:tmpl w:val="F2787A30"/>
    <w:lvl w:ilvl="0" w:tplc="723A8958">
      <w:start w:val="1"/>
      <w:numFmt w:val="upperLetter"/>
      <w:lvlText w:val="%1)"/>
      <w:lvlJc w:val="left"/>
      <w:pPr>
        <w:ind w:left="1080" w:hanging="360"/>
      </w:pPr>
      <w:rPr>
        <w:rFonts w:asciiTheme="majorHAnsi" w:hAnsiTheme="majorHAnsi" w:cstheme="majorBidi" w:hint="default"/>
        <w:b w:val="0"/>
        <w:bCs w:val="0"/>
        <w:i w:val="0"/>
        <w:color w:val="2F5496" w:themeColor="accent1" w:themeShade="BF"/>
        <w:sz w:val="24"/>
        <w:szCs w:val="24"/>
      </w:rPr>
    </w:lvl>
    <w:lvl w:ilvl="1" w:tplc="292E2172">
      <w:start w:val="1"/>
      <w:numFmt w:val="lowerLetter"/>
      <w:lvlText w:val="%2."/>
      <w:lvlJc w:val="left"/>
      <w:pPr>
        <w:ind w:left="1800" w:hanging="360"/>
      </w:pPr>
      <w:rPr>
        <w:rFonts w:hint="default"/>
        <w:b/>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192D5F"/>
    <w:multiLevelType w:val="hybridMultilevel"/>
    <w:tmpl w:val="820A3B2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8B0D67"/>
    <w:multiLevelType w:val="hybridMultilevel"/>
    <w:tmpl w:val="AF20F260"/>
    <w:lvl w:ilvl="0" w:tplc="9CCCC3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D82EE7"/>
    <w:multiLevelType w:val="hybridMultilevel"/>
    <w:tmpl w:val="3B38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B5780"/>
    <w:multiLevelType w:val="hybridMultilevel"/>
    <w:tmpl w:val="06982DCA"/>
    <w:lvl w:ilvl="0" w:tplc="FFFFFFFF">
      <w:start w:val="1"/>
      <w:numFmt w:val="bullet"/>
      <w:lvlText w:val=""/>
      <w:lvlJc w:val="left"/>
      <w:pPr>
        <w:ind w:left="720" w:hanging="360"/>
      </w:pPr>
      <w:rPr>
        <w:rFonts w:ascii="Symbol" w:hAnsi="Symbol" w:hint="default"/>
      </w:rPr>
    </w:lvl>
    <w:lvl w:ilvl="1" w:tplc="9CCCC324">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8F63139"/>
    <w:multiLevelType w:val="hybridMultilevel"/>
    <w:tmpl w:val="3278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ED20FC"/>
    <w:multiLevelType w:val="hybridMultilevel"/>
    <w:tmpl w:val="5AE6A522"/>
    <w:lvl w:ilvl="0" w:tplc="04090011">
      <w:start w:val="1"/>
      <w:numFmt w:val="decimal"/>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32" w15:restartNumberingAfterBreak="0">
    <w:nsid w:val="5B0527B9"/>
    <w:multiLevelType w:val="hybridMultilevel"/>
    <w:tmpl w:val="5052F0AE"/>
    <w:lvl w:ilvl="0" w:tplc="9CCCC3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448F7"/>
    <w:multiLevelType w:val="multilevel"/>
    <w:tmpl w:val="56BA6DF0"/>
    <w:lvl w:ilvl="0">
      <w:start w:val="1"/>
      <w:numFmt w:val="decimal"/>
      <w:lvlText w:val="%1."/>
      <w:lvlJc w:val="left"/>
      <w:pPr>
        <w:tabs>
          <w:tab w:val="num" w:pos="720"/>
        </w:tabs>
        <w:ind w:left="720" w:hanging="360"/>
      </w:pPr>
      <w:rPr>
        <w:b/>
        <w:bCs/>
      </w:rPr>
    </w:lvl>
    <w:lvl w:ilvl="1">
      <w:start w:val="1"/>
      <w:numFmt w:val="lowerLetter"/>
      <w:lvlText w:val="%2."/>
      <w:lvlJc w:val="left"/>
      <w:pPr>
        <w:tabs>
          <w:tab w:val="num" w:pos="1440"/>
        </w:tabs>
        <w:ind w:left="1440" w:hanging="360"/>
      </w:pPr>
      <w:rPr>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F331DE"/>
    <w:multiLevelType w:val="hybridMultilevel"/>
    <w:tmpl w:val="BA2CC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AF3CA8"/>
    <w:multiLevelType w:val="hybridMultilevel"/>
    <w:tmpl w:val="58B20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CE3D49"/>
    <w:multiLevelType w:val="hybridMultilevel"/>
    <w:tmpl w:val="DA70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B213D"/>
    <w:multiLevelType w:val="hybridMultilevel"/>
    <w:tmpl w:val="964099DE"/>
    <w:lvl w:ilvl="0" w:tplc="9CCCC3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435AF"/>
    <w:multiLevelType w:val="hybridMultilevel"/>
    <w:tmpl w:val="5BBED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7B023A"/>
    <w:multiLevelType w:val="hybridMultilevel"/>
    <w:tmpl w:val="48683526"/>
    <w:lvl w:ilvl="0" w:tplc="9CCCC3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8C14D7"/>
    <w:multiLevelType w:val="hybridMultilevel"/>
    <w:tmpl w:val="675C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A47CF7"/>
    <w:multiLevelType w:val="hybridMultilevel"/>
    <w:tmpl w:val="E4F4F2C2"/>
    <w:lvl w:ilvl="0" w:tplc="9CCCC3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B45BF2"/>
    <w:multiLevelType w:val="hybridMultilevel"/>
    <w:tmpl w:val="38A44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BD4CBD"/>
    <w:multiLevelType w:val="hybridMultilevel"/>
    <w:tmpl w:val="8932D5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5250F3"/>
    <w:multiLevelType w:val="hybridMultilevel"/>
    <w:tmpl w:val="874E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AB3B7F"/>
    <w:multiLevelType w:val="multilevel"/>
    <w:tmpl w:val="67464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22"/>
  </w:num>
  <w:num w:numId="3">
    <w:abstractNumId w:val="19"/>
  </w:num>
  <w:num w:numId="4">
    <w:abstractNumId w:val="28"/>
  </w:num>
  <w:num w:numId="5">
    <w:abstractNumId w:val="6"/>
  </w:num>
  <w:num w:numId="6">
    <w:abstractNumId w:val="8"/>
  </w:num>
  <w:num w:numId="7">
    <w:abstractNumId w:val="44"/>
  </w:num>
  <w:num w:numId="8">
    <w:abstractNumId w:val="20"/>
  </w:num>
  <w:num w:numId="9">
    <w:abstractNumId w:val="17"/>
  </w:num>
  <w:num w:numId="10">
    <w:abstractNumId w:val="15"/>
  </w:num>
  <w:num w:numId="11">
    <w:abstractNumId w:val="38"/>
  </w:num>
  <w:num w:numId="12">
    <w:abstractNumId w:val="12"/>
  </w:num>
  <w:num w:numId="13">
    <w:abstractNumId w:val="27"/>
  </w:num>
  <w:num w:numId="14">
    <w:abstractNumId w:val="32"/>
  </w:num>
  <w:num w:numId="15">
    <w:abstractNumId w:val="39"/>
  </w:num>
  <w:num w:numId="16">
    <w:abstractNumId w:val="16"/>
  </w:num>
  <w:num w:numId="17">
    <w:abstractNumId w:val="18"/>
  </w:num>
  <w:num w:numId="18">
    <w:abstractNumId w:val="21"/>
  </w:num>
  <w:num w:numId="19">
    <w:abstractNumId w:val="37"/>
  </w:num>
  <w:num w:numId="20">
    <w:abstractNumId w:val="41"/>
  </w:num>
  <w:num w:numId="21">
    <w:abstractNumId w:val="42"/>
  </w:num>
  <w:num w:numId="22">
    <w:abstractNumId w:val="35"/>
  </w:num>
  <w:num w:numId="23">
    <w:abstractNumId w:val="29"/>
  </w:num>
  <w:num w:numId="24">
    <w:abstractNumId w:val="11"/>
  </w:num>
  <w:num w:numId="25">
    <w:abstractNumId w:val="25"/>
  </w:num>
  <w:num w:numId="26">
    <w:abstractNumId w:val="24"/>
  </w:num>
  <w:num w:numId="27">
    <w:abstractNumId w:val="45"/>
    <w:lvlOverride w:ilvl="0">
      <w:startOverride w:val="1"/>
    </w:lvlOverride>
  </w:num>
  <w:num w:numId="28">
    <w:abstractNumId w:val="5"/>
    <w:lvlOverride w:ilvl="0">
      <w:startOverride w:val="5"/>
    </w:lvlOverride>
  </w:num>
  <w:num w:numId="29">
    <w:abstractNumId w:val="4"/>
  </w:num>
  <w:num w:numId="30">
    <w:abstractNumId w:val="23"/>
  </w:num>
  <w:num w:numId="31">
    <w:abstractNumId w:val="3"/>
  </w:num>
  <w:num w:numId="32">
    <w:abstractNumId w:val="13"/>
  </w:num>
  <w:num w:numId="33">
    <w:abstractNumId w:val="26"/>
  </w:num>
  <w:num w:numId="34">
    <w:abstractNumId w:val="14"/>
  </w:num>
  <w:num w:numId="35">
    <w:abstractNumId w:val="31"/>
  </w:num>
  <w:num w:numId="36">
    <w:abstractNumId w:val="33"/>
  </w:num>
  <w:num w:numId="37">
    <w:abstractNumId w:val="43"/>
  </w:num>
  <w:num w:numId="38">
    <w:abstractNumId w:val="9"/>
  </w:num>
  <w:num w:numId="39">
    <w:abstractNumId w:val="30"/>
  </w:num>
  <w:num w:numId="40">
    <w:abstractNumId w:val="34"/>
  </w:num>
  <w:num w:numId="41">
    <w:abstractNumId w:val="7"/>
  </w:num>
  <w:num w:numId="42">
    <w:abstractNumId w:val="0"/>
  </w:num>
  <w:num w:numId="43">
    <w:abstractNumId w:val="10"/>
  </w:num>
  <w:num w:numId="44">
    <w:abstractNumId w:val="1"/>
  </w:num>
  <w:num w:numId="45">
    <w:abstractNumId w:val="36"/>
  </w:num>
  <w:num w:numId="46">
    <w:abstractNumId w:val="40"/>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esel, Alexander [AUTOSOL/PWS/CR]">
    <w15:presenceInfo w15:providerId="AD" w15:userId="S::alexander.kuesel@emerson.com::febee554-1ee1-48d3-b5a7-dd19fd542e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zMTOzMDMxNjMzNTdV0lEKTi0uzszPAykwtKgFAE3MxKctAAAA"/>
  </w:docVars>
  <w:rsids>
    <w:rsidRoot w:val="00D538A4"/>
    <w:rsid w:val="000040BC"/>
    <w:rsid w:val="00014B57"/>
    <w:rsid w:val="00021382"/>
    <w:rsid w:val="00047B06"/>
    <w:rsid w:val="00052D09"/>
    <w:rsid w:val="000734C8"/>
    <w:rsid w:val="00074E36"/>
    <w:rsid w:val="00076EC9"/>
    <w:rsid w:val="0008409C"/>
    <w:rsid w:val="00093860"/>
    <w:rsid w:val="0009616D"/>
    <w:rsid w:val="000A4D7D"/>
    <w:rsid w:val="000A7E2F"/>
    <w:rsid w:val="000B0E9D"/>
    <w:rsid w:val="000B685B"/>
    <w:rsid w:val="000B6EB9"/>
    <w:rsid w:val="000C69DB"/>
    <w:rsid w:val="000C6EC7"/>
    <w:rsid w:val="000D5B2F"/>
    <w:rsid w:val="000D7EBF"/>
    <w:rsid w:val="000E08BA"/>
    <w:rsid w:val="000E4F31"/>
    <w:rsid w:val="000F0E4C"/>
    <w:rsid w:val="000F2C20"/>
    <w:rsid w:val="000F39E9"/>
    <w:rsid w:val="00104B4C"/>
    <w:rsid w:val="00106EE2"/>
    <w:rsid w:val="00117174"/>
    <w:rsid w:val="00122D02"/>
    <w:rsid w:val="001271F1"/>
    <w:rsid w:val="0013272B"/>
    <w:rsid w:val="001505F1"/>
    <w:rsid w:val="001568E7"/>
    <w:rsid w:val="00166EE5"/>
    <w:rsid w:val="00170AF3"/>
    <w:rsid w:val="00172D69"/>
    <w:rsid w:val="0018088F"/>
    <w:rsid w:val="0019300E"/>
    <w:rsid w:val="00195432"/>
    <w:rsid w:val="00196008"/>
    <w:rsid w:val="001B5F9A"/>
    <w:rsid w:val="001E099F"/>
    <w:rsid w:val="001E16D1"/>
    <w:rsid w:val="00211A10"/>
    <w:rsid w:val="00220F60"/>
    <w:rsid w:val="00224358"/>
    <w:rsid w:val="002313ED"/>
    <w:rsid w:val="00233CD0"/>
    <w:rsid w:val="00244F83"/>
    <w:rsid w:val="00245511"/>
    <w:rsid w:val="002465D9"/>
    <w:rsid w:val="00247C46"/>
    <w:rsid w:val="002604DC"/>
    <w:rsid w:val="00263990"/>
    <w:rsid w:val="0026733B"/>
    <w:rsid w:val="00274099"/>
    <w:rsid w:val="002751A0"/>
    <w:rsid w:val="00275E19"/>
    <w:rsid w:val="00277149"/>
    <w:rsid w:val="0028073B"/>
    <w:rsid w:val="00286013"/>
    <w:rsid w:val="00286E7A"/>
    <w:rsid w:val="00287407"/>
    <w:rsid w:val="0028784B"/>
    <w:rsid w:val="00287B1F"/>
    <w:rsid w:val="002904CC"/>
    <w:rsid w:val="00297439"/>
    <w:rsid w:val="002A6634"/>
    <w:rsid w:val="002B26C1"/>
    <w:rsid w:val="002B7772"/>
    <w:rsid w:val="002C03B8"/>
    <w:rsid w:val="002C17C4"/>
    <w:rsid w:val="002D600C"/>
    <w:rsid w:val="002F09A2"/>
    <w:rsid w:val="002F0DC9"/>
    <w:rsid w:val="0030415F"/>
    <w:rsid w:val="003264F7"/>
    <w:rsid w:val="00331710"/>
    <w:rsid w:val="00335A76"/>
    <w:rsid w:val="00347B0F"/>
    <w:rsid w:val="00351709"/>
    <w:rsid w:val="00352985"/>
    <w:rsid w:val="0035502D"/>
    <w:rsid w:val="00356565"/>
    <w:rsid w:val="0036216D"/>
    <w:rsid w:val="00363B57"/>
    <w:rsid w:val="00365EA1"/>
    <w:rsid w:val="003672E2"/>
    <w:rsid w:val="003676E5"/>
    <w:rsid w:val="003712DC"/>
    <w:rsid w:val="00372F8B"/>
    <w:rsid w:val="00380A05"/>
    <w:rsid w:val="00381BEF"/>
    <w:rsid w:val="0038375F"/>
    <w:rsid w:val="00390C98"/>
    <w:rsid w:val="0039148D"/>
    <w:rsid w:val="003A5668"/>
    <w:rsid w:val="003C240B"/>
    <w:rsid w:val="003D0D05"/>
    <w:rsid w:val="003D5907"/>
    <w:rsid w:val="003D7355"/>
    <w:rsid w:val="003E2339"/>
    <w:rsid w:val="003E3DA8"/>
    <w:rsid w:val="0040606C"/>
    <w:rsid w:val="004063E6"/>
    <w:rsid w:val="004100ED"/>
    <w:rsid w:val="0041147D"/>
    <w:rsid w:val="004170C2"/>
    <w:rsid w:val="00426777"/>
    <w:rsid w:val="0043536B"/>
    <w:rsid w:val="00446BD3"/>
    <w:rsid w:val="0045597C"/>
    <w:rsid w:val="00464236"/>
    <w:rsid w:val="00466348"/>
    <w:rsid w:val="004859B2"/>
    <w:rsid w:val="0049172F"/>
    <w:rsid w:val="00491B3F"/>
    <w:rsid w:val="00496EFF"/>
    <w:rsid w:val="00497F93"/>
    <w:rsid w:val="004A5364"/>
    <w:rsid w:val="004A6D9B"/>
    <w:rsid w:val="004B09E7"/>
    <w:rsid w:val="004B4EC5"/>
    <w:rsid w:val="004D023D"/>
    <w:rsid w:val="004D3AB8"/>
    <w:rsid w:val="004E3D8E"/>
    <w:rsid w:val="004E4FF7"/>
    <w:rsid w:val="004E5694"/>
    <w:rsid w:val="004F467C"/>
    <w:rsid w:val="0051070A"/>
    <w:rsid w:val="00514892"/>
    <w:rsid w:val="00516167"/>
    <w:rsid w:val="00516412"/>
    <w:rsid w:val="00516784"/>
    <w:rsid w:val="00534C07"/>
    <w:rsid w:val="00541DD2"/>
    <w:rsid w:val="0054797C"/>
    <w:rsid w:val="00554EC9"/>
    <w:rsid w:val="00567A47"/>
    <w:rsid w:val="00576EA8"/>
    <w:rsid w:val="00581900"/>
    <w:rsid w:val="00585CF8"/>
    <w:rsid w:val="005874A1"/>
    <w:rsid w:val="00587A2B"/>
    <w:rsid w:val="005914AC"/>
    <w:rsid w:val="0059510B"/>
    <w:rsid w:val="005B447A"/>
    <w:rsid w:val="005B6F5D"/>
    <w:rsid w:val="005B7696"/>
    <w:rsid w:val="005B7B91"/>
    <w:rsid w:val="005D5425"/>
    <w:rsid w:val="005E2830"/>
    <w:rsid w:val="005E50E6"/>
    <w:rsid w:val="005F1FED"/>
    <w:rsid w:val="005F4825"/>
    <w:rsid w:val="005F4BE2"/>
    <w:rsid w:val="00604CD4"/>
    <w:rsid w:val="00604D65"/>
    <w:rsid w:val="00612759"/>
    <w:rsid w:val="00612C56"/>
    <w:rsid w:val="0061327F"/>
    <w:rsid w:val="00617ACF"/>
    <w:rsid w:val="006214DE"/>
    <w:rsid w:val="00647A44"/>
    <w:rsid w:val="00657807"/>
    <w:rsid w:val="00662C92"/>
    <w:rsid w:val="0068312E"/>
    <w:rsid w:val="00697171"/>
    <w:rsid w:val="006A3108"/>
    <w:rsid w:val="006A3342"/>
    <w:rsid w:val="006B01CE"/>
    <w:rsid w:val="006B0350"/>
    <w:rsid w:val="006C701D"/>
    <w:rsid w:val="006D121F"/>
    <w:rsid w:val="006D50C6"/>
    <w:rsid w:val="006E07B3"/>
    <w:rsid w:val="007020FC"/>
    <w:rsid w:val="0070481C"/>
    <w:rsid w:val="00713C1A"/>
    <w:rsid w:val="00713DE7"/>
    <w:rsid w:val="0072375E"/>
    <w:rsid w:val="0073752C"/>
    <w:rsid w:val="007375D5"/>
    <w:rsid w:val="0075705D"/>
    <w:rsid w:val="0076544E"/>
    <w:rsid w:val="00781656"/>
    <w:rsid w:val="00781CA9"/>
    <w:rsid w:val="00784EF1"/>
    <w:rsid w:val="00785665"/>
    <w:rsid w:val="00791008"/>
    <w:rsid w:val="00795900"/>
    <w:rsid w:val="007A4AFE"/>
    <w:rsid w:val="007A4C97"/>
    <w:rsid w:val="007A7E0C"/>
    <w:rsid w:val="007B1F07"/>
    <w:rsid w:val="007D5F95"/>
    <w:rsid w:val="007E03B6"/>
    <w:rsid w:val="007E1B20"/>
    <w:rsid w:val="007E2DB8"/>
    <w:rsid w:val="007E366F"/>
    <w:rsid w:val="007E42FF"/>
    <w:rsid w:val="007E5A62"/>
    <w:rsid w:val="007E604A"/>
    <w:rsid w:val="007E6772"/>
    <w:rsid w:val="007F24EA"/>
    <w:rsid w:val="007F3158"/>
    <w:rsid w:val="007F47E7"/>
    <w:rsid w:val="008072F9"/>
    <w:rsid w:val="00814A98"/>
    <w:rsid w:val="00815E31"/>
    <w:rsid w:val="0081680C"/>
    <w:rsid w:val="00820E08"/>
    <w:rsid w:val="00821E1C"/>
    <w:rsid w:val="008419B3"/>
    <w:rsid w:val="00845C84"/>
    <w:rsid w:val="0086778B"/>
    <w:rsid w:val="008704A6"/>
    <w:rsid w:val="00877DE4"/>
    <w:rsid w:val="00881E5F"/>
    <w:rsid w:val="008A5CD0"/>
    <w:rsid w:val="008A5F01"/>
    <w:rsid w:val="008A67E0"/>
    <w:rsid w:val="008B3F92"/>
    <w:rsid w:val="008C2B8B"/>
    <w:rsid w:val="008D5BD3"/>
    <w:rsid w:val="008D64D4"/>
    <w:rsid w:val="008D7E97"/>
    <w:rsid w:val="008E67F5"/>
    <w:rsid w:val="008E72E6"/>
    <w:rsid w:val="008F7408"/>
    <w:rsid w:val="009038A7"/>
    <w:rsid w:val="0091441A"/>
    <w:rsid w:val="00922968"/>
    <w:rsid w:val="00923834"/>
    <w:rsid w:val="00923E61"/>
    <w:rsid w:val="00925E85"/>
    <w:rsid w:val="009322A0"/>
    <w:rsid w:val="00943802"/>
    <w:rsid w:val="00945066"/>
    <w:rsid w:val="00952004"/>
    <w:rsid w:val="0095506B"/>
    <w:rsid w:val="00955C33"/>
    <w:rsid w:val="00965453"/>
    <w:rsid w:val="00980100"/>
    <w:rsid w:val="0098162D"/>
    <w:rsid w:val="00982A26"/>
    <w:rsid w:val="00985A5D"/>
    <w:rsid w:val="009930A7"/>
    <w:rsid w:val="00995847"/>
    <w:rsid w:val="009A0C2B"/>
    <w:rsid w:val="009A48A3"/>
    <w:rsid w:val="009A5551"/>
    <w:rsid w:val="009C015C"/>
    <w:rsid w:val="009C0771"/>
    <w:rsid w:val="009C5DAF"/>
    <w:rsid w:val="009D5D00"/>
    <w:rsid w:val="009D6E54"/>
    <w:rsid w:val="009E0534"/>
    <w:rsid w:val="009E2392"/>
    <w:rsid w:val="009E5B8D"/>
    <w:rsid w:val="009F223C"/>
    <w:rsid w:val="00A15B51"/>
    <w:rsid w:val="00A15D3F"/>
    <w:rsid w:val="00A21B76"/>
    <w:rsid w:val="00A24FC6"/>
    <w:rsid w:val="00A27091"/>
    <w:rsid w:val="00A37D33"/>
    <w:rsid w:val="00A41BCF"/>
    <w:rsid w:val="00A52655"/>
    <w:rsid w:val="00A52FE6"/>
    <w:rsid w:val="00A60233"/>
    <w:rsid w:val="00A63958"/>
    <w:rsid w:val="00A64844"/>
    <w:rsid w:val="00A714BC"/>
    <w:rsid w:val="00A74B0F"/>
    <w:rsid w:val="00A77BF5"/>
    <w:rsid w:val="00A85FF8"/>
    <w:rsid w:val="00A90324"/>
    <w:rsid w:val="00A90A00"/>
    <w:rsid w:val="00A9504B"/>
    <w:rsid w:val="00A95F58"/>
    <w:rsid w:val="00AB10EB"/>
    <w:rsid w:val="00AB72DE"/>
    <w:rsid w:val="00AC3E82"/>
    <w:rsid w:val="00AD080C"/>
    <w:rsid w:val="00AD21A9"/>
    <w:rsid w:val="00AD5A0A"/>
    <w:rsid w:val="00AE0ADB"/>
    <w:rsid w:val="00AE102E"/>
    <w:rsid w:val="00AE4EBC"/>
    <w:rsid w:val="00AE7F45"/>
    <w:rsid w:val="00B00003"/>
    <w:rsid w:val="00B00CDE"/>
    <w:rsid w:val="00B156A4"/>
    <w:rsid w:val="00B15811"/>
    <w:rsid w:val="00B30648"/>
    <w:rsid w:val="00B34E40"/>
    <w:rsid w:val="00B45E65"/>
    <w:rsid w:val="00B51631"/>
    <w:rsid w:val="00B526C3"/>
    <w:rsid w:val="00B5691A"/>
    <w:rsid w:val="00B623AB"/>
    <w:rsid w:val="00B669DC"/>
    <w:rsid w:val="00B66A58"/>
    <w:rsid w:val="00B70F4C"/>
    <w:rsid w:val="00B716C7"/>
    <w:rsid w:val="00B82B3B"/>
    <w:rsid w:val="00B86075"/>
    <w:rsid w:val="00B87BDA"/>
    <w:rsid w:val="00B97CA3"/>
    <w:rsid w:val="00BA5436"/>
    <w:rsid w:val="00BB50A7"/>
    <w:rsid w:val="00BC2CE3"/>
    <w:rsid w:val="00BC3867"/>
    <w:rsid w:val="00C05743"/>
    <w:rsid w:val="00C113BD"/>
    <w:rsid w:val="00C15032"/>
    <w:rsid w:val="00C178F1"/>
    <w:rsid w:val="00C215FD"/>
    <w:rsid w:val="00C32581"/>
    <w:rsid w:val="00C33FA2"/>
    <w:rsid w:val="00C34946"/>
    <w:rsid w:val="00C36C78"/>
    <w:rsid w:val="00C44E69"/>
    <w:rsid w:val="00C506D4"/>
    <w:rsid w:val="00C54DFA"/>
    <w:rsid w:val="00C745CB"/>
    <w:rsid w:val="00C75F3F"/>
    <w:rsid w:val="00C8324E"/>
    <w:rsid w:val="00C86BE0"/>
    <w:rsid w:val="00C87F25"/>
    <w:rsid w:val="00C9067E"/>
    <w:rsid w:val="00C910B7"/>
    <w:rsid w:val="00C92DB8"/>
    <w:rsid w:val="00CA01D8"/>
    <w:rsid w:val="00CA2A18"/>
    <w:rsid w:val="00CA363F"/>
    <w:rsid w:val="00CB0175"/>
    <w:rsid w:val="00CC66E3"/>
    <w:rsid w:val="00CD2F3D"/>
    <w:rsid w:val="00CD746D"/>
    <w:rsid w:val="00CE213D"/>
    <w:rsid w:val="00CE2392"/>
    <w:rsid w:val="00CE2D7A"/>
    <w:rsid w:val="00CE3F20"/>
    <w:rsid w:val="00CF137E"/>
    <w:rsid w:val="00D03363"/>
    <w:rsid w:val="00D048D3"/>
    <w:rsid w:val="00D07E99"/>
    <w:rsid w:val="00D10082"/>
    <w:rsid w:val="00D10301"/>
    <w:rsid w:val="00D11571"/>
    <w:rsid w:val="00D15D42"/>
    <w:rsid w:val="00D17FE8"/>
    <w:rsid w:val="00D208AB"/>
    <w:rsid w:val="00D25BCE"/>
    <w:rsid w:val="00D27DAE"/>
    <w:rsid w:val="00D319C0"/>
    <w:rsid w:val="00D3577D"/>
    <w:rsid w:val="00D4448D"/>
    <w:rsid w:val="00D501C5"/>
    <w:rsid w:val="00D538A4"/>
    <w:rsid w:val="00D73113"/>
    <w:rsid w:val="00D73327"/>
    <w:rsid w:val="00D73F76"/>
    <w:rsid w:val="00DA0468"/>
    <w:rsid w:val="00DB3E16"/>
    <w:rsid w:val="00DB6429"/>
    <w:rsid w:val="00DC1EDB"/>
    <w:rsid w:val="00DC4396"/>
    <w:rsid w:val="00DC47DD"/>
    <w:rsid w:val="00DC64FB"/>
    <w:rsid w:val="00DD487E"/>
    <w:rsid w:val="00E0181C"/>
    <w:rsid w:val="00E05621"/>
    <w:rsid w:val="00E100CA"/>
    <w:rsid w:val="00E222AC"/>
    <w:rsid w:val="00E344E3"/>
    <w:rsid w:val="00E40F29"/>
    <w:rsid w:val="00E4272E"/>
    <w:rsid w:val="00E612BB"/>
    <w:rsid w:val="00E77087"/>
    <w:rsid w:val="00E833B6"/>
    <w:rsid w:val="00E84DB2"/>
    <w:rsid w:val="00E86C2C"/>
    <w:rsid w:val="00EA16DA"/>
    <w:rsid w:val="00EB4DF8"/>
    <w:rsid w:val="00EB75FE"/>
    <w:rsid w:val="00ED12CF"/>
    <w:rsid w:val="00ED48E3"/>
    <w:rsid w:val="00ED73B6"/>
    <w:rsid w:val="00EE48C1"/>
    <w:rsid w:val="00EF5503"/>
    <w:rsid w:val="00EF7897"/>
    <w:rsid w:val="00F05904"/>
    <w:rsid w:val="00F10965"/>
    <w:rsid w:val="00F16F52"/>
    <w:rsid w:val="00F26236"/>
    <w:rsid w:val="00F266E9"/>
    <w:rsid w:val="00F32DE3"/>
    <w:rsid w:val="00F360EE"/>
    <w:rsid w:val="00F50DE1"/>
    <w:rsid w:val="00F6317B"/>
    <w:rsid w:val="00F743D6"/>
    <w:rsid w:val="00F80C9E"/>
    <w:rsid w:val="00F94E8E"/>
    <w:rsid w:val="00F96358"/>
    <w:rsid w:val="00FA3598"/>
    <w:rsid w:val="00FA6495"/>
    <w:rsid w:val="00FB1B37"/>
    <w:rsid w:val="00FB3814"/>
    <w:rsid w:val="00FB55C0"/>
    <w:rsid w:val="00FB57EC"/>
    <w:rsid w:val="00FB7176"/>
    <w:rsid w:val="00FC0B29"/>
    <w:rsid w:val="00FC3552"/>
    <w:rsid w:val="00FE105A"/>
    <w:rsid w:val="00FE2836"/>
    <w:rsid w:val="00FE32BC"/>
    <w:rsid w:val="00FE3D6C"/>
    <w:rsid w:val="00FE4C50"/>
    <w:rsid w:val="00FF1A9D"/>
    <w:rsid w:val="00FF1DFA"/>
    <w:rsid w:val="00FF3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5C6E0"/>
  <w15:chartTrackingRefBased/>
  <w15:docId w15:val="{D59E761D-277A-450B-BE72-DB789D7D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A4"/>
    <w:pPr>
      <w:spacing w:after="320" w:line="300" w:lineRule="auto"/>
    </w:pPr>
    <w:rPr>
      <w:rFonts w:eastAsiaTheme="minorEastAsia"/>
      <w:color w:val="44546A" w:themeColor="text2"/>
      <w:sz w:val="20"/>
      <w:szCs w:val="20"/>
      <w:lang w:eastAsia="ja-JP"/>
    </w:rPr>
  </w:style>
  <w:style w:type="paragraph" w:styleId="Heading1">
    <w:name w:val="heading 1"/>
    <w:basedOn w:val="Normal"/>
    <w:next w:val="Normal"/>
    <w:link w:val="Heading1Char"/>
    <w:uiPriority w:val="9"/>
    <w:qFormat/>
    <w:rsid w:val="007048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8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E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A0C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rsid w:val="00D538A4"/>
    <w:pPr>
      <w:spacing w:before="600"/>
    </w:pPr>
  </w:style>
  <w:style w:type="paragraph" w:styleId="Title">
    <w:name w:val="Title"/>
    <w:basedOn w:val="Normal"/>
    <w:next w:val="Normal"/>
    <w:link w:val="TitleChar"/>
    <w:uiPriority w:val="10"/>
    <w:qFormat/>
    <w:rsid w:val="00D538A4"/>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leChar">
    <w:name w:val="Title Char"/>
    <w:basedOn w:val="DefaultParagraphFont"/>
    <w:link w:val="Title"/>
    <w:uiPriority w:val="10"/>
    <w:rsid w:val="00D538A4"/>
    <w:rPr>
      <w:rFonts w:asciiTheme="majorHAnsi" w:eastAsiaTheme="majorEastAsia" w:hAnsiTheme="majorHAnsi" w:cstheme="majorBidi"/>
      <w:color w:val="4472C4" w:themeColor="accent1"/>
      <w:kern w:val="28"/>
      <w:sz w:val="96"/>
      <w:szCs w:val="96"/>
      <w:lang w:eastAsia="ja-JP"/>
    </w:rPr>
  </w:style>
  <w:style w:type="paragraph" w:styleId="Subtitle">
    <w:name w:val="Subtitle"/>
    <w:basedOn w:val="Normal"/>
    <w:next w:val="Normal"/>
    <w:link w:val="SubtitleChar"/>
    <w:uiPriority w:val="11"/>
    <w:qFormat/>
    <w:rsid w:val="00D538A4"/>
    <w:pPr>
      <w:numPr>
        <w:ilvl w:val="1"/>
      </w:numPr>
      <w:spacing w:after="0" w:line="240" w:lineRule="auto"/>
    </w:pPr>
    <w:rPr>
      <w:sz w:val="32"/>
      <w:szCs w:val="32"/>
    </w:rPr>
  </w:style>
  <w:style w:type="character" w:customStyle="1" w:styleId="SubtitleChar">
    <w:name w:val="Subtitle Char"/>
    <w:basedOn w:val="DefaultParagraphFont"/>
    <w:link w:val="Subtitle"/>
    <w:uiPriority w:val="11"/>
    <w:rsid w:val="00D538A4"/>
    <w:rPr>
      <w:rFonts w:eastAsiaTheme="minorEastAsia"/>
      <w:color w:val="44546A" w:themeColor="text2"/>
      <w:sz w:val="32"/>
      <w:szCs w:val="32"/>
      <w:lang w:eastAsia="ja-JP"/>
    </w:rPr>
  </w:style>
  <w:style w:type="paragraph" w:customStyle="1" w:styleId="TableSpace">
    <w:name w:val="Table Space"/>
    <w:basedOn w:val="NoSpacing"/>
    <w:uiPriority w:val="99"/>
    <w:rsid w:val="00D538A4"/>
    <w:pPr>
      <w:spacing w:line="14" w:lineRule="exact"/>
    </w:pPr>
  </w:style>
  <w:style w:type="paragraph" w:styleId="NoSpacing">
    <w:name w:val="No Spacing"/>
    <w:link w:val="NoSpacingChar"/>
    <w:uiPriority w:val="1"/>
    <w:qFormat/>
    <w:rsid w:val="00D538A4"/>
    <w:pPr>
      <w:spacing w:after="0" w:line="240" w:lineRule="auto"/>
    </w:pPr>
    <w:rPr>
      <w:rFonts w:eastAsiaTheme="minorEastAsia"/>
      <w:color w:val="44546A" w:themeColor="text2"/>
      <w:sz w:val="20"/>
      <w:szCs w:val="20"/>
      <w:lang w:eastAsia="ja-JP"/>
    </w:rPr>
  </w:style>
  <w:style w:type="paragraph" w:styleId="ListParagraph">
    <w:name w:val="List Paragraph"/>
    <w:basedOn w:val="Normal"/>
    <w:uiPriority w:val="34"/>
    <w:qFormat/>
    <w:rsid w:val="00781656"/>
    <w:pPr>
      <w:ind w:left="720"/>
      <w:contextualSpacing/>
    </w:pPr>
  </w:style>
  <w:style w:type="character" w:styleId="Hyperlink">
    <w:name w:val="Hyperlink"/>
    <w:basedOn w:val="DefaultParagraphFont"/>
    <w:uiPriority w:val="99"/>
    <w:unhideWhenUsed/>
    <w:rsid w:val="0030415F"/>
    <w:rPr>
      <w:color w:val="0563C1" w:themeColor="hyperlink"/>
      <w:u w:val="single"/>
    </w:rPr>
  </w:style>
  <w:style w:type="character" w:styleId="UnresolvedMention">
    <w:name w:val="Unresolved Mention"/>
    <w:basedOn w:val="DefaultParagraphFont"/>
    <w:uiPriority w:val="99"/>
    <w:semiHidden/>
    <w:unhideWhenUsed/>
    <w:rsid w:val="0030415F"/>
    <w:rPr>
      <w:color w:val="605E5C"/>
      <w:shd w:val="clear" w:color="auto" w:fill="E1DFDD"/>
    </w:rPr>
  </w:style>
  <w:style w:type="character" w:customStyle="1" w:styleId="NoSpacingChar">
    <w:name w:val="No Spacing Char"/>
    <w:basedOn w:val="DefaultParagraphFont"/>
    <w:link w:val="NoSpacing"/>
    <w:uiPriority w:val="1"/>
    <w:rsid w:val="00C910B7"/>
    <w:rPr>
      <w:rFonts w:eastAsiaTheme="minorEastAsia"/>
      <w:color w:val="44546A" w:themeColor="text2"/>
      <w:sz w:val="20"/>
      <w:szCs w:val="20"/>
      <w:lang w:eastAsia="ja-JP"/>
    </w:rPr>
  </w:style>
  <w:style w:type="character" w:styleId="CommentReference">
    <w:name w:val="annotation reference"/>
    <w:basedOn w:val="DefaultParagraphFont"/>
    <w:uiPriority w:val="99"/>
    <w:semiHidden/>
    <w:unhideWhenUsed/>
    <w:rsid w:val="00516412"/>
    <w:rPr>
      <w:sz w:val="16"/>
      <w:szCs w:val="16"/>
    </w:rPr>
  </w:style>
  <w:style w:type="paragraph" w:styleId="CommentText">
    <w:name w:val="annotation text"/>
    <w:basedOn w:val="Normal"/>
    <w:link w:val="CommentTextChar"/>
    <w:uiPriority w:val="99"/>
    <w:semiHidden/>
    <w:unhideWhenUsed/>
    <w:rsid w:val="00516412"/>
    <w:pPr>
      <w:spacing w:line="240" w:lineRule="auto"/>
    </w:pPr>
  </w:style>
  <w:style w:type="character" w:customStyle="1" w:styleId="CommentTextChar">
    <w:name w:val="Comment Text Char"/>
    <w:basedOn w:val="DefaultParagraphFont"/>
    <w:link w:val="CommentText"/>
    <w:uiPriority w:val="99"/>
    <w:semiHidden/>
    <w:rsid w:val="00516412"/>
    <w:rPr>
      <w:rFonts w:eastAsiaTheme="minorEastAsia"/>
      <w:color w:val="44546A" w:themeColor="text2"/>
      <w:sz w:val="20"/>
      <w:szCs w:val="20"/>
      <w:lang w:eastAsia="ja-JP"/>
    </w:rPr>
  </w:style>
  <w:style w:type="paragraph" w:styleId="CommentSubject">
    <w:name w:val="annotation subject"/>
    <w:basedOn w:val="CommentText"/>
    <w:next w:val="CommentText"/>
    <w:link w:val="CommentSubjectChar"/>
    <w:uiPriority w:val="99"/>
    <w:semiHidden/>
    <w:unhideWhenUsed/>
    <w:rsid w:val="00516412"/>
    <w:rPr>
      <w:b/>
      <w:bCs/>
    </w:rPr>
  </w:style>
  <w:style w:type="character" w:customStyle="1" w:styleId="CommentSubjectChar">
    <w:name w:val="Comment Subject Char"/>
    <w:basedOn w:val="CommentTextChar"/>
    <w:link w:val="CommentSubject"/>
    <w:uiPriority w:val="99"/>
    <w:semiHidden/>
    <w:rsid w:val="00516412"/>
    <w:rPr>
      <w:rFonts w:eastAsiaTheme="minorEastAsia"/>
      <w:b/>
      <w:bCs/>
      <w:color w:val="44546A" w:themeColor="text2"/>
      <w:sz w:val="20"/>
      <w:szCs w:val="20"/>
      <w:lang w:eastAsia="ja-JP"/>
    </w:rPr>
  </w:style>
  <w:style w:type="paragraph" w:styleId="BalloonText">
    <w:name w:val="Balloon Text"/>
    <w:basedOn w:val="Normal"/>
    <w:link w:val="BalloonTextChar"/>
    <w:uiPriority w:val="99"/>
    <w:semiHidden/>
    <w:unhideWhenUsed/>
    <w:rsid w:val="00516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412"/>
    <w:rPr>
      <w:rFonts w:ascii="Segoe UI" w:eastAsiaTheme="minorEastAsia" w:hAnsi="Segoe UI" w:cs="Segoe UI"/>
      <w:color w:val="44546A" w:themeColor="text2"/>
      <w:sz w:val="18"/>
      <w:szCs w:val="18"/>
      <w:lang w:eastAsia="ja-JP"/>
    </w:rPr>
  </w:style>
  <w:style w:type="character" w:customStyle="1" w:styleId="Heading2Char">
    <w:name w:val="Heading 2 Char"/>
    <w:basedOn w:val="DefaultParagraphFont"/>
    <w:link w:val="Heading2"/>
    <w:uiPriority w:val="9"/>
    <w:rsid w:val="0070481C"/>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70481C"/>
    <w:rPr>
      <w:rFonts w:asciiTheme="majorHAnsi" w:eastAsiaTheme="majorEastAsia" w:hAnsiTheme="majorHAnsi" w:cstheme="majorBidi"/>
      <w:color w:val="1F3763" w:themeColor="accent1" w:themeShade="7F"/>
      <w:sz w:val="24"/>
      <w:szCs w:val="24"/>
      <w:lang w:eastAsia="ja-JP"/>
    </w:rPr>
  </w:style>
  <w:style w:type="character" w:customStyle="1" w:styleId="Heading1Char">
    <w:name w:val="Heading 1 Char"/>
    <w:basedOn w:val="DefaultParagraphFont"/>
    <w:link w:val="Heading1"/>
    <w:uiPriority w:val="9"/>
    <w:rsid w:val="0070481C"/>
    <w:rPr>
      <w:rFonts w:asciiTheme="majorHAnsi" w:eastAsiaTheme="majorEastAsia" w:hAnsiTheme="majorHAnsi" w:cstheme="majorBidi"/>
      <w:color w:val="2F5496" w:themeColor="accent1" w:themeShade="BF"/>
      <w:sz w:val="32"/>
      <w:szCs w:val="32"/>
      <w:lang w:eastAsia="ja-JP"/>
    </w:rPr>
  </w:style>
  <w:style w:type="paragraph" w:styleId="TOC1">
    <w:name w:val="toc 1"/>
    <w:basedOn w:val="Normal"/>
    <w:next w:val="Normal"/>
    <w:autoRedefine/>
    <w:uiPriority w:val="39"/>
    <w:unhideWhenUsed/>
    <w:rsid w:val="00C178F1"/>
    <w:pPr>
      <w:tabs>
        <w:tab w:val="right" w:leader="dot" w:pos="9350"/>
      </w:tabs>
      <w:spacing w:after="100"/>
    </w:pPr>
    <w:rPr>
      <w:rFonts w:asciiTheme="majorHAnsi" w:hAnsiTheme="majorHAnsi" w:cstheme="majorHAnsi"/>
      <w:sz w:val="32"/>
      <w:szCs w:val="32"/>
    </w:rPr>
  </w:style>
  <w:style w:type="paragraph" w:styleId="TOC2">
    <w:name w:val="toc 2"/>
    <w:basedOn w:val="Normal"/>
    <w:next w:val="Normal"/>
    <w:autoRedefine/>
    <w:uiPriority w:val="39"/>
    <w:unhideWhenUsed/>
    <w:rsid w:val="00274099"/>
    <w:pPr>
      <w:spacing w:after="100"/>
      <w:ind w:left="200"/>
    </w:pPr>
  </w:style>
  <w:style w:type="paragraph" w:styleId="TOC3">
    <w:name w:val="toc 3"/>
    <w:basedOn w:val="Normal"/>
    <w:next w:val="Normal"/>
    <w:autoRedefine/>
    <w:uiPriority w:val="39"/>
    <w:unhideWhenUsed/>
    <w:rsid w:val="00274099"/>
    <w:pPr>
      <w:spacing w:after="100"/>
      <w:ind w:left="400"/>
    </w:pPr>
  </w:style>
  <w:style w:type="paragraph" w:styleId="Header">
    <w:name w:val="header"/>
    <w:basedOn w:val="Normal"/>
    <w:link w:val="HeaderChar"/>
    <w:uiPriority w:val="99"/>
    <w:unhideWhenUsed/>
    <w:rsid w:val="00274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099"/>
    <w:rPr>
      <w:rFonts w:eastAsiaTheme="minorEastAsia"/>
      <w:color w:val="44546A" w:themeColor="text2"/>
      <w:sz w:val="20"/>
      <w:szCs w:val="20"/>
      <w:lang w:eastAsia="ja-JP"/>
    </w:rPr>
  </w:style>
  <w:style w:type="paragraph" w:styleId="Footer">
    <w:name w:val="footer"/>
    <w:basedOn w:val="Normal"/>
    <w:link w:val="FooterChar"/>
    <w:uiPriority w:val="99"/>
    <w:unhideWhenUsed/>
    <w:rsid w:val="00274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099"/>
    <w:rPr>
      <w:rFonts w:eastAsiaTheme="minorEastAsia"/>
      <w:color w:val="44546A" w:themeColor="text2"/>
      <w:sz w:val="20"/>
      <w:szCs w:val="20"/>
      <w:lang w:eastAsia="ja-JP"/>
    </w:rPr>
  </w:style>
  <w:style w:type="paragraph" w:styleId="Revision">
    <w:name w:val="Revision"/>
    <w:hidden/>
    <w:uiPriority w:val="99"/>
    <w:semiHidden/>
    <w:rsid w:val="000F2C20"/>
    <w:pPr>
      <w:spacing w:after="0" w:line="240" w:lineRule="auto"/>
    </w:pPr>
    <w:rPr>
      <w:rFonts w:eastAsiaTheme="minorEastAsia"/>
      <w:color w:val="44546A" w:themeColor="text2"/>
      <w:sz w:val="20"/>
      <w:szCs w:val="20"/>
      <w:lang w:eastAsia="ja-JP"/>
    </w:rPr>
  </w:style>
  <w:style w:type="character" w:styleId="FollowedHyperlink">
    <w:name w:val="FollowedHyperlink"/>
    <w:basedOn w:val="DefaultParagraphFont"/>
    <w:uiPriority w:val="99"/>
    <w:semiHidden/>
    <w:unhideWhenUsed/>
    <w:rsid w:val="00466348"/>
    <w:rPr>
      <w:color w:val="954F72" w:themeColor="followedHyperlink"/>
      <w:u w:val="single"/>
    </w:rPr>
  </w:style>
  <w:style w:type="character" w:customStyle="1" w:styleId="Heading4Char">
    <w:name w:val="Heading 4 Char"/>
    <w:basedOn w:val="DefaultParagraphFont"/>
    <w:link w:val="Heading4"/>
    <w:uiPriority w:val="9"/>
    <w:rsid w:val="000A7E2F"/>
    <w:rPr>
      <w:rFonts w:asciiTheme="majorHAnsi" w:eastAsiaTheme="majorEastAsia" w:hAnsiTheme="majorHAnsi" w:cstheme="majorBidi"/>
      <w:i/>
      <w:iCs/>
      <w:color w:val="2F5496" w:themeColor="accent1" w:themeShade="BF"/>
      <w:sz w:val="20"/>
      <w:szCs w:val="20"/>
      <w:lang w:eastAsia="ja-JP"/>
    </w:rPr>
  </w:style>
  <w:style w:type="paragraph" w:styleId="TOC4">
    <w:name w:val="toc 4"/>
    <w:basedOn w:val="Normal"/>
    <w:next w:val="Normal"/>
    <w:autoRedefine/>
    <w:uiPriority w:val="39"/>
    <w:unhideWhenUsed/>
    <w:rsid w:val="007E604A"/>
    <w:pPr>
      <w:spacing w:after="100"/>
      <w:ind w:left="600"/>
    </w:pPr>
  </w:style>
  <w:style w:type="character" w:customStyle="1" w:styleId="Heading5Char">
    <w:name w:val="Heading 5 Char"/>
    <w:basedOn w:val="DefaultParagraphFont"/>
    <w:link w:val="Heading5"/>
    <w:uiPriority w:val="9"/>
    <w:rsid w:val="009A0C2B"/>
    <w:rPr>
      <w:rFonts w:asciiTheme="majorHAnsi" w:eastAsiaTheme="majorEastAsia" w:hAnsiTheme="majorHAnsi" w:cstheme="majorBidi"/>
      <w:color w:val="2F5496" w:themeColor="accent1" w:themeShade="BF"/>
      <w:sz w:val="20"/>
      <w:szCs w:val="20"/>
      <w:lang w:eastAsia="ja-JP"/>
    </w:rPr>
  </w:style>
  <w:style w:type="paragraph" w:styleId="TOC5">
    <w:name w:val="toc 5"/>
    <w:basedOn w:val="Normal"/>
    <w:next w:val="Normal"/>
    <w:autoRedefine/>
    <w:uiPriority w:val="39"/>
    <w:unhideWhenUsed/>
    <w:rsid w:val="00F266E9"/>
    <w:pPr>
      <w:spacing w:after="100"/>
      <w:ind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0975">
      <w:bodyDiv w:val="1"/>
      <w:marLeft w:val="0"/>
      <w:marRight w:val="0"/>
      <w:marTop w:val="0"/>
      <w:marBottom w:val="0"/>
      <w:divBdr>
        <w:top w:val="none" w:sz="0" w:space="0" w:color="auto"/>
        <w:left w:val="none" w:sz="0" w:space="0" w:color="auto"/>
        <w:bottom w:val="none" w:sz="0" w:space="0" w:color="auto"/>
        <w:right w:val="none" w:sz="0" w:space="0" w:color="auto"/>
      </w:divBdr>
    </w:div>
    <w:div w:id="355541269">
      <w:bodyDiv w:val="1"/>
      <w:marLeft w:val="0"/>
      <w:marRight w:val="0"/>
      <w:marTop w:val="0"/>
      <w:marBottom w:val="0"/>
      <w:divBdr>
        <w:top w:val="none" w:sz="0" w:space="0" w:color="auto"/>
        <w:left w:val="none" w:sz="0" w:space="0" w:color="auto"/>
        <w:bottom w:val="none" w:sz="0" w:space="0" w:color="auto"/>
        <w:right w:val="none" w:sz="0" w:space="0" w:color="auto"/>
      </w:divBdr>
    </w:div>
    <w:div w:id="559099897">
      <w:bodyDiv w:val="1"/>
      <w:marLeft w:val="0"/>
      <w:marRight w:val="0"/>
      <w:marTop w:val="0"/>
      <w:marBottom w:val="0"/>
      <w:divBdr>
        <w:top w:val="none" w:sz="0" w:space="0" w:color="auto"/>
        <w:left w:val="none" w:sz="0" w:space="0" w:color="auto"/>
        <w:bottom w:val="none" w:sz="0" w:space="0" w:color="auto"/>
        <w:right w:val="none" w:sz="0" w:space="0" w:color="auto"/>
      </w:divBdr>
    </w:div>
    <w:div w:id="635990261">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4">
          <w:marLeft w:val="0"/>
          <w:marRight w:val="0"/>
          <w:marTop w:val="0"/>
          <w:marBottom w:val="0"/>
          <w:divBdr>
            <w:top w:val="none" w:sz="0" w:space="0" w:color="auto"/>
            <w:left w:val="none" w:sz="0" w:space="0" w:color="auto"/>
            <w:bottom w:val="none" w:sz="0" w:space="0" w:color="auto"/>
            <w:right w:val="none" w:sz="0" w:space="0" w:color="auto"/>
          </w:divBdr>
        </w:div>
      </w:divsChild>
    </w:div>
    <w:div w:id="686755550">
      <w:bodyDiv w:val="1"/>
      <w:marLeft w:val="0"/>
      <w:marRight w:val="0"/>
      <w:marTop w:val="0"/>
      <w:marBottom w:val="0"/>
      <w:divBdr>
        <w:top w:val="none" w:sz="0" w:space="0" w:color="auto"/>
        <w:left w:val="none" w:sz="0" w:space="0" w:color="auto"/>
        <w:bottom w:val="none" w:sz="0" w:space="0" w:color="auto"/>
        <w:right w:val="none" w:sz="0" w:space="0" w:color="auto"/>
      </w:divBdr>
    </w:div>
    <w:div w:id="791676962">
      <w:bodyDiv w:val="1"/>
      <w:marLeft w:val="0"/>
      <w:marRight w:val="0"/>
      <w:marTop w:val="0"/>
      <w:marBottom w:val="0"/>
      <w:divBdr>
        <w:top w:val="none" w:sz="0" w:space="0" w:color="auto"/>
        <w:left w:val="none" w:sz="0" w:space="0" w:color="auto"/>
        <w:bottom w:val="none" w:sz="0" w:space="0" w:color="auto"/>
        <w:right w:val="none" w:sz="0" w:space="0" w:color="auto"/>
      </w:divBdr>
      <w:divsChild>
        <w:div w:id="972908469">
          <w:marLeft w:val="0"/>
          <w:marRight w:val="0"/>
          <w:marTop w:val="0"/>
          <w:marBottom w:val="0"/>
          <w:divBdr>
            <w:top w:val="none" w:sz="0" w:space="0" w:color="auto"/>
            <w:left w:val="none" w:sz="0" w:space="0" w:color="auto"/>
            <w:bottom w:val="none" w:sz="0" w:space="0" w:color="auto"/>
            <w:right w:val="none" w:sz="0" w:space="0" w:color="auto"/>
          </w:divBdr>
        </w:div>
      </w:divsChild>
    </w:div>
    <w:div w:id="913782295">
      <w:bodyDiv w:val="1"/>
      <w:marLeft w:val="0"/>
      <w:marRight w:val="0"/>
      <w:marTop w:val="0"/>
      <w:marBottom w:val="0"/>
      <w:divBdr>
        <w:top w:val="none" w:sz="0" w:space="0" w:color="auto"/>
        <w:left w:val="none" w:sz="0" w:space="0" w:color="auto"/>
        <w:bottom w:val="none" w:sz="0" w:space="0" w:color="auto"/>
        <w:right w:val="none" w:sz="0" w:space="0" w:color="auto"/>
      </w:divBdr>
    </w:div>
    <w:div w:id="944001597">
      <w:bodyDiv w:val="1"/>
      <w:marLeft w:val="0"/>
      <w:marRight w:val="0"/>
      <w:marTop w:val="0"/>
      <w:marBottom w:val="0"/>
      <w:divBdr>
        <w:top w:val="none" w:sz="0" w:space="0" w:color="auto"/>
        <w:left w:val="none" w:sz="0" w:space="0" w:color="auto"/>
        <w:bottom w:val="none" w:sz="0" w:space="0" w:color="auto"/>
        <w:right w:val="none" w:sz="0" w:space="0" w:color="auto"/>
      </w:divBdr>
    </w:div>
    <w:div w:id="1013805469">
      <w:bodyDiv w:val="1"/>
      <w:marLeft w:val="0"/>
      <w:marRight w:val="0"/>
      <w:marTop w:val="0"/>
      <w:marBottom w:val="0"/>
      <w:divBdr>
        <w:top w:val="none" w:sz="0" w:space="0" w:color="auto"/>
        <w:left w:val="none" w:sz="0" w:space="0" w:color="auto"/>
        <w:bottom w:val="none" w:sz="0" w:space="0" w:color="auto"/>
        <w:right w:val="none" w:sz="0" w:space="0" w:color="auto"/>
      </w:divBdr>
    </w:div>
    <w:div w:id="1336376467">
      <w:bodyDiv w:val="1"/>
      <w:marLeft w:val="0"/>
      <w:marRight w:val="0"/>
      <w:marTop w:val="0"/>
      <w:marBottom w:val="0"/>
      <w:divBdr>
        <w:top w:val="none" w:sz="0" w:space="0" w:color="auto"/>
        <w:left w:val="none" w:sz="0" w:space="0" w:color="auto"/>
        <w:bottom w:val="none" w:sz="0" w:space="0" w:color="auto"/>
        <w:right w:val="none" w:sz="0" w:space="0" w:color="auto"/>
      </w:divBdr>
    </w:div>
    <w:div w:id="1421022342">
      <w:bodyDiv w:val="1"/>
      <w:marLeft w:val="0"/>
      <w:marRight w:val="0"/>
      <w:marTop w:val="0"/>
      <w:marBottom w:val="0"/>
      <w:divBdr>
        <w:top w:val="none" w:sz="0" w:space="0" w:color="auto"/>
        <w:left w:val="none" w:sz="0" w:space="0" w:color="auto"/>
        <w:bottom w:val="none" w:sz="0" w:space="0" w:color="auto"/>
        <w:right w:val="none" w:sz="0" w:space="0" w:color="auto"/>
      </w:divBdr>
    </w:div>
    <w:div w:id="1540126850">
      <w:bodyDiv w:val="1"/>
      <w:marLeft w:val="0"/>
      <w:marRight w:val="0"/>
      <w:marTop w:val="0"/>
      <w:marBottom w:val="0"/>
      <w:divBdr>
        <w:top w:val="none" w:sz="0" w:space="0" w:color="auto"/>
        <w:left w:val="none" w:sz="0" w:space="0" w:color="auto"/>
        <w:bottom w:val="none" w:sz="0" w:space="0" w:color="auto"/>
        <w:right w:val="none" w:sz="0" w:space="0" w:color="auto"/>
      </w:divBdr>
    </w:div>
    <w:div w:id="1571965151">
      <w:bodyDiv w:val="1"/>
      <w:marLeft w:val="0"/>
      <w:marRight w:val="0"/>
      <w:marTop w:val="0"/>
      <w:marBottom w:val="0"/>
      <w:divBdr>
        <w:top w:val="none" w:sz="0" w:space="0" w:color="auto"/>
        <w:left w:val="none" w:sz="0" w:space="0" w:color="auto"/>
        <w:bottom w:val="none" w:sz="0" w:space="0" w:color="auto"/>
        <w:right w:val="none" w:sz="0" w:space="0" w:color="auto"/>
      </w:divBdr>
      <w:divsChild>
        <w:div w:id="2052221281">
          <w:marLeft w:val="0"/>
          <w:marRight w:val="0"/>
          <w:marTop w:val="0"/>
          <w:marBottom w:val="0"/>
          <w:divBdr>
            <w:top w:val="none" w:sz="0" w:space="0" w:color="auto"/>
            <w:left w:val="none" w:sz="0" w:space="0" w:color="auto"/>
            <w:bottom w:val="none" w:sz="0" w:space="0" w:color="auto"/>
            <w:right w:val="none" w:sz="0" w:space="0" w:color="auto"/>
          </w:divBdr>
          <w:divsChild>
            <w:div w:id="359864929">
              <w:marLeft w:val="0"/>
              <w:marRight w:val="0"/>
              <w:marTop w:val="0"/>
              <w:marBottom w:val="0"/>
              <w:divBdr>
                <w:top w:val="none" w:sz="0" w:space="0" w:color="auto"/>
                <w:left w:val="none" w:sz="0" w:space="0" w:color="auto"/>
                <w:bottom w:val="none" w:sz="0" w:space="0" w:color="auto"/>
                <w:right w:val="none" w:sz="0" w:space="0" w:color="auto"/>
              </w:divBdr>
              <w:divsChild>
                <w:div w:id="12863550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9141845">
          <w:marLeft w:val="0"/>
          <w:marRight w:val="0"/>
          <w:marTop w:val="0"/>
          <w:marBottom w:val="0"/>
          <w:divBdr>
            <w:top w:val="none" w:sz="0" w:space="0" w:color="auto"/>
            <w:left w:val="none" w:sz="0" w:space="0" w:color="auto"/>
            <w:bottom w:val="none" w:sz="0" w:space="0" w:color="auto"/>
            <w:right w:val="none" w:sz="0" w:space="0" w:color="auto"/>
          </w:divBdr>
          <w:divsChild>
            <w:div w:id="790442005">
              <w:marLeft w:val="0"/>
              <w:marRight w:val="0"/>
              <w:marTop w:val="270"/>
              <w:marBottom w:val="270"/>
              <w:divBdr>
                <w:top w:val="none" w:sz="0" w:space="0" w:color="auto"/>
                <w:left w:val="single" w:sz="36" w:space="31" w:color="2AB27B"/>
                <w:bottom w:val="none" w:sz="0" w:space="0" w:color="auto"/>
                <w:right w:val="none" w:sz="0" w:space="0" w:color="auto"/>
              </w:divBdr>
            </w:div>
            <w:div w:id="439185878">
              <w:marLeft w:val="0"/>
              <w:marRight w:val="0"/>
              <w:marTop w:val="270"/>
              <w:marBottom w:val="270"/>
              <w:divBdr>
                <w:top w:val="none" w:sz="0" w:space="0" w:color="auto"/>
                <w:left w:val="single" w:sz="36" w:space="31" w:color="2AB27B"/>
                <w:bottom w:val="none" w:sz="0" w:space="0" w:color="auto"/>
                <w:right w:val="none" w:sz="0" w:space="0" w:color="auto"/>
              </w:divBdr>
            </w:div>
          </w:divsChild>
        </w:div>
      </w:divsChild>
    </w:div>
    <w:div w:id="1640915498">
      <w:bodyDiv w:val="1"/>
      <w:marLeft w:val="0"/>
      <w:marRight w:val="0"/>
      <w:marTop w:val="0"/>
      <w:marBottom w:val="0"/>
      <w:divBdr>
        <w:top w:val="none" w:sz="0" w:space="0" w:color="auto"/>
        <w:left w:val="none" w:sz="0" w:space="0" w:color="auto"/>
        <w:bottom w:val="none" w:sz="0" w:space="0" w:color="auto"/>
        <w:right w:val="none" w:sz="0" w:space="0" w:color="auto"/>
      </w:divBdr>
    </w:div>
    <w:div w:id="165055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uardian.emerson.com/Login/"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file://uspit-fp05/" TargetMode="External"/><Relationship Id="rId29" Type="http://schemas.openxmlformats.org/officeDocument/2006/relationships/image" Target="media/image15.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hyperlink" Target="http://www.microsoft.com/download/en/details.aspx?id=26798" TargetMode="External"/><Relationship Id="rId37" Type="http://schemas.openxmlformats.org/officeDocument/2006/relationships/image" Target="media/image19.png"/><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ovationusers.com/" TargetMode="External"/><Relationship Id="rId10" Type="http://schemas.openxmlformats.org/officeDocument/2006/relationships/footnotes" Target="footnotes.xml"/><Relationship Id="rId19" Type="http://schemas.openxmlformats.org/officeDocument/2006/relationships/hyperlink" Target="mailto:USPITSWLicensing@Emerson.com" TargetMode="External"/><Relationship Id="rId31" Type="http://schemas.openxmlformats.org/officeDocument/2006/relationships/hyperlink" Target="http://pwsintra.emersonprocess.com/sites/crossroads/default.aspx"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8.jpeg"/><Relationship Id="rId43"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support.microsoft.com/en-us/help/2580960/debug-diagnostics-tool-v1-2-is-now-available" TargetMode="External"/><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2022-06-05T00:00:00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557266955E14E48B1B3D60530A21204" ma:contentTypeVersion="22" ma:contentTypeDescription="Create a new document." ma:contentTypeScope="" ma:versionID="2cd80b26b835649d9fc480dfdaf7c355">
  <xsd:schema xmlns:xsd="http://www.w3.org/2001/XMLSchema" xmlns:xs="http://www.w3.org/2001/XMLSchema" xmlns:p="http://schemas.microsoft.com/office/2006/metadata/properties" xmlns:ns1="http://schemas.microsoft.com/sharepoint/v3" xmlns:ns2="9afd8d28-affe-4c57-af8c-c2d4cfa47668" xmlns:ns3="5508a72f-55c1-41b8-af28-f2892422c215" targetNamespace="http://schemas.microsoft.com/office/2006/metadata/properties" ma:root="true" ma:fieldsID="c555b9d76b7dcb2bfd20334b050ca5b4" ns1:_="" ns2:_="" ns3:_="">
    <xsd:import namespace="http://schemas.microsoft.com/sharepoint/v3"/>
    <xsd:import namespace="9afd8d28-affe-4c57-af8c-c2d4cfa47668"/>
    <xsd:import namespace="5508a72f-55c1-41b8-af28-f2892422c215"/>
    <xsd:element name="properties">
      <xsd:complexType>
        <xsd:sequence>
          <xsd:element name="documentManagement">
            <xsd:complexType>
              <xsd:all>
                <xsd:element ref="ns2:Content_x0020_Creator"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Category" minOccurs="0"/>
                <xsd:element ref="ns1:AverageRating" minOccurs="0"/>
                <xsd:element ref="ns1:RatedBy" minOccurs="0"/>
                <xsd:element ref="ns1:Ratings"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1" nillable="true" ma:displayName="Rating (0-5)" ma:decimals="2" ma:description="Average value of all the ratings that have been submitted" ma:internalName="AverageRating" ma:readOnly="true">
      <xsd:simpleType>
        <xsd:restriction base="dms:Number"/>
      </xsd:simpleType>
    </xsd:element>
    <xsd:element name="RatedBy" ma:index="2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3" nillable="true" ma:displayName="User ratings" ma:description="User ratings for the item" ma:hidden="true" ma:internalName="Ratings">
      <xsd:simpleType>
        <xsd:restriction base="dms:Note"/>
      </xsd:simpleType>
    </xsd:element>
    <xsd:element name="LikedBy" ma:index="24"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afd8d28-affe-4c57-af8c-c2d4cfa47668" elementFormDefault="qualified">
    <xsd:import namespace="http://schemas.microsoft.com/office/2006/documentManagement/types"/>
    <xsd:import namespace="http://schemas.microsoft.com/office/infopath/2007/PartnerControls"/>
    <xsd:element name="Content_x0020_Creator" ma:index="2" nillable="true" ma:displayName="Content Creator" ma:description="Original submitter and creator of content" ma:list="UserInfo" ma:SharePointGroup="0" ma:internalName="Content_x0020_Creat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AutoKeyPoints" ma:index="9" nillable="true" ma:displayName="MediaServiceAutoKeyPoints" ma:hidden="true" ma:internalName="MediaServiceAutoKeyPoints" ma:readOnly="true">
      <xsd:simpleType>
        <xsd:restriction base="dms:Note"/>
      </xsd:simpleType>
    </xsd:element>
    <xsd:element name="MediaServiceKeyPoints" ma:index="10"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Category" ma:index="20" nillable="true" ma:displayName="Category" ma:default="Unassigned" ma:description="Main category this document fits into." ma:format="Dropdown" ma:indexed="true" ma:internalName="Category">
      <xsd:simpleType>
        <xsd:restriction base="dms:Choice">
          <xsd:enumeration value="Unassigned"/>
          <xsd:enumeration value="Ovation Controller (OCR, OCC, VirtualC)"/>
          <xsd:enumeration value="Ovation I/O"/>
          <xsd:enumeration value="Control"/>
          <xsd:enumeration value="Database"/>
          <xsd:enumeration value="Ovation Applications (Graphics, Control Builder)"/>
          <xsd:enumeration value="Bus Technologies (Profi, Device, Field)"/>
          <xsd:enumeration value="Networking"/>
          <xsd:enumeration value="Ovation Workstation (Installation, Rebuild)"/>
          <xsd:enumeration value="Windows Patching"/>
          <xsd:enumeration value="Windows Performance"/>
          <xsd:enumeration value="Active Directory / Domain Controllers"/>
          <xsd:enumeration value="Ovation Process Historian"/>
          <xsd:enumeration value="Datalinks"/>
          <xsd:enumeration value="PWCS"/>
          <xsd:enumeration value="Virtualization"/>
          <xsd:enumeration value="Simulation"/>
          <xsd:enumeration value="Process (Turbines, Boilers, Power/Grounding)"/>
          <xsd:enumeration value="External (EDS, SmartProcess, AMS)"/>
        </xsd:restriction>
      </xsd:simpleType>
    </xsd:element>
  </xsd:schema>
  <xsd:schema xmlns:xsd="http://www.w3.org/2001/XMLSchema" xmlns:xs="http://www.w3.org/2001/XMLSchema" xmlns:dms="http://schemas.microsoft.com/office/2006/documentManagement/types" xmlns:pc="http://schemas.microsoft.com/office/infopath/2007/PartnerControls" targetNamespace="5508a72f-55c1-41b8-af28-f2892422c21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Ratings xmlns="http://schemas.microsoft.com/sharepoint/v3" xsi:nil="true"/>
    <LikedBy xmlns="http://schemas.microsoft.com/sharepoint/v3">
      <UserInfo>
        <DisplayName/>
        <AccountId xsi:nil="true"/>
        <AccountType/>
      </UserInfo>
    </LikedBy>
    <Content_x0020_Creator xmlns="9afd8d28-affe-4c57-af8c-c2d4cfa47668">
      <UserInfo>
        <DisplayName>Hernandez, Walter [AUTOSOL/PWS/CR]</DisplayName>
        <AccountId>35</AccountId>
        <AccountType/>
      </UserInfo>
    </Content_x0020_Creator>
    <Category xmlns="9afd8d28-affe-4c57-af8c-c2d4cfa47668">Ovation Workstation (Installation, Rebuild)</Category>
    <RatedBy xmlns="http://schemas.microsoft.com/sharepoint/v3">
      <UserInfo>
        <DisplayName/>
        <AccountId xsi:nil="true"/>
        <AccountType/>
      </UserInfo>
    </RatedBy>
    <SharedWithUsers xmlns="5508a72f-55c1-41b8-af28-f2892422c215">
      <UserInfo>
        <DisplayName>Hidalgo, Jose [AUTOSOL/PWS/CR]</DisplayName>
        <AccountId>42</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49D94-0CF9-4518-A5B4-CDA2CD419C7B}">
  <ds:schemaRefs>
    <ds:schemaRef ds:uri="http://schemas.microsoft.com/sharepoint/v3/contenttype/forms"/>
  </ds:schemaRefs>
</ds:datastoreItem>
</file>

<file path=customXml/itemProps3.xml><?xml version="1.0" encoding="utf-8"?>
<ds:datastoreItem xmlns:ds="http://schemas.openxmlformats.org/officeDocument/2006/customXml" ds:itemID="{87F3F021-80F9-4017-B358-4FA55556A93F}">
  <ds:schemaRefs>
    <ds:schemaRef ds:uri="http://schemas.openxmlformats.org/officeDocument/2006/bibliography"/>
  </ds:schemaRefs>
</ds:datastoreItem>
</file>

<file path=customXml/itemProps4.xml><?xml version="1.0" encoding="utf-8"?>
<ds:datastoreItem xmlns:ds="http://schemas.openxmlformats.org/officeDocument/2006/customXml" ds:itemID="{19A16F8E-93DB-44F0-BA9F-40712B67F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afd8d28-affe-4c57-af8c-c2d4cfa47668"/>
    <ds:schemaRef ds:uri="5508a72f-55c1-41b8-af28-f2892422c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0D65F0-6CFA-4812-8DAE-F927B553AEB0}">
  <ds:schemaRefs>
    <ds:schemaRef ds:uri="http://schemas.microsoft.com/office/2006/metadata/properties"/>
    <ds:schemaRef ds:uri="http://schemas.microsoft.com/office/infopath/2007/PartnerControls"/>
    <ds:schemaRef ds:uri="http://schemas.microsoft.com/sharepoint/v3"/>
    <ds:schemaRef ds:uri="9afd8d28-affe-4c57-af8c-c2d4cfa47668"/>
    <ds:schemaRef ds:uri="5508a72f-55c1-41b8-af28-f2892422c215"/>
  </ds:schemaRefs>
</ds:datastoreItem>
</file>

<file path=docMetadata/LabelInfo.xml><?xml version="1.0" encoding="utf-8"?>
<clbl:labelList xmlns:clbl="http://schemas.microsoft.com/office/2020/mipLabelMetadata">
  <clbl:label id="{3be2ae5b-274b-446f-91f6-4f2d8296bf87}" enabled="1" method="Privileged" siteId="{eb06985d-06ca-4a17-81da-629ab99f6505}" contentBits="2"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35</Pages>
  <Words>9324</Words>
  <Characters>53150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SureService Best Practices for Manual Patching</vt:lpstr>
    </vt:vector>
  </TitlesOfParts>
  <Company/>
  <LinksUpToDate>false</LinksUpToDate>
  <CharactersWithSpaces>62350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SureService Best Practices for Manual Patching</dc:title>
  <dc:subject>For internal use only</dc:subject>
  <dc:creator>Salas, Jorge [AUTOSOL/PWS/CR]</dc:creator>
  <cp:keywords/>
  <dc:description/>
  <cp:lastModifiedBy>Salas, Jorge [AUTOSOL/PWS/CR]</cp:lastModifiedBy>
  <cp:revision>8</cp:revision>
  <dcterms:created xsi:type="dcterms:W3CDTF">2022-08-03T18:12:00Z</dcterms:created>
  <dcterms:modified xsi:type="dcterms:W3CDTF">2022-08-03T18:53:00Z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0x0101000557266955E14E48B1B3D60530A21204</vt:lpwstr>
  </property>
  <property fmtid="{D5CDD505-2E9C-101B-9397-08002B2CF9AE}" pid="3" name="MSIP_Label_b74dbf3d-dd19-4e95-b2d0-8dffb6ec560c_Enabled">
    <vt:lpwstr>true</vt:lpwstr>
  </property>
  <property fmtid="{D5CDD505-2E9C-101B-9397-08002B2CF9AE}" pid="4" name="MSIP_Label_b74dbf3d-dd19-4e95-b2d0-8dffb6ec560c_SetDate">
    <vt:lpwstr>2022-08-03T18:11:48Z</vt:lpwstr>
  </property>
  <property fmtid="{D5CDD505-2E9C-101B-9397-08002B2CF9AE}" pid="5" name="MSIP_Label_b74dbf3d-dd19-4e95-b2d0-8dffb6ec560c_Method">
    <vt:lpwstr>Privileged</vt:lpwstr>
  </property>
  <property fmtid="{D5CDD505-2E9C-101B-9397-08002B2CF9AE}" pid="6" name="MSIP_Label_b74dbf3d-dd19-4e95-b2d0-8dffb6ec560c_Name">
    <vt:lpwstr>Public</vt:lpwstr>
  </property>
  <property fmtid="{D5CDD505-2E9C-101B-9397-08002B2CF9AE}" pid="7" name="MSIP_Label_b74dbf3d-dd19-4e95-b2d0-8dffb6ec560c_SiteId">
    <vt:lpwstr>eb06985d-06ca-4a17-81da-629ab99f6505</vt:lpwstr>
  </property>
  <property fmtid="{D5CDD505-2E9C-101B-9397-08002B2CF9AE}" pid="8" name="MSIP_Label_b74dbf3d-dd19-4e95-b2d0-8dffb6ec560c_ActionId">
    <vt:lpwstr>d03b4dbe-c924-4371-8dff-aee97700b894</vt:lpwstr>
  </property>
  <property fmtid="{D5CDD505-2E9C-101B-9397-08002B2CF9AE}" pid="9" name="MSIP_Label_b74dbf3d-dd19-4e95-b2d0-8dffb6ec560c_ContentBits">
    <vt:lpwstr>0</vt:lpwstr>
  </property>
</Properties>
</file>